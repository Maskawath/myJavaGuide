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549" w:rsidRPr="00AE0549" w:rsidRDefault="00AE0549" w:rsidP="00AE054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bn-BD"/>
        </w:rPr>
      </w:pPr>
      <w:r w:rsidRPr="00253748">
        <w:rPr>
          <w:rFonts w:ascii="Helvetica" w:eastAsia="Times New Roman" w:hAnsi="Helvetica" w:cs="Helvetica"/>
          <w:color w:val="610B38"/>
          <w:kern w:val="36"/>
          <w:sz w:val="44"/>
          <w:szCs w:val="44"/>
          <w:highlight w:val="yellow"/>
          <w:lang w:bidi="bn-BD"/>
        </w:rPr>
        <w:t xml:space="preserve">Java I/O </w:t>
      </w:r>
      <w:proofErr w:type="gramStart"/>
      <w:r w:rsidRPr="00253748">
        <w:rPr>
          <w:rFonts w:ascii="Helvetica" w:eastAsia="Times New Roman" w:hAnsi="Helvetica" w:cs="Helvetica"/>
          <w:color w:val="610B38"/>
          <w:kern w:val="36"/>
          <w:sz w:val="44"/>
          <w:szCs w:val="44"/>
          <w:highlight w:val="yellow"/>
          <w:lang w:bidi="bn-BD"/>
        </w:rPr>
        <w:t>Tutorial</w:t>
      </w:r>
      <w:r w:rsidR="00C46D4C" w:rsidRPr="00253748">
        <w:rPr>
          <w:rFonts w:ascii="Helvetica" w:eastAsia="Times New Roman" w:hAnsi="Helvetica" w:cs="Helvetica"/>
          <w:color w:val="610B38"/>
          <w:kern w:val="36"/>
          <w:sz w:val="44"/>
          <w:szCs w:val="44"/>
          <w:highlight w:val="yellow"/>
          <w:lang w:bidi="bn-BD"/>
        </w:rPr>
        <w:t xml:space="preserve"> :</w:t>
      </w:r>
      <w:proofErr w:type="gramEnd"/>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0000"/>
          <w:sz w:val="20"/>
          <w:szCs w:val="20"/>
          <w:lang w:bidi="bn-BD"/>
        </w:rPr>
        <w:t>Java I/O</w:t>
      </w:r>
      <w:r w:rsidRPr="00AE0549">
        <w:rPr>
          <w:rFonts w:ascii="Verdana" w:eastAsia="Times New Roman" w:hAnsi="Verdana" w:cs="Times New Roman"/>
          <w:color w:val="000000"/>
          <w:sz w:val="20"/>
          <w:szCs w:val="20"/>
          <w:lang w:bidi="bn-BD"/>
        </w:rPr>
        <w:t> (Input and Output) is used </w:t>
      </w:r>
      <w:r w:rsidRPr="00AE0549">
        <w:rPr>
          <w:rFonts w:ascii="Verdana" w:eastAsia="Times New Roman" w:hAnsi="Verdana" w:cs="Times New Roman"/>
          <w:i/>
          <w:iCs/>
          <w:color w:val="000000"/>
          <w:sz w:val="20"/>
          <w:szCs w:val="20"/>
          <w:lang w:bidi="bn-BD"/>
        </w:rPr>
        <w:t>to process the input</w:t>
      </w:r>
      <w:r w:rsidRPr="00AE0549">
        <w:rPr>
          <w:rFonts w:ascii="Verdana" w:eastAsia="Times New Roman" w:hAnsi="Verdana" w:cs="Times New Roman"/>
          <w:color w:val="000000"/>
          <w:sz w:val="20"/>
          <w:szCs w:val="20"/>
          <w:lang w:bidi="bn-BD"/>
        </w:rPr>
        <w:t> and </w:t>
      </w:r>
      <w:r w:rsidRPr="00AE0549">
        <w:rPr>
          <w:rFonts w:ascii="Verdana" w:eastAsia="Times New Roman" w:hAnsi="Verdana" w:cs="Times New Roman"/>
          <w:i/>
          <w:iCs/>
          <w:color w:val="000000"/>
          <w:sz w:val="20"/>
          <w:szCs w:val="20"/>
          <w:lang w:bidi="bn-BD"/>
        </w:rPr>
        <w:t>produce the output</w:t>
      </w:r>
      <w:r w:rsidRPr="00AE0549">
        <w:rPr>
          <w:rFonts w:ascii="Verdana" w:eastAsia="Times New Roman" w:hAnsi="Verdana" w:cs="Times New Roman"/>
          <w:color w:val="000000"/>
          <w:sz w:val="20"/>
          <w:szCs w:val="20"/>
          <w:lang w:bidi="bn-BD"/>
        </w:rPr>
        <w:t>.</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 xml:space="preserve">Java uses the concept of stream to make I/O operation fast. The </w:t>
      </w:r>
      <w:r w:rsidRPr="00F02CAF">
        <w:rPr>
          <w:rFonts w:ascii="Verdana" w:eastAsia="Times New Roman" w:hAnsi="Verdana" w:cs="Times New Roman"/>
          <w:color w:val="000000"/>
          <w:sz w:val="20"/>
          <w:szCs w:val="20"/>
          <w:highlight w:val="yellow"/>
          <w:lang w:bidi="bn-BD"/>
        </w:rPr>
        <w:t>java.io</w:t>
      </w:r>
      <w:r w:rsidRPr="00AE0549">
        <w:rPr>
          <w:rFonts w:ascii="Verdana" w:eastAsia="Times New Roman" w:hAnsi="Verdana" w:cs="Times New Roman"/>
          <w:color w:val="000000"/>
          <w:sz w:val="20"/>
          <w:szCs w:val="20"/>
          <w:lang w:bidi="bn-BD"/>
        </w:rPr>
        <w:t xml:space="preserve"> package contains all the classes required for input and output operations.</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We can perform </w:t>
      </w:r>
      <w:r w:rsidRPr="00AE0549">
        <w:rPr>
          <w:rFonts w:ascii="Verdana" w:eastAsia="Times New Roman" w:hAnsi="Verdana" w:cs="Times New Roman"/>
          <w:b/>
          <w:bCs/>
          <w:color w:val="000000"/>
          <w:sz w:val="20"/>
          <w:szCs w:val="20"/>
          <w:lang w:bidi="bn-BD"/>
        </w:rPr>
        <w:t>file handling in java</w:t>
      </w:r>
      <w:r w:rsidRPr="00AE0549">
        <w:rPr>
          <w:rFonts w:ascii="Verdana" w:eastAsia="Times New Roman" w:hAnsi="Verdana" w:cs="Times New Roman"/>
          <w:color w:val="000000"/>
          <w:sz w:val="20"/>
          <w:szCs w:val="20"/>
          <w:lang w:bidi="bn-BD"/>
        </w:rPr>
        <w:t> by Java I/O API.</w:t>
      </w:r>
    </w:p>
    <w:p w:rsidR="00AE0549" w:rsidRPr="00AE0549" w:rsidRDefault="00AE0549" w:rsidP="00AE05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AE0549">
        <w:rPr>
          <w:rFonts w:ascii="Helvetica" w:eastAsia="Times New Roman" w:hAnsi="Helvetica" w:cs="Helvetica"/>
          <w:color w:val="610B38"/>
          <w:sz w:val="38"/>
          <w:szCs w:val="38"/>
          <w:lang w:bidi="bn-BD"/>
        </w:rPr>
        <w:t>Stream</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 xml:space="preserve">A stream is a </w:t>
      </w:r>
      <w:r w:rsidRPr="002011DD">
        <w:rPr>
          <w:rFonts w:ascii="Verdana" w:eastAsia="Times New Roman" w:hAnsi="Verdana" w:cs="Times New Roman"/>
          <w:color w:val="000000"/>
          <w:sz w:val="20"/>
          <w:szCs w:val="20"/>
          <w:highlight w:val="yellow"/>
          <w:lang w:bidi="bn-BD"/>
        </w:rPr>
        <w:t>sequence of data</w:t>
      </w:r>
      <w:r w:rsidRPr="00AE0549">
        <w:rPr>
          <w:rFonts w:ascii="Verdana" w:eastAsia="Times New Roman" w:hAnsi="Verdana" w:cs="Times New Roman"/>
          <w:color w:val="000000"/>
          <w:sz w:val="20"/>
          <w:szCs w:val="20"/>
          <w:lang w:bidi="bn-BD"/>
        </w:rPr>
        <w:t>.</w:t>
      </w:r>
      <w:r w:rsidR="00920E3E">
        <w:rPr>
          <w:rFonts w:ascii="Verdana" w:eastAsia="Times New Roman" w:hAnsi="Verdana" w:cs="Times New Roman"/>
          <w:color w:val="000000"/>
          <w:sz w:val="20"/>
          <w:szCs w:val="20"/>
          <w:lang w:bidi="bn-BD"/>
        </w:rPr>
        <w:t xml:space="preserve"> </w:t>
      </w:r>
      <w:r w:rsidRPr="00AE0549">
        <w:rPr>
          <w:rFonts w:ascii="Verdana" w:eastAsia="Times New Roman" w:hAnsi="Verdana" w:cs="Times New Roman"/>
          <w:color w:val="000000"/>
          <w:sz w:val="20"/>
          <w:szCs w:val="20"/>
          <w:lang w:bidi="bn-BD"/>
        </w:rPr>
        <w:t xml:space="preserve">In Java </w:t>
      </w:r>
      <w:r w:rsidRPr="00974D8D">
        <w:rPr>
          <w:rFonts w:ascii="Verdana" w:eastAsia="Times New Roman" w:hAnsi="Verdana" w:cs="Times New Roman"/>
          <w:color w:val="000000"/>
          <w:sz w:val="20"/>
          <w:szCs w:val="20"/>
          <w:highlight w:val="yellow"/>
          <w:lang w:bidi="bn-BD"/>
        </w:rPr>
        <w:t>a stream is composed of bytes</w:t>
      </w:r>
      <w:r w:rsidRPr="00AE0549">
        <w:rPr>
          <w:rFonts w:ascii="Verdana" w:eastAsia="Times New Roman" w:hAnsi="Verdana" w:cs="Times New Roman"/>
          <w:color w:val="000000"/>
          <w:sz w:val="20"/>
          <w:szCs w:val="20"/>
          <w:lang w:bidi="bn-BD"/>
        </w:rPr>
        <w:t>. It's called a stream because it is like a stream of water that continues to flow.</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In java, 3 streams are created for us automatically. All these streams are attached with console.</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0000"/>
          <w:sz w:val="20"/>
          <w:szCs w:val="20"/>
          <w:lang w:bidi="bn-BD"/>
        </w:rPr>
        <w:t>1) System.out: </w:t>
      </w:r>
      <w:r w:rsidRPr="00AE0549">
        <w:rPr>
          <w:rFonts w:ascii="Verdana" w:eastAsia="Times New Roman" w:hAnsi="Verdana" w:cs="Times New Roman"/>
          <w:color w:val="000000"/>
          <w:sz w:val="20"/>
          <w:szCs w:val="20"/>
          <w:lang w:bidi="bn-BD"/>
        </w:rPr>
        <w:t>standard output stream</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0000"/>
          <w:sz w:val="20"/>
          <w:szCs w:val="20"/>
          <w:lang w:bidi="bn-BD"/>
        </w:rPr>
        <w:t>2) System.in: </w:t>
      </w:r>
      <w:r w:rsidRPr="00AE0549">
        <w:rPr>
          <w:rFonts w:ascii="Verdana" w:eastAsia="Times New Roman" w:hAnsi="Verdana" w:cs="Times New Roman"/>
          <w:color w:val="000000"/>
          <w:sz w:val="20"/>
          <w:szCs w:val="20"/>
          <w:lang w:bidi="bn-BD"/>
        </w:rPr>
        <w:t>standard input stream</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0000"/>
          <w:sz w:val="20"/>
          <w:szCs w:val="20"/>
          <w:lang w:bidi="bn-BD"/>
        </w:rPr>
        <w:t>3) System.err: </w:t>
      </w:r>
      <w:r w:rsidRPr="00AE0549">
        <w:rPr>
          <w:rFonts w:ascii="Verdana" w:eastAsia="Times New Roman" w:hAnsi="Verdana" w:cs="Times New Roman"/>
          <w:color w:val="000000"/>
          <w:sz w:val="20"/>
          <w:szCs w:val="20"/>
          <w:lang w:bidi="bn-BD"/>
        </w:rPr>
        <w:t>standard error stream</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Let's see the code to print </w:t>
      </w:r>
      <w:r w:rsidRPr="00AE0549">
        <w:rPr>
          <w:rFonts w:ascii="Verdana" w:eastAsia="Times New Roman" w:hAnsi="Verdana" w:cs="Times New Roman"/>
          <w:b/>
          <w:bCs/>
          <w:color w:val="000000"/>
          <w:sz w:val="20"/>
          <w:szCs w:val="20"/>
          <w:lang w:bidi="bn-BD"/>
        </w:rPr>
        <w:t>output and error</w:t>
      </w:r>
      <w:r w:rsidRPr="00AE0549">
        <w:rPr>
          <w:rFonts w:ascii="Verdana" w:eastAsia="Times New Roman" w:hAnsi="Verdana" w:cs="Times New Roman"/>
          <w:color w:val="000000"/>
          <w:sz w:val="20"/>
          <w:szCs w:val="20"/>
          <w:lang w:bidi="bn-BD"/>
        </w:rPr>
        <w:t> message to the console.</w:t>
      </w:r>
    </w:p>
    <w:p w:rsidR="00AE0549" w:rsidRPr="00AE0549" w:rsidRDefault="00AE0549" w:rsidP="00AE0549">
      <w:pPr>
        <w:numPr>
          <w:ilvl w:val="0"/>
          <w:numId w:val="1"/>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System.out.println(</w:t>
      </w:r>
      <w:r w:rsidRPr="00AE0549">
        <w:rPr>
          <w:rFonts w:ascii="Verdana" w:eastAsia="Times New Roman" w:hAnsi="Verdana" w:cs="Times New Roman"/>
          <w:color w:val="0000FF"/>
          <w:sz w:val="20"/>
          <w:szCs w:val="20"/>
          <w:bdr w:val="none" w:sz="0" w:space="0" w:color="auto" w:frame="1"/>
          <w:lang w:bidi="bn-BD"/>
        </w:rPr>
        <w:t>"simple message"</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System.err.println(</w:t>
      </w:r>
      <w:r w:rsidRPr="00AE0549">
        <w:rPr>
          <w:rFonts w:ascii="Verdana" w:eastAsia="Times New Roman" w:hAnsi="Verdana" w:cs="Times New Roman"/>
          <w:color w:val="0000FF"/>
          <w:sz w:val="20"/>
          <w:szCs w:val="20"/>
          <w:bdr w:val="none" w:sz="0" w:space="0" w:color="auto" w:frame="1"/>
          <w:lang w:bidi="bn-BD"/>
        </w:rPr>
        <w:t>"error message"</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Let's see the code to get </w:t>
      </w:r>
      <w:r w:rsidRPr="00AE0549">
        <w:rPr>
          <w:rFonts w:ascii="Verdana" w:eastAsia="Times New Roman" w:hAnsi="Verdana" w:cs="Times New Roman"/>
          <w:b/>
          <w:bCs/>
          <w:color w:val="000000"/>
          <w:sz w:val="20"/>
          <w:szCs w:val="20"/>
          <w:lang w:bidi="bn-BD"/>
        </w:rPr>
        <w:t>input</w:t>
      </w:r>
      <w:r w:rsidRPr="00AE0549">
        <w:rPr>
          <w:rFonts w:ascii="Verdana" w:eastAsia="Times New Roman" w:hAnsi="Verdana" w:cs="Times New Roman"/>
          <w:color w:val="000000"/>
          <w:sz w:val="20"/>
          <w:szCs w:val="20"/>
          <w:lang w:bidi="bn-BD"/>
        </w:rPr>
        <w:t> from console.</w:t>
      </w:r>
    </w:p>
    <w:p w:rsidR="00AE0549" w:rsidRPr="00AE0549" w:rsidRDefault="00AE0549" w:rsidP="00AE054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6699"/>
          <w:sz w:val="20"/>
          <w:szCs w:val="20"/>
          <w:bdr w:val="none" w:sz="0" w:space="0" w:color="auto" w:frame="1"/>
          <w:lang w:bidi="bn-BD"/>
        </w:rPr>
        <w:t>int</w:t>
      </w:r>
      <w:r w:rsidRPr="00AE0549">
        <w:rPr>
          <w:rFonts w:ascii="Verdana" w:eastAsia="Times New Roman" w:hAnsi="Verdana" w:cs="Times New Roman"/>
          <w:color w:val="000000"/>
          <w:sz w:val="20"/>
          <w:szCs w:val="20"/>
          <w:bdr w:val="none" w:sz="0" w:space="0" w:color="auto" w:frame="1"/>
          <w:lang w:bidi="bn-BD"/>
        </w:rPr>
        <w:t> i=System.in.read();</w:t>
      </w:r>
      <w:r w:rsidRPr="00AE0549">
        <w:rPr>
          <w:rFonts w:ascii="Verdana" w:eastAsia="Times New Roman" w:hAnsi="Verdana" w:cs="Times New Roman"/>
          <w:color w:val="008200"/>
          <w:sz w:val="20"/>
          <w:szCs w:val="20"/>
          <w:bdr w:val="none" w:sz="0" w:space="0" w:color="auto" w:frame="1"/>
          <w:lang w:bidi="bn-BD"/>
        </w:rPr>
        <w:t>//returns ASCII code of 1st character</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System.out.println((</w:t>
      </w:r>
      <w:r w:rsidRPr="00AE0549">
        <w:rPr>
          <w:rFonts w:ascii="Verdana" w:eastAsia="Times New Roman" w:hAnsi="Verdana" w:cs="Times New Roman"/>
          <w:b/>
          <w:bCs/>
          <w:color w:val="006699"/>
          <w:sz w:val="20"/>
          <w:szCs w:val="20"/>
          <w:bdr w:val="none" w:sz="0" w:space="0" w:color="auto" w:frame="1"/>
          <w:lang w:bidi="bn-BD"/>
        </w:rPr>
        <w:t>char</w:t>
      </w:r>
      <w:r w:rsidRPr="00AE0549">
        <w:rPr>
          <w:rFonts w:ascii="Verdana" w:eastAsia="Times New Roman" w:hAnsi="Verdana" w:cs="Times New Roman"/>
          <w:color w:val="000000"/>
          <w:sz w:val="20"/>
          <w:szCs w:val="20"/>
          <w:bdr w:val="none" w:sz="0" w:space="0" w:color="auto" w:frame="1"/>
          <w:lang w:bidi="bn-BD"/>
        </w:rPr>
        <w:t>)i);</w:t>
      </w:r>
      <w:r w:rsidRPr="00AE0549">
        <w:rPr>
          <w:rFonts w:ascii="Verdana" w:eastAsia="Times New Roman" w:hAnsi="Verdana" w:cs="Times New Roman"/>
          <w:color w:val="008200"/>
          <w:sz w:val="20"/>
          <w:szCs w:val="20"/>
          <w:bdr w:val="none" w:sz="0" w:space="0" w:color="auto" w:frame="1"/>
          <w:lang w:bidi="bn-BD"/>
        </w:rPr>
        <w:t>//will print the character</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spacing w:after="0" w:line="240" w:lineRule="auto"/>
        <w:rPr>
          <w:ins w:id="0" w:author="Unknown"/>
          <w:rFonts w:ascii="Times New Roman" w:eastAsia="Times New Roman" w:hAnsi="Times New Roman" w:cs="Times New Roman"/>
          <w:sz w:val="24"/>
          <w:szCs w:val="24"/>
          <w:lang w:bidi="bn-BD"/>
        </w:rPr>
      </w:pPr>
      <w:ins w:id="1" w:author="Unknown">
        <w:r w:rsidRPr="00AE0549">
          <w:rPr>
            <w:rFonts w:ascii="Times New Roman" w:eastAsia="Times New Roman" w:hAnsi="Times New Roman" w:cs="Times New Roman"/>
            <w:sz w:val="24"/>
            <w:szCs w:val="24"/>
            <w:lang w:bidi="bn-BD"/>
          </w:rPr>
          <w:t xml:space="preserve">Do You </w:t>
        </w:r>
        <w:proofErr w:type="gramStart"/>
        <w:r w:rsidRPr="00AE0549">
          <w:rPr>
            <w:rFonts w:ascii="Times New Roman" w:eastAsia="Times New Roman" w:hAnsi="Times New Roman" w:cs="Times New Roman"/>
            <w:sz w:val="24"/>
            <w:szCs w:val="24"/>
            <w:lang w:bidi="bn-BD"/>
          </w:rPr>
          <w:t>Know ?</w:t>
        </w:r>
        <w:proofErr w:type="gramEnd"/>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4"/>
      </w:tblGrid>
      <w:tr w:rsidR="00AE0549" w:rsidRPr="00AE0549" w:rsidTr="00AE0549">
        <w:trPr>
          <w:tblCellSpacing w:w="15" w:type="dxa"/>
        </w:trPr>
        <w:tc>
          <w:tcPr>
            <w:tcW w:w="0" w:type="auto"/>
            <w:vAlign w:val="center"/>
            <w:hideMark/>
          </w:tcPr>
          <w:p w:rsidR="00AE0549" w:rsidRPr="00AE0549" w:rsidRDefault="00AE0549" w:rsidP="00AE0549">
            <w:pPr>
              <w:numPr>
                <w:ilvl w:val="0"/>
                <w:numId w:val="3"/>
              </w:numPr>
              <w:spacing w:before="60" w:after="100" w:afterAutospacing="1" w:line="345" w:lineRule="atLeast"/>
              <w:ind w:left="102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 xml:space="preserve">How to write a common data to multiple files using single stream </w:t>
            </w:r>
            <w:proofErr w:type="gramStart"/>
            <w:r w:rsidRPr="00AE0549">
              <w:rPr>
                <w:rFonts w:ascii="Verdana" w:eastAsia="Times New Roman" w:hAnsi="Verdana" w:cs="Times New Roman"/>
                <w:color w:val="000000"/>
                <w:sz w:val="20"/>
                <w:szCs w:val="20"/>
                <w:lang w:bidi="bn-BD"/>
              </w:rPr>
              <w:t>only ?</w:t>
            </w:r>
            <w:proofErr w:type="gramEnd"/>
          </w:p>
          <w:p w:rsidR="00AE0549" w:rsidRPr="00AE0549" w:rsidRDefault="00AE0549" w:rsidP="00AE0549">
            <w:pPr>
              <w:numPr>
                <w:ilvl w:val="0"/>
                <w:numId w:val="3"/>
              </w:numPr>
              <w:spacing w:before="60" w:after="100" w:afterAutospacing="1" w:line="345" w:lineRule="atLeast"/>
              <w:ind w:left="102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 xml:space="preserve">How can we access multiple files by single </w:t>
            </w:r>
            <w:proofErr w:type="gramStart"/>
            <w:r w:rsidRPr="00AE0549">
              <w:rPr>
                <w:rFonts w:ascii="Verdana" w:eastAsia="Times New Roman" w:hAnsi="Verdana" w:cs="Times New Roman"/>
                <w:color w:val="000000"/>
                <w:sz w:val="20"/>
                <w:szCs w:val="20"/>
                <w:lang w:bidi="bn-BD"/>
              </w:rPr>
              <w:t>stream ?</w:t>
            </w:r>
            <w:proofErr w:type="gramEnd"/>
          </w:p>
          <w:p w:rsidR="00AE0549" w:rsidRPr="00AE0549" w:rsidRDefault="00AE0549" w:rsidP="00AE0549">
            <w:pPr>
              <w:numPr>
                <w:ilvl w:val="0"/>
                <w:numId w:val="3"/>
              </w:numPr>
              <w:spacing w:before="60" w:after="100" w:afterAutospacing="1" w:line="345" w:lineRule="atLeast"/>
              <w:ind w:left="102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 xml:space="preserve">How can we improve the performance of Input and Output </w:t>
            </w:r>
            <w:proofErr w:type="gramStart"/>
            <w:r w:rsidRPr="00AE0549">
              <w:rPr>
                <w:rFonts w:ascii="Verdana" w:eastAsia="Times New Roman" w:hAnsi="Verdana" w:cs="Times New Roman"/>
                <w:color w:val="000000"/>
                <w:sz w:val="20"/>
                <w:szCs w:val="20"/>
                <w:lang w:bidi="bn-BD"/>
              </w:rPr>
              <w:t>operation ?</w:t>
            </w:r>
            <w:proofErr w:type="gramEnd"/>
          </w:p>
          <w:p w:rsidR="00AE0549" w:rsidRPr="00AE0549" w:rsidRDefault="00AE0549" w:rsidP="00AE0549">
            <w:pPr>
              <w:numPr>
                <w:ilvl w:val="0"/>
                <w:numId w:val="3"/>
              </w:numPr>
              <w:spacing w:before="60" w:after="100" w:afterAutospacing="1" w:line="345" w:lineRule="atLeast"/>
              <w:ind w:left="102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How many ways can we read data from the keyboard?</w:t>
            </w:r>
          </w:p>
          <w:p w:rsidR="00AE0549" w:rsidRPr="00AE0549" w:rsidRDefault="00AE0549" w:rsidP="00AE0549">
            <w:pPr>
              <w:numPr>
                <w:ilvl w:val="0"/>
                <w:numId w:val="3"/>
              </w:numPr>
              <w:spacing w:before="60" w:after="100" w:afterAutospacing="1" w:line="345" w:lineRule="atLeast"/>
              <w:ind w:left="102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 xml:space="preserve">What is console </w:t>
            </w:r>
            <w:proofErr w:type="gramStart"/>
            <w:r w:rsidRPr="00AE0549">
              <w:rPr>
                <w:rFonts w:ascii="Verdana" w:eastAsia="Times New Roman" w:hAnsi="Verdana" w:cs="Times New Roman"/>
                <w:color w:val="000000"/>
                <w:sz w:val="20"/>
                <w:szCs w:val="20"/>
                <w:lang w:bidi="bn-BD"/>
              </w:rPr>
              <w:t>class ?</w:t>
            </w:r>
            <w:proofErr w:type="gramEnd"/>
          </w:p>
          <w:p w:rsidR="00AE0549" w:rsidRPr="00AE0549" w:rsidRDefault="00AE0549" w:rsidP="00AE0549">
            <w:pPr>
              <w:numPr>
                <w:ilvl w:val="0"/>
                <w:numId w:val="3"/>
              </w:numPr>
              <w:spacing w:before="60" w:after="100" w:afterAutospacing="1" w:line="345" w:lineRule="atLeast"/>
              <w:ind w:left="102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How to compress and uncompress the data of a file?</w:t>
            </w:r>
          </w:p>
        </w:tc>
      </w:tr>
    </w:tbl>
    <w:p w:rsidR="00AE0549" w:rsidRPr="00AE0549" w:rsidRDefault="00AE0549" w:rsidP="00AE0549">
      <w:pPr>
        <w:shd w:val="clear" w:color="auto" w:fill="FFFFFF"/>
        <w:spacing w:before="100" w:beforeAutospacing="1" w:after="100" w:afterAutospacing="1" w:line="312" w:lineRule="atLeast"/>
        <w:jc w:val="both"/>
        <w:outlineLvl w:val="1"/>
        <w:rPr>
          <w:ins w:id="2" w:author="Unknown"/>
          <w:rFonts w:ascii="Helvetica" w:eastAsia="Times New Roman" w:hAnsi="Helvetica" w:cs="Helvetica"/>
          <w:color w:val="610B38"/>
          <w:sz w:val="38"/>
          <w:szCs w:val="38"/>
          <w:lang w:bidi="bn-BD"/>
        </w:rPr>
      </w:pPr>
      <w:ins w:id="3" w:author="Unknown">
        <w:r w:rsidRPr="00AE0549">
          <w:rPr>
            <w:rFonts w:ascii="Helvetica" w:eastAsia="Times New Roman" w:hAnsi="Helvetica" w:cs="Helvetica"/>
            <w:color w:val="610B38"/>
            <w:sz w:val="38"/>
            <w:szCs w:val="38"/>
            <w:lang w:bidi="bn-BD"/>
          </w:rPr>
          <w:lastRenderedPageBreak/>
          <w:t>OutputStream vs InputStream</w:t>
        </w:r>
      </w:ins>
    </w:p>
    <w:p w:rsidR="00AE0549" w:rsidRPr="00AE0549" w:rsidRDefault="00AE0549" w:rsidP="00AE0549">
      <w:pPr>
        <w:shd w:val="clear" w:color="auto" w:fill="FFFFFF"/>
        <w:spacing w:before="100" w:beforeAutospacing="1" w:after="100" w:afterAutospacing="1" w:line="240" w:lineRule="auto"/>
        <w:jc w:val="both"/>
        <w:rPr>
          <w:ins w:id="4" w:author="Unknown"/>
          <w:rFonts w:ascii="Verdana" w:eastAsia="Times New Roman" w:hAnsi="Verdana" w:cs="Times New Roman"/>
          <w:color w:val="000000"/>
          <w:sz w:val="20"/>
          <w:szCs w:val="20"/>
          <w:lang w:bidi="bn-BD"/>
        </w:rPr>
      </w:pPr>
      <w:ins w:id="5" w:author="Unknown">
        <w:r w:rsidRPr="00AE0549">
          <w:rPr>
            <w:rFonts w:ascii="Verdana" w:eastAsia="Times New Roman" w:hAnsi="Verdana" w:cs="Times New Roman"/>
            <w:color w:val="000000"/>
            <w:sz w:val="20"/>
            <w:szCs w:val="20"/>
            <w:lang w:bidi="bn-BD"/>
          </w:rPr>
          <w:t>The explanation of OutputStream and InputStream classes are given below:</w:t>
        </w:r>
      </w:ins>
    </w:p>
    <w:p w:rsidR="00AE0549" w:rsidRPr="00AE0549" w:rsidRDefault="00AE0549" w:rsidP="00AE0549">
      <w:pPr>
        <w:shd w:val="clear" w:color="auto" w:fill="FFFFFF"/>
        <w:spacing w:before="100" w:beforeAutospacing="1" w:after="100" w:afterAutospacing="1" w:line="312" w:lineRule="atLeast"/>
        <w:jc w:val="both"/>
        <w:outlineLvl w:val="2"/>
        <w:rPr>
          <w:ins w:id="6" w:author="Unknown"/>
          <w:rFonts w:ascii="Helvetica" w:eastAsia="Times New Roman" w:hAnsi="Helvetica" w:cs="Helvetica"/>
          <w:color w:val="610B4B"/>
          <w:sz w:val="32"/>
          <w:szCs w:val="32"/>
          <w:lang w:bidi="bn-BD"/>
        </w:rPr>
      </w:pPr>
      <w:ins w:id="7" w:author="Unknown">
        <w:r w:rsidRPr="00AE0549">
          <w:rPr>
            <w:rFonts w:ascii="Helvetica" w:eastAsia="Times New Roman" w:hAnsi="Helvetica" w:cs="Helvetica"/>
            <w:color w:val="610B4B"/>
            <w:sz w:val="32"/>
            <w:szCs w:val="32"/>
            <w:lang w:bidi="bn-BD"/>
          </w:rPr>
          <w:t>OutputStream</w:t>
        </w:r>
      </w:ins>
    </w:p>
    <w:p w:rsidR="00AE0549" w:rsidRPr="00AE0549" w:rsidRDefault="00AE0549" w:rsidP="00AE0549">
      <w:pPr>
        <w:shd w:val="clear" w:color="auto" w:fill="FFFFFF"/>
        <w:spacing w:before="100" w:beforeAutospacing="1" w:after="100" w:afterAutospacing="1" w:line="240" w:lineRule="auto"/>
        <w:jc w:val="both"/>
        <w:rPr>
          <w:ins w:id="8" w:author="Unknown"/>
          <w:rFonts w:ascii="Verdana" w:eastAsia="Times New Roman" w:hAnsi="Verdana" w:cs="Times New Roman"/>
          <w:color w:val="000000"/>
          <w:sz w:val="20"/>
          <w:szCs w:val="20"/>
          <w:lang w:bidi="bn-BD"/>
        </w:rPr>
      </w:pPr>
      <w:ins w:id="9" w:author="Unknown">
        <w:r w:rsidRPr="00AE0549">
          <w:rPr>
            <w:rFonts w:ascii="Verdana" w:eastAsia="Times New Roman" w:hAnsi="Verdana" w:cs="Times New Roman"/>
            <w:color w:val="000000"/>
            <w:sz w:val="20"/>
            <w:szCs w:val="20"/>
            <w:lang w:bidi="bn-BD"/>
          </w:rPr>
          <w:t>Java application uses an output stream to write data to a destination, it may be a file, an array, peripheral device or socket.</w:t>
        </w:r>
      </w:ins>
    </w:p>
    <w:p w:rsidR="00AE0549" w:rsidRPr="00AE0549" w:rsidRDefault="00AE0549" w:rsidP="00AE0549">
      <w:pPr>
        <w:shd w:val="clear" w:color="auto" w:fill="FFFFFF"/>
        <w:spacing w:before="100" w:beforeAutospacing="1" w:after="100" w:afterAutospacing="1" w:line="312" w:lineRule="atLeast"/>
        <w:jc w:val="both"/>
        <w:outlineLvl w:val="2"/>
        <w:rPr>
          <w:ins w:id="10" w:author="Unknown"/>
          <w:rFonts w:ascii="Helvetica" w:eastAsia="Times New Roman" w:hAnsi="Helvetica" w:cs="Helvetica"/>
          <w:color w:val="610B4B"/>
          <w:sz w:val="32"/>
          <w:szCs w:val="32"/>
          <w:lang w:bidi="bn-BD"/>
        </w:rPr>
      </w:pPr>
      <w:ins w:id="11" w:author="Unknown">
        <w:r w:rsidRPr="00AE0549">
          <w:rPr>
            <w:rFonts w:ascii="Helvetica" w:eastAsia="Times New Roman" w:hAnsi="Helvetica" w:cs="Helvetica"/>
            <w:color w:val="610B4B"/>
            <w:sz w:val="32"/>
            <w:szCs w:val="32"/>
            <w:lang w:bidi="bn-BD"/>
          </w:rPr>
          <w:t>InputStream</w:t>
        </w:r>
      </w:ins>
    </w:p>
    <w:p w:rsidR="00AE0549" w:rsidRPr="00AE0549" w:rsidRDefault="00AE0549" w:rsidP="00AE0549">
      <w:pPr>
        <w:shd w:val="clear" w:color="auto" w:fill="FFFFFF"/>
        <w:spacing w:before="100" w:beforeAutospacing="1" w:after="100" w:afterAutospacing="1" w:line="240" w:lineRule="auto"/>
        <w:jc w:val="both"/>
        <w:rPr>
          <w:ins w:id="12" w:author="Unknown"/>
          <w:rFonts w:ascii="Verdana" w:eastAsia="Times New Roman" w:hAnsi="Verdana" w:cs="Times New Roman"/>
          <w:color w:val="000000"/>
          <w:sz w:val="20"/>
          <w:szCs w:val="20"/>
          <w:lang w:bidi="bn-BD"/>
        </w:rPr>
      </w:pPr>
      <w:ins w:id="13" w:author="Unknown">
        <w:r w:rsidRPr="00AE0549">
          <w:rPr>
            <w:rFonts w:ascii="Verdana" w:eastAsia="Times New Roman" w:hAnsi="Verdana" w:cs="Times New Roman"/>
            <w:color w:val="000000"/>
            <w:sz w:val="20"/>
            <w:szCs w:val="20"/>
            <w:lang w:bidi="bn-BD"/>
          </w:rPr>
          <w:t>Java application uses an input stream to read data from a source, it may be a file, an array, peripheral device or socket.</w:t>
        </w:r>
      </w:ins>
    </w:p>
    <w:p w:rsidR="00AE0549" w:rsidRPr="00AE0549" w:rsidRDefault="00AE0549" w:rsidP="00AE0549">
      <w:pPr>
        <w:shd w:val="clear" w:color="auto" w:fill="FFFFFF"/>
        <w:spacing w:before="100" w:beforeAutospacing="1" w:after="100" w:afterAutospacing="1" w:line="240" w:lineRule="auto"/>
        <w:jc w:val="both"/>
        <w:rPr>
          <w:ins w:id="14" w:author="Unknown"/>
          <w:rFonts w:ascii="Verdana" w:eastAsia="Times New Roman" w:hAnsi="Verdana" w:cs="Times New Roman"/>
          <w:color w:val="000000"/>
          <w:sz w:val="20"/>
          <w:szCs w:val="20"/>
          <w:lang w:bidi="bn-BD"/>
        </w:rPr>
      </w:pPr>
      <w:ins w:id="15" w:author="Unknown">
        <w:r w:rsidRPr="00AE0549">
          <w:rPr>
            <w:rFonts w:ascii="Verdana" w:eastAsia="Times New Roman" w:hAnsi="Verdana" w:cs="Times New Roman"/>
            <w:color w:val="000000"/>
            <w:sz w:val="20"/>
            <w:szCs w:val="20"/>
            <w:lang w:bidi="bn-BD"/>
          </w:rPr>
          <w:t>Let's understand working of Java OutputStream and InputStream by the figure given below.</w:t>
        </w:r>
      </w:ins>
    </w:p>
    <w:p w:rsidR="00AE0549" w:rsidRPr="00AE0549" w:rsidRDefault="00AE0549" w:rsidP="00AE0549">
      <w:pPr>
        <w:spacing w:after="0" w:line="240" w:lineRule="auto"/>
        <w:rPr>
          <w:ins w:id="16" w:author="Unknown"/>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rPr>
        <w:drawing>
          <wp:inline distT="0" distB="0" distL="0" distR="0">
            <wp:extent cx="6475862" cy="2408576"/>
            <wp:effectExtent l="0" t="0" r="1270" b="0"/>
            <wp:docPr id="3" name="Picture 3" descr="Java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5806" cy="2408555"/>
                    </a:xfrm>
                    <a:prstGeom prst="rect">
                      <a:avLst/>
                    </a:prstGeom>
                    <a:noFill/>
                    <a:ln>
                      <a:noFill/>
                    </a:ln>
                  </pic:spPr>
                </pic:pic>
              </a:graphicData>
            </a:graphic>
          </wp:inline>
        </w:drawing>
      </w:r>
    </w:p>
    <w:p w:rsidR="00AE0549" w:rsidRPr="00AE0549" w:rsidRDefault="000076E4" w:rsidP="00AE0549">
      <w:pPr>
        <w:spacing w:after="0" w:line="240" w:lineRule="auto"/>
        <w:rPr>
          <w:ins w:id="17" w:author="Unknown"/>
          <w:rFonts w:ascii="Times New Roman" w:eastAsia="Times New Roman" w:hAnsi="Times New Roman" w:cs="Times New Roman"/>
          <w:sz w:val="24"/>
          <w:szCs w:val="24"/>
          <w:lang w:bidi="bn-BD"/>
        </w:rPr>
      </w:pPr>
      <w:ins w:id="18" w:author="Unknown">
        <w:r>
          <w:rPr>
            <w:rFonts w:ascii="Times New Roman" w:eastAsia="Times New Roman" w:hAnsi="Times New Roman" w:cs="Times New Roman"/>
            <w:sz w:val="24"/>
            <w:szCs w:val="24"/>
            <w:lang w:bidi="bn-BD"/>
          </w:rPr>
          <w:pict>
            <v:rect id="_x0000_i1025" style="width:0;height:.75pt" o:hrstd="t" o:hrnoshade="t" o:hr="t" fillcolor="#d4d4d4" stroked="f"/>
          </w:pict>
        </w:r>
      </w:ins>
    </w:p>
    <w:p w:rsidR="00AE0549" w:rsidRPr="00AE0549" w:rsidRDefault="00AE0549" w:rsidP="00AE0549">
      <w:pPr>
        <w:shd w:val="clear" w:color="auto" w:fill="FFFFFF"/>
        <w:spacing w:before="100" w:beforeAutospacing="1" w:after="100" w:afterAutospacing="1" w:line="312" w:lineRule="atLeast"/>
        <w:jc w:val="both"/>
        <w:outlineLvl w:val="1"/>
        <w:rPr>
          <w:ins w:id="19" w:author="Unknown"/>
          <w:rFonts w:ascii="Helvetica" w:eastAsia="Times New Roman" w:hAnsi="Helvetica" w:cs="Helvetica"/>
          <w:color w:val="610B38"/>
          <w:sz w:val="38"/>
          <w:szCs w:val="38"/>
          <w:lang w:bidi="bn-BD"/>
        </w:rPr>
      </w:pPr>
      <w:ins w:id="20" w:author="Unknown">
        <w:r w:rsidRPr="00AE0549">
          <w:rPr>
            <w:rFonts w:ascii="Helvetica" w:eastAsia="Times New Roman" w:hAnsi="Helvetica" w:cs="Helvetica"/>
            <w:color w:val="610B38"/>
            <w:sz w:val="38"/>
            <w:szCs w:val="38"/>
            <w:lang w:bidi="bn-BD"/>
          </w:rPr>
          <w:t>OutputStream class</w:t>
        </w:r>
      </w:ins>
    </w:p>
    <w:tbl>
      <w:tblPr>
        <w:tblpPr w:leftFromText="180" w:rightFromText="180" w:vertAnchor="text" w:horzAnchor="margin" w:tblpXSpec="center" w:tblpY="831"/>
        <w:tblW w:w="1153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7288"/>
      </w:tblGrid>
      <w:tr w:rsidR="00AE0549" w:rsidRPr="00AE0549" w:rsidTr="00AE0549">
        <w:tc>
          <w:tcPr>
            <w:tcW w:w="4246" w:type="dxa"/>
            <w:shd w:val="clear" w:color="auto" w:fill="F6FFE1"/>
            <w:tcMar>
              <w:top w:w="75" w:type="dxa"/>
              <w:left w:w="75" w:type="dxa"/>
              <w:bottom w:w="75" w:type="dxa"/>
              <w:right w:w="75" w:type="dxa"/>
            </w:tcMar>
            <w:hideMark/>
          </w:tcPr>
          <w:p w:rsidR="00AE0549" w:rsidRPr="00AE0549" w:rsidRDefault="00AE0549" w:rsidP="00AE0549">
            <w:pPr>
              <w:spacing w:after="0" w:line="240" w:lineRule="auto"/>
              <w:rPr>
                <w:rFonts w:ascii="Times New Roman" w:eastAsia="Times New Roman" w:hAnsi="Times New Roman" w:cs="Times New Roman"/>
                <w:b/>
                <w:bCs/>
                <w:color w:val="000000"/>
                <w:sz w:val="26"/>
                <w:szCs w:val="26"/>
                <w:lang w:bidi="bn-BD"/>
              </w:rPr>
            </w:pPr>
            <w:r w:rsidRPr="00AE0549">
              <w:rPr>
                <w:rFonts w:ascii="Times New Roman" w:eastAsia="Times New Roman" w:hAnsi="Times New Roman" w:cs="Times New Roman"/>
                <w:b/>
                <w:bCs/>
                <w:color w:val="000000"/>
                <w:sz w:val="26"/>
                <w:szCs w:val="26"/>
                <w:lang w:bidi="bn-BD"/>
              </w:rPr>
              <w:t>Method</w:t>
            </w:r>
          </w:p>
        </w:tc>
        <w:tc>
          <w:tcPr>
            <w:tcW w:w="0" w:type="auto"/>
            <w:shd w:val="clear" w:color="auto" w:fill="F6FFE1"/>
            <w:tcMar>
              <w:top w:w="75" w:type="dxa"/>
              <w:left w:w="75" w:type="dxa"/>
              <w:bottom w:w="75" w:type="dxa"/>
              <w:right w:w="75" w:type="dxa"/>
            </w:tcMar>
            <w:hideMark/>
          </w:tcPr>
          <w:p w:rsidR="00AE0549" w:rsidRPr="00AE0549" w:rsidRDefault="00AE0549" w:rsidP="00AE0549">
            <w:pPr>
              <w:spacing w:after="0" w:line="240" w:lineRule="auto"/>
              <w:rPr>
                <w:rFonts w:ascii="Times New Roman" w:eastAsia="Times New Roman" w:hAnsi="Times New Roman" w:cs="Times New Roman"/>
                <w:b/>
                <w:bCs/>
                <w:color w:val="000000"/>
                <w:sz w:val="26"/>
                <w:szCs w:val="26"/>
                <w:lang w:bidi="bn-BD"/>
              </w:rPr>
            </w:pPr>
            <w:r w:rsidRPr="00AE0549">
              <w:rPr>
                <w:rFonts w:ascii="Times New Roman" w:eastAsia="Times New Roman" w:hAnsi="Times New Roman" w:cs="Times New Roman"/>
                <w:b/>
                <w:bCs/>
                <w:color w:val="000000"/>
                <w:sz w:val="26"/>
                <w:szCs w:val="26"/>
                <w:lang w:bidi="bn-BD"/>
              </w:rPr>
              <w:t>Description</w:t>
            </w:r>
          </w:p>
        </w:tc>
      </w:tr>
      <w:tr w:rsidR="00AE0549" w:rsidRPr="00AE0549" w:rsidTr="00AE0549">
        <w:tc>
          <w:tcPr>
            <w:tcW w:w="424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1) public void write(int)throws IOException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proofErr w:type="gramStart"/>
            <w:r w:rsidRPr="00AE0549">
              <w:rPr>
                <w:rFonts w:ascii="Verdana" w:eastAsia="Times New Roman" w:hAnsi="Verdana" w:cs="Times New Roman"/>
                <w:color w:val="000000"/>
                <w:sz w:val="20"/>
                <w:szCs w:val="20"/>
                <w:lang w:bidi="bn-BD"/>
              </w:rPr>
              <w:t>is</w:t>
            </w:r>
            <w:proofErr w:type="gramEnd"/>
            <w:r w:rsidRPr="00AE0549">
              <w:rPr>
                <w:rFonts w:ascii="Verdana" w:eastAsia="Times New Roman" w:hAnsi="Verdana" w:cs="Times New Roman"/>
                <w:color w:val="000000"/>
                <w:sz w:val="20"/>
                <w:szCs w:val="20"/>
                <w:lang w:bidi="bn-BD"/>
              </w:rPr>
              <w:t xml:space="preserve"> used to write a byte to the current output stream.</w:t>
            </w:r>
          </w:p>
        </w:tc>
      </w:tr>
      <w:tr w:rsidR="00AE0549" w:rsidRPr="00AE0549" w:rsidTr="00AE0549">
        <w:tc>
          <w:tcPr>
            <w:tcW w:w="424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2) public void write(byte[])throws IOException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proofErr w:type="gramStart"/>
            <w:r w:rsidRPr="00AE0549">
              <w:rPr>
                <w:rFonts w:ascii="Verdana" w:eastAsia="Times New Roman" w:hAnsi="Verdana" w:cs="Times New Roman"/>
                <w:color w:val="000000"/>
                <w:sz w:val="20"/>
                <w:szCs w:val="20"/>
                <w:lang w:bidi="bn-BD"/>
              </w:rPr>
              <w:t>is</w:t>
            </w:r>
            <w:proofErr w:type="gramEnd"/>
            <w:r w:rsidRPr="00AE0549">
              <w:rPr>
                <w:rFonts w:ascii="Verdana" w:eastAsia="Times New Roman" w:hAnsi="Verdana" w:cs="Times New Roman"/>
                <w:color w:val="000000"/>
                <w:sz w:val="20"/>
                <w:szCs w:val="20"/>
                <w:lang w:bidi="bn-BD"/>
              </w:rPr>
              <w:t xml:space="preserve"> used to write an array of byte to the current output stream.</w:t>
            </w:r>
          </w:p>
        </w:tc>
      </w:tr>
      <w:tr w:rsidR="00AE0549" w:rsidRPr="00AE0549" w:rsidTr="00AE0549">
        <w:tc>
          <w:tcPr>
            <w:tcW w:w="424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lastRenderedPageBreak/>
              <w:t>3) public void flush()throws IOException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proofErr w:type="gramStart"/>
            <w:r w:rsidRPr="00AE0549">
              <w:rPr>
                <w:rFonts w:ascii="Verdana" w:eastAsia="Times New Roman" w:hAnsi="Verdana" w:cs="Times New Roman"/>
                <w:color w:val="000000"/>
                <w:sz w:val="20"/>
                <w:szCs w:val="20"/>
                <w:lang w:bidi="bn-BD"/>
              </w:rPr>
              <w:t>flushes</w:t>
            </w:r>
            <w:proofErr w:type="gramEnd"/>
            <w:r w:rsidRPr="00AE0549">
              <w:rPr>
                <w:rFonts w:ascii="Verdana" w:eastAsia="Times New Roman" w:hAnsi="Verdana" w:cs="Times New Roman"/>
                <w:color w:val="000000"/>
                <w:sz w:val="20"/>
                <w:szCs w:val="20"/>
                <w:lang w:bidi="bn-BD"/>
              </w:rPr>
              <w:t xml:space="preserve"> the current output stream.</w:t>
            </w:r>
          </w:p>
        </w:tc>
      </w:tr>
      <w:tr w:rsidR="00AE0549" w:rsidRPr="00AE0549" w:rsidTr="00AE0549">
        <w:tc>
          <w:tcPr>
            <w:tcW w:w="424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4) public void close()throws IOException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proofErr w:type="gramStart"/>
            <w:r w:rsidRPr="00AE0549">
              <w:rPr>
                <w:rFonts w:ascii="Verdana" w:eastAsia="Times New Roman" w:hAnsi="Verdana" w:cs="Times New Roman"/>
                <w:color w:val="000000"/>
                <w:sz w:val="20"/>
                <w:szCs w:val="20"/>
                <w:lang w:bidi="bn-BD"/>
              </w:rPr>
              <w:t>is</w:t>
            </w:r>
            <w:proofErr w:type="gramEnd"/>
            <w:r w:rsidRPr="00AE0549">
              <w:rPr>
                <w:rFonts w:ascii="Verdana" w:eastAsia="Times New Roman" w:hAnsi="Verdana" w:cs="Times New Roman"/>
                <w:color w:val="000000"/>
                <w:sz w:val="20"/>
                <w:szCs w:val="20"/>
                <w:lang w:bidi="bn-BD"/>
              </w:rPr>
              <w:t xml:space="preserve"> used to close the current output stream.</w:t>
            </w:r>
          </w:p>
        </w:tc>
      </w:tr>
    </w:tbl>
    <w:p w:rsidR="00AE0549" w:rsidRPr="00AE0549" w:rsidRDefault="00AE0549" w:rsidP="00AE0549">
      <w:pPr>
        <w:shd w:val="clear" w:color="auto" w:fill="FFFFFF"/>
        <w:spacing w:before="100" w:beforeAutospacing="1" w:after="100" w:afterAutospacing="1" w:line="240" w:lineRule="auto"/>
        <w:jc w:val="both"/>
        <w:rPr>
          <w:ins w:id="21" w:author="Unknown"/>
          <w:rFonts w:ascii="Verdana" w:eastAsia="Times New Roman" w:hAnsi="Verdana" w:cs="Times New Roman"/>
          <w:color w:val="000000"/>
          <w:sz w:val="20"/>
          <w:szCs w:val="20"/>
          <w:lang w:bidi="bn-BD"/>
        </w:rPr>
      </w:pPr>
      <w:ins w:id="22" w:author="Unknown">
        <w:r w:rsidRPr="00AE0549">
          <w:rPr>
            <w:rFonts w:ascii="Verdana" w:eastAsia="Times New Roman" w:hAnsi="Verdana" w:cs="Times New Roman"/>
            <w:color w:val="000000"/>
            <w:sz w:val="20"/>
            <w:szCs w:val="20"/>
            <w:lang w:bidi="bn-BD"/>
          </w:rPr>
          <w:t>OutputStream class is an abstract class. It is the super class of all classes representing an output stream of bytes. An output stream accepts output bytes and sends them to some sink.</w:t>
        </w:r>
      </w:ins>
    </w:p>
    <w:p w:rsidR="00AE0549" w:rsidRPr="00AE0549" w:rsidRDefault="00AE0549" w:rsidP="00AE0549">
      <w:pPr>
        <w:shd w:val="clear" w:color="auto" w:fill="FFFFFF"/>
        <w:spacing w:before="100" w:beforeAutospacing="1" w:after="100" w:afterAutospacing="1" w:line="312" w:lineRule="atLeast"/>
        <w:jc w:val="both"/>
        <w:outlineLvl w:val="2"/>
        <w:rPr>
          <w:ins w:id="23" w:author="Unknown"/>
          <w:rFonts w:ascii="Helvetica" w:eastAsia="Times New Roman" w:hAnsi="Helvetica" w:cs="Helvetica"/>
          <w:color w:val="610B4B"/>
          <w:sz w:val="32"/>
          <w:szCs w:val="32"/>
          <w:lang w:bidi="bn-BD"/>
        </w:rPr>
      </w:pPr>
      <w:ins w:id="24" w:author="Unknown">
        <w:r w:rsidRPr="00AE0549">
          <w:rPr>
            <w:rFonts w:ascii="Helvetica" w:eastAsia="Times New Roman" w:hAnsi="Helvetica" w:cs="Helvetica"/>
            <w:color w:val="610B4B"/>
            <w:sz w:val="32"/>
            <w:szCs w:val="32"/>
            <w:lang w:bidi="bn-BD"/>
          </w:rPr>
          <w:t>Useful methods of OutputStream</w:t>
        </w:r>
      </w:ins>
    </w:p>
    <w:p w:rsidR="00AE0549" w:rsidRPr="00AE0549" w:rsidRDefault="00AE0549" w:rsidP="00AE0549">
      <w:pPr>
        <w:shd w:val="clear" w:color="auto" w:fill="FFFFFF"/>
        <w:spacing w:before="100" w:beforeAutospacing="1" w:after="100" w:afterAutospacing="1" w:line="312" w:lineRule="atLeast"/>
        <w:jc w:val="both"/>
        <w:outlineLvl w:val="2"/>
        <w:rPr>
          <w:ins w:id="25" w:author="Unknown"/>
          <w:rFonts w:ascii="Helvetica" w:eastAsia="Times New Roman" w:hAnsi="Helvetica" w:cs="Helvetica"/>
          <w:color w:val="610B4B"/>
          <w:sz w:val="32"/>
          <w:szCs w:val="32"/>
          <w:lang w:bidi="bn-BD"/>
        </w:rPr>
      </w:pPr>
      <w:ins w:id="26" w:author="Unknown">
        <w:r w:rsidRPr="00AE0549">
          <w:rPr>
            <w:rFonts w:ascii="Helvetica" w:eastAsia="Times New Roman" w:hAnsi="Helvetica" w:cs="Helvetica"/>
            <w:color w:val="610B4B"/>
            <w:sz w:val="32"/>
            <w:szCs w:val="32"/>
            <w:lang w:bidi="bn-BD"/>
          </w:rPr>
          <w:t>OutputStream Hierarchy</w:t>
        </w:r>
      </w:ins>
    </w:p>
    <w:p w:rsidR="00AE0549" w:rsidRPr="00AE0549" w:rsidRDefault="00AE0549" w:rsidP="00AE0549">
      <w:pPr>
        <w:spacing w:after="0" w:line="240" w:lineRule="auto"/>
        <w:rPr>
          <w:ins w:id="27" w:author="Unknown"/>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rPr>
        <w:drawing>
          <wp:inline distT="0" distB="0" distL="0" distR="0">
            <wp:extent cx="6357257" cy="3124200"/>
            <wp:effectExtent l="0" t="0" r="5715" b="0"/>
            <wp:docPr id="2" name="Picture 2"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output stream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9841" cy="3125470"/>
                    </a:xfrm>
                    <a:prstGeom prst="rect">
                      <a:avLst/>
                    </a:prstGeom>
                    <a:noFill/>
                    <a:ln>
                      <a:noFill/>
                    </a:ln>
                  </pic:spPr>
                </pic:pic>
              </a:graphicData>
            </a:graphic>
          </wp:inline>
        </w:drawing>
      </w:r>
    </w:p>
    <w:p w:rsidR="00AE0549" w:rsidRPr="00AE0549" w:rsidRDefault="000076E4" w:rsidP="00AE0549">
      <w:pPr>
        <w:spacing w:after="0" w:line="240" w:lineRule="auto"/>
        <w:rPr>
          <w:ins w:id="28" w:author="Unknown"/>
          <w:rFonts w:ascii="Times New Roman" w:eastAsia="Times New Roman" w:hAnsi="Times New Roman" w:cs="Times New Roman"/>
          <w:sz w:val="24"/>
          <w:szCs w:val="24"/>
          <w:lang w:bidi="bn-BD"/>
        </w:rPr>
      </w:pPr>
      <w:ins w:id="29" w:author="Unknown">
        <w:r>
          <w:rPr>
            <w:rFonts w:ascii="Times New Roman" w:eastAsia="Times New Roman" w:hAnsi="Times New Roman" w:cs="Times New Roman"/>
            <w:sz w:val="24"/>
            <w:szCs w:val="24"/>
            <w:lang w:bidi="bn-BD"/>
          </w:rPr>
          <w:pict>
            <v:rect id="_x0000_i1026" style="width:0;height:.75pt" o:hrstd="t" o:hrnoshade="t" o:hr="t" fillcolor="#d4d4d4" stroked="f"/>
          </w:pict>
        </w:r>
      </w:ins>
    </w:p>
    <w:p w:rsidR="00AE0549" w:rsidRPr="00AE0549" w:rsidRDefault="00AE0549" w:rsidP="00AE0549">
      <w:pPr>
        <w:shd w:val="clear" w:color="auto" w:fill="FFFFFF"/>
        <w:spacing w:before="100" w:beforeAutospacing="1" w:after="100" w:afterAutospacing="1" w:line="312" w:lineRule="atLeast"/>
        <w:jc w:val="both"/>
        <w:outlineLvl w:val="1"/>
        <w:rPr>
          <w:ins w:id="30" w:author="Unknown"/>
          <w:rFonts w:ascii="Helvetica" w:eastAsia="Times New Roman" w:hAnsi="Helvetica" w:cs="Helvetica"/>
          <w:color w:val="610B38"/>
          <w:sz w:val="38"/>
          <w:szCs w:val="38"/>
          <w:lang w:bidi="bn-BD"/>
        </w:rPr>
      </w:pPr>
      <w:ins w:id="31" w:author="Unknown">
        <w:r w:rsidRPr="00AE0549">
          <w:rPr>
            <w:rFonts w:ascii="Helvetica" w:eastAsia="Times New Roman" w:hAnsi="Helvetica" w:cs="Helvetica"/>
            <w:color w:val="610B38"/>
            <w:sz w:val="38"/>
            <w:szCs w:val="38"/>
            <w:lang w:bidi="bn-BD"/>
          </w:rPr>
          <w:t>InputStream class</w:t>
        </w:r>
      </w:ins>
    </w:p>
    <w:p w:rsidR="00AE0549" w:rsidRPr="00AE0549" w:rsidRDefault="00AE0549" w:rsidP="00AE0549">
      <w:pPr>
        <w:shd w:val="clear" w:color="auto" w:fill="FFFFFF"/>
        <w:spacing w:before="100" w:beforeAutospacing="1" w:after="100" w:afterAutospacing="1" w:line="240" w:lineRule="auto"/>
        <w:jc w:val="both"/>
        <w:rPr>
          <w:ins w:id="32" w:author="Unknown"/>
          <w:rFonts w:ascii="Verdana" w:eastAsia="Times New Roman" w:hAnsi="Verdana" w:cs="Times New Roman"/>
          <w:color w:val="000000"/>
          <w:sz w:val="20"/>
          <w:szCs w:val="20"/>
          <w:lang w:bidi="bn-BD"/>
        </w:rPr>
      </w:pPr>
      <w:ins w:id="33" w:author="Unknown">
        <w:r w:rsidRPr="00AE0549">
          <w:rPr>
            <w:rFonts w:ascii="Verdana" w:eastAsia="Times New Roman" w:hAnsi="Verdana" w:cs="Times New Roman"/>
            <w:color w:val="000000"/>
            <w:sz w:val="20"/>
            <w:szCs w:val="20"/>
            <w:lang w:bidi="bn-BD"/>
          </w:rPr>
          <w:t>InputStream class is an abstract class. It is the super class of all classes representing an input stream of bytes.</w:t>
        </w:r>
      </w:ins>
    </w:p>
    <w:p w:rsidR="00AE0549" w:rsidRPr="00AE0549" w:rsidRDefault="00AE0549" w:rsidP="00AE0549">
      <w:pPr>
        <w:shd w:val="clear" w:color="auto" w:fill="FFFFFF"/>
        <w:spacing w:before="100" w:beforeAutospacing="1" w:after="100" w:afterAutospacing="1" w:line="312" w:lineRule="atLeast"/>
        <w:jc w:val="both"/>
        <w:outlineLvl w:val="2"/>
        <w:rPr>
          <w:ins w:id="34" w:author="Unknown"/>
          <w:rFonts w:ascii="Helvetica" w:eastAsia="Times New Roman" w:hAnsi="Helvetica" w:cs="Helvetica"/>
          <w:color w:val="610B4B"/>
          <w:sz w:val="32"/>
          <w:szCs w:val="32"/>
          <w:lang w:bidi="bn-BD"/>
        </w:rPr>
      </w:pPr>
      <w:ins w:id="35" w:author="Unknown">
        <w:r w:rsidRPr="00AE0549">
          <w:rPr>
            <w:rFonts w:ascii="Helvetica" w:eastAsia="Times New Roman" w:hAnsi="Helvetica" w:cs="Helvetica"/>
            <w:color w:val="610B4B"/>
            <w:sz w:val="32"/>
            <w:szCs w:val="32"/>
            <w:lang w:bidi="bn-BD"/>
          </w:rPr>
          <w:t>Useful methods of InputStream</w:t>
        </w:r>
      </w:ins>
    </w:p>
    <w:tbl>
      <w:tblPr>
        <w:tblW w:w="103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179"/>
        <w:gridCol w:w="7146"/>
      </w:tblGrid>
      <w:tr w:rsidR="00AE0549" w:rsidRPr="00AE0549" w:rsidTr="00AE0549">
        <w:tc>
          <w:tcPr>
            <w:tcW w:w="3179" w:type="dxa"/>
            <w:shd w:val="clear" w:color="auto" w:fill="F6FFE1"/>
            <w:tcMar>
              <w:top w:w="75" w:type="dxa"/>
              <w:left w:w="75" w:type="dxa"/>
              <w:bottom w:w="75" w:type="dxa"/>
              <w:right w:w="75" w:type="dxa"/>
            </w:tcMar>
            <w:hideMark/>
          </w:tcPr>
          <w:p w:rsidR="00AE0549" w:rsidRPr="00AE0549" w:rsidRDefault="00AE0549" w:rsidP="00AE0549">
            <w:pPr>
              <w:spacing w:after="0" w:line="240" w:lineRule="auto"/>
              <w:rPr>
                <w:rFonts w:ascii="Times New Roman" w:eastAsia="Times New Roman" w:hAnsi="Times New Roman" w:cs="Times New Roman"/>
                <w:b/>
                <w:bCs/>
                <w:color w:val="000000"/>
                <w:sz w:val="26"/>
                <w:szCs w:val="26"/>
                <w:lang w:bidi="bn-BD"/>
              </w:rPr>
            </w:pPr>
            <w:r w:rsidRPr="00AE0549">
              <w:rPr>
                <w:rFonts w:ascii="Times New Roman" w:eastAsia="Times New Roman" w:hAnsi="Times New Roman" w:cs="Times New Roman"/>
                <w:b/>
                <w:bCs/>
                <w:color w:val="000000"/>
                <w:sz w:val="26"/>
                <w:szCs w:val="26"/>
                <w:lang w:bidi="bn-BD"/>
              </w:rPr>
              <w:t>Method</w:t>
            </w:r>
          </w:p>
        </w:tc>
        <w:tc>
          <w:tcPr>
            <w:tcW w:w="0" w:type="auto"/>
            <w:shd w:val="clear" w:color="auto" w:fill="F6FFE1"/>
            <w:tcMar>
              <w:top w:w="75" w:type="dxa"/>
              <w:left w:w="75" w:type="dxa"/>
              <w:bottom w:w="75" w:type="dxa"/>
              <w:right w:w="75" w:type="dxa"/>
            </w:tcMar>
            <w:hideMark/>
          </w:tcPr>
          <w:p w:rsidR="00AE0549" w:rsidRPr="00AE0549" w:rsidRDefault="00AE0549" w:rsidP="00AE0549">
            <w:pPr>
              <w:spacing w:after="0" w:line="240" w:lineRule="auto"/>
              <w:rPr>
                <w:rFonts w:ascii="Times New Roman" w:eastAsia="Times New Roman" w:hAnsi="Times New Roman" w:cs="Times New Roman"/>
                <w:b/>
                <w:bCs/>
                <w:color w:val="000000"/>
                <w:sz w:val="26"/>
                <w:szCs w:val="26"/>
                <w:lang w:bidi="bn-BD"/>
              </w:rPr>
            </w:pPr>
            <w:r w:rsidRPr="00AE0549">
              <w:rPr>
                <w:rFonts w:ascii="Times New Roman" w:eastAsia="Times New Roman" w:hAnsi="Times New Roman" w:cs="Times New Roman"/>
                <w:b/>
                <w:bCs/>
                <w:color w:val="000000"/>
                <w:sz w:val="26"/>
                <w:szCs w:val="26"/>
                <w:lang w:bidi="bn-BD"/>
              </w:rPr>
              <w:t>Description</w:t>
            </w:r>
          </w:p>
        </w:tc>
      </w:tr>
      <w:tr w:rsidR="00AE0549" w:rsidRPr="00AE0549" w:rsidTr="00AE0549">
        <w:tc>
          <w:tcPr>
            <w:tcW w:w="317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 xml:space="preserve">1) public abstract int </w:t>
            </w:r>
            <w:r w:rsidRPr="00AE0549">
              <w:rPr>
                <w:rFonts w:ascii="Verdana" w:eastAsia="Times New Roman" w:hAnsi="Verdana" w:cs="Times New Roman"/>
                <w:color w:val="000000"/>
                <w:sz w:val="20"/>
                <w:szCs w:val="20"/>
                <w:lang w:bidi="bn-BD"/>
              </w:rPr>
              <w:lastRenderedPageBreak/>
              <w:t>read()throws IOException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proofErr w:type="gramStart"/>
            <w:r w:rsidRPr="00AE0549">
              <w:rPr>
                <w:rFonts w:ascii="Verdana" w:eastAsia="Times New Roman" w:hAnsi="Verdana" w:cs="Times New Roman"/>
                <w:color w:val="000000"/>
                <w:sz w:val="20"/>
                <w:szCs w:val="20"/>
                <w:lang w:bidi="bn-BD"/>
              </w:rPr>
              <w:lastRenderedPageBreak/>
              <w:t>reads</w:t>
            </w:r>
            <w:proofErr w:type="gramEnd"/>
            <w:r w:rsidRPr="00AE0549">
              <w:rPr>
                <w:rFonts w:ascii="Verdana" w:eastAsia="Times New Roman" w:hAnsi="Verdana" w:cs="Times New Roman"/>
                <w:color w:val="000000"/>
                <w:sz w:val="20"/>
                <w:szCs w:val="20"/>
                <w:lang w:bidi="bn-BD"/>
              </w:rPr>
              <w:t xml:space="preserve"> the next byte of data from the input stream. It returns -1 </w:t>
            </w:r>
            <w:r w:rsidRPr="00AE0549">
              <w:rPr>
                <w:rFonts w:ascii="Verdana" w:eastAsia="Times New Roman" w:hAnsi="Verdana" w:cs="Times New Roman"/>
                <w:color w:val="000000"/>
                <w:sz w:val="20"/>
                <w:szCs w:val="20"/>
                <w:lang w:bidi="bn-BD"/>
              </w:rPr>
              <w:lastRenderedPageBreak/>
              <w:t>at the end of file.</w:t>
            </w:r>
          </w:p>
        </w:tc>
      </w:tr>
      <w:tr w:rsidR="00AE0549" w:rsidRPr="00AE0549" w:rsidTr="00AE0549">
        <w:tc>
          <w:tcPr>
            <w:tcW w:w="317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lastRenderedPageBreak/>
              <w:t>2) public int available()throws IOException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proofErr w:type="gramStart"/>
            <w:r w:rsidRPr="00AE0549">
              <w:rPr>
                <w:rFonts w:ascii="Verdana" w:eastAsia="Times New Roman" w:hAnsi="Verdana" w:cs="Times New Roman"/>
                <w:color w:val="000000"/>
                <w:sz w:val="20"/>
                <w:szCs w:val="20"/>
                <w:lang w:bidi="bn-BD"/>
              </w:rPr>
              <w:t>returns</w:t>
            </w:r>
            <w:proofErr w:type="gramEnd"/>
            <w:r w:rsidRPr="00AE0549">
              <w:rPr>
                <w:rFonts w:ascii="Verdana" w:eastAsia="Times New Roman" w:hAnsi="Verdana" w:cs="Times New Roman"/>
                <w:color w:val="000000"/>
                <w:sz w:val="20"/>
                <w:szCs w:val="20"/>
                <w:lang w:bidi="bn-BD"/>
              </w:rPr>
              <w:t xml:space="preserve"> an estimate of the number of bytes that can be read from the current input stream.</w:t>
            </w:r>
          </w:p>
        </w:tc>
      </w:tr>
      <w:tr w:rsidR="00AE0549" w:rsidRPr="00AE0549" w:rsidTr="00AE0549">
        <w:tc>
          <w:tcPr>
            <w:tcW w:w="317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3) public void close()throws IOException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proofErr w:type="gramStart"/>
            <w:r w:rsidRPr="00AE0549">
              <w:rPr>
                <w:rFonts w:ascii="Verdana" w:eastAsia="Times New Roman" w:hAnsi="Verdana" w:cs="Times New Roman"/>
                <w:color w:val="000000"/>
                <w:sz w:val="20"/>
                <w:szCs w:val="20"/>
                <w:lang w:bidi="bn-BD"/>
              </w:rPr>
              <w:t>is</w:t>
            </w:r>
            <w:proofErr w:type="gramEnd"/>
            <w:r w:rsidRPr="00AE0549">
              <w:rPr>
                <w:rFonts w:ascii="Verdana" w:eastAsia="Times New Roman" w:hAnsi="Verdana" w:cs="Times New Roman"/>
                <w:color w:val="000000"/>
                <w:sz w:val="20"/>
                <w:szCs w:val="20"/>
                <w:lang w:bidi="bn-BD"/>
              </w:rPr>
              <w:t xml:space="preserve"> used to close the current input stream.</w:t>
            </w:r>
          </w:p>
        </w:tc>
      </w:tr>
    </w:tbl>
    <w:p w:rsidR="00AE0549" w:rsidRPr="00AE0549" w:rsidRDefault="00AE0549" w:rsidP="00AE0549">
      <w:pPr>
        <w:shd w:val="clear" w:color="auto" w:fill="FFFFFF"/>
        <w:spacing w:before="100" w:beforeAutospacing="1" w:after="100" w:afterAutospacing="1" w:line="312" w:lineRule="atLeast"/>
        <w:jc w:val="both"/>
        <w:outlineLvl w:val="2"/>
        <w:rPr>
          <w:ins w:id="36" w:author="Unknown"/>
          <w:rFonts w:ascii="Helvetica" w:eastAsia="Times New Roman" w:hAnsi="Helvetica" w:cs="Helvetica"/>
          <w:color w:val="610B4B"/>
          <w:sz w:val="32"/>
          <w:szCs w:val="32"/>
          <w:lang w:bidi="bn-BD"/>
        </w:rPr>
      </w:pPr>
      <w:ins w:id="37" w:author="Unknown">
        <w:r w:rsidRPr="00AE0549">
          <w:rPr>
            <w:rFonts w:ascii="Helvetica" w:eastAsia="Times New Roman" w:hAnsi="Helvetica" w:cs="Helvetica"/>
            <w:color w:val="610B4B"/>
            <w:sz w:val="32"/>
            <w:szCs w:val="32"/>
            <w:lang w:bidi="bn-BD"/>
          </w:rPr>
          <w:t>InputStream Hierarchy</w:t>
        </w:r>
      </w:ins>
    </w:p>
    <w:p w:rsidR="0083622D" w:rsidRDefault="00AE0549" w:rsidP="00AE0549">
      <w:r>
        <w:rPr>
          <w:rFonts w:ascii="Times New Roman" w:eastAsia="Times New Roman" w:hAnsi="Times New Roman" w:cs="Times New Roman"/>
          <w:noProof/>
          <w:sz w:val="24"/>
          <w:szCs w:val="24"/>
        </w:rPr>
        <w:drawing>
          <wp:inline distT="0" distB="0" distL="0" distR="0">
            <wp:extent cx="6195514" cy="3125337"/>
            <wp:effectExtent l="0" t="0" r="0" b="0"/>
            <wp:docPr id="1" name="Picture 1"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nput stream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778" cy="3125470"/>
                    </a:xfrm>
                    <a:prstGeom prst="rect">
                      <a:avLst/>
                    </a:prstGeom>
                    <a:noFill/>
                    <a:ln>
                      <a:noFill/>
                    </a:ln>
                  </pic:spPr>
                </pic:pic>
              </a:graphicData>
            </a:graphic>
          </wp:inline>
        </w:drawing>
      </w:r>
    </w:p>
    <w:p w:rsidR="00AE0549" w:rsidRDefault="00AE0549" w:rsidP="00AE0549"/>
    <w:p w:rsidR="00AE0549" w:rsidRPr="00AE0549" w:rsidRDefault="00AE0549" w:rsidP="00AE054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bn-BD"/>
        </w:rPr>
      </w:pPr>
      <w:r w:rsidRPr="00AE0549">
        <w:rPr>
          <w:rFonts w:ascii="Helvetica" w:eastAsia="Times New Roman" w:hAnsi="Helvetica" w:cs="Helvetica"/>
          <w:color w:val="610B38"/>
          <w:kern w:val="36"/>
          <w:sz w:val="44"/>
          <w:szCs w:val="44"/>
          <w:lang w:bidi="bn-BD"/>
        </w:rPr>
        <w:t>Java FileOutputStream Class</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Java FileOutputStream is an output stream used for writing data to a file.</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If you have to write primitive values into a file, use FileOutputStream class. You can write byte-oriented as well as character-oriented data through FileOutputStream class. But, for character-oriented data, it is preferred to use FileWriter than FileOutStream.</w:t>
      </w:r>
    </w:p>
    <w:p w:rsidR="00AE0549" w:rsidRPr="00AE0549" w:rsidRDefault="000076E4" w:rsidP="00AE0549">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7" style="width:0;height:.75pt" o:hrstd="t" o:hrnoshade="t" o:hr="t" fillcolor="#d4d4d4" stroked="f"/>
        </w:pict>
      </w:r>
    </w:p>
    <w:p w:rsidR="00AE0549" w:rsidRPr="00AE0549" w:rsidRDefault="00AE0549" w:rsidP="00AE05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AE0549">
        <w:rPr>
          <w:rFonts w:ascii="Helvetica" w:eastAsia="Times New Roman" w:hAnsi="Helvetica" w:cs="Helvetica"/>
          <w:color w:val="610B38"/>
          <w:sz w:val="38"/>
          <w:szCs w:val="38"/>
          <w:lang w:bidi="bn-BD"/>
        </w:rPr>
        <w:t>FileOutputStream class declaration</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lastRenderedPageBreak/>
        <w:t>Let's see the declaration for Java.io.FileOutputStream class:</w:t>
      </w:r>
    </w:p>
    <w:p w:rsidR="00AE0549" w:rsidRPr="00AE0549" w:rsidRDefault="00AE0549" w:rsidP="00AE0549">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6699"/>
          <w:sz w:val="20"/>
          <w:szCs w:val="20"/>
          <w:bdr w:val="none" w:sz="0" w:space="0" w:color="auto" w:frame="1"/>
          <w:lang w:bidi="bn-BD"/>
        </w:rPr>
        <w:t>public</w:t>
      </w: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class</w:t>
      </w:r>
      <w:r w:rsidRPr="00AE0549">
        <w:rPr>
          <w:rFonts w:ascii="Verdana" w:eastAsia="Times New Roman" w:hAnsi="Verdana" w:cs="Times New Roman"/>
          <w:color w:val="000000"/>
          <w:sz w:val="20"/>
          <w:szCs w:val="20"/>
          <w:bdr w:val="none" w:sz="0" w:space="0" w:color="auto" w:frame="1"/>
          <w:lang w:bidi="bn-BD"/>
        </w:rPr>
        <w:t> FileOutputStream </w:t>
      </w:r>
      <w:r w:rsidRPr="00AE0549">
        <w:rPr>
          <w:rFonts w:ascii="Verdana" w:eastAsia="Times New Roman" w:hAnsi="Verdana" w:cs="Times New Roman"/>
          <w:b/>
          <w:bCs/>
          <w:color w:val="006699"/>
          <w:sz w:val="20"/>
          <w:szCs w:val="20"/>
          <w:bdr w:val="none" w:sz="0" w:space="0" w:color="auto" w:frame="1"/>
          <w:lang w:bidi="bn-BD"/>
        </w:rPr>
        <w:t>extends</w:t>
      </w:r>
      <w:r w:rsidRPr="00AE0549">
        <w:rPr>
          <w:rFonts w:ascii="Verdana" w:eastAsia="Times New Roman" w:hAnsi="Verdana" w:cs="Times New Roman"/>
          <w:color w:val="000000"/>
          <w:sz w:val="20"/>
          <w:szCs w:val="20"/>
          <w:bdr w:val="none" w:sz="0" w:space="0" w:color="auto" w:frame="1"/>
          <w:lang w:bidi="bn-BD"/>
        </w:rPr>
        <w:t> OutputStream  </w:t>
      </w:r>
    </w:p>
    <w:p w:rsidR="00AE0549" w:rsidRPr="00AE0549" w:rsidRDefault="000076E4" w:rsidP="00AE0549">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8" style="width:0;height:.75pt" o:hrstd="t" o:hrnoshade="t" o:hr="t" fillcolor="#d4d4d4" stroked="f"/>
        </w:pict>
      </w:r>
    </w:p>
    <w:p w:rsidR="00AE0549" w:rsidRPr="00AE0549" w:rsidRDefault="00AE0549" w:rsidP="00AE05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AE0549">
        <w:rPr>
          <w:rFonts w:ascii="Helvetica" w:eastAsia="Times New Roman" w:hAnsi="Helvetica" w:cs="Helvetica"/>
          <w:color w:val="610B38"/>
          <w:sz w:val="38"/>
          <w:szCs w:val="38"/>
          <w:lang w:bidi="bn-BD"/>
        </w:rPr>
        <w:t>FileOutputStream class methods</w:t>
      </w:r>
    </w:p>
    <w:tbl>
      <w:tblPr>
        <w:tblW w:w="1054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26"/>
        <w:gridCol w:w="8716"/>
      </w:tblGrid>
      <w:tr w:rsidR="00AE0549" w:rsidRPr="00AE0549" w:rsidTr="00AE0549">
        <w:tc>
          <w:tcPr>
            <w:tcW w:w="1826" w:type="dxa"/>
            <w:shd w:val="clear" w:color="auto" w:fill="F6FFE1"/>
            <w:tcMar>
              <w:top w:w="75" w:type="dxa"/>
              <w:left w:w="75" w:type="dxa"/>
              <w:bottom w:w="75" w:type="dxa"/>
              <w:right w:w="75" w:type="dxa"/>
            </w:tcMar>
            <w:hideMark/>
          </w:tcPr>
          <w:p w:rsidR="00AE0549" w:rsidRPr="00AE0549" w:rsidRDefault="00AE0549" w:rsidP="00AE0549">
            <w:pPr>
              <w:spacing w:after="0" w:line="240" w:lineRule="auto"/>
              <w:rPr>
                <w:rFonts w:ascii="Times New Roman" w:eastAsia="Times New Roman" w:hAnsi="Times New Roman" w:cs="Times New Roman"/>
                <w:b/>
                <w:bCs/>
                <w:color w:val="000000"/>
                <w:sz w:val="26"/>
                <w:szCs w:val="26"/>
                <w:lang w:bidi="bn-BD"/>
              </w:rPr>
            </w:pPr>
            <w:r w:rsidRPr="00AE0549">
              <w:rPr>
                <w:rFonts w:ascii="Times New Roman" w:eastAsia="Times New Roman" w:hAnsi="Times New Roman" w:cs="Times New Roman"/>
                <w:b/>
                <w:bCs/>
                <w:color w:val="000000"/>
                <w:sz w:val="26"/>
                <w:szCs w:val="26"/>
                <w:lang w:bidi="bn-BD"/>
              </w:rPr>
              <w:t>Method</w:t>
            </w:r>
          </w:p>
        </w:tc>
        <w:tc>
          <w:tcPr>
            <w:tcW w:w="0" w:type="auto"/>
            <w:shd w:val="clear" w:color="auto" w:fill="F6FFE1"/>
            <w:tcMar>
              <w:top w:w="75" w:type="dxa"/>
              <w:left w:w="75" w:type="dxa"/>
              <w:bottom w:w="75" w:type="dxa"/>
              <w:right w:w="75" w:type="dxa"/>
            </w:tcMar>
            <w:hideMark/>
          </w:tcPr>
          <w:p w:rsidR="00AE0549" w:rsidRPr="00AE0549" w:rsidRDefault="00AE0549" w:rsidP="00AE0549">
            <w:pPr>
              <w:spacing w:after="0" w:line="240" w:lineRule="auto"/>
              <w:rPr>
                <w:rFonts w:ascii="Times New Roman" w:eastAsia="Times New Roman" w:hAnsi="Times New Roman" w:cs="Times New Roman"/>
                <w:b/>
                <w:bCs/>
                <w:color w:val="000000"/>
                <w:sz w:val="26"/>
                <w:szCs w:val="26"/>
                <w:lang w:bidi="bn-BD"/>
              </w:rPr>
            </w:pPr>
            <w:r w:rsidRPr="00AE0549">
              <w:rPr>
                <w:rFonts w:ascii="Times New Roman" w:eastAsia="Times New Roman" w:hAnsi="Times New Roman" w:cs="Times New Roman"/>
                <w:b/>
                <w:bCs/>
                <w:color w:val="000000"/>
                <w:sz w:val="26"/>
                <w:szCs w:val="26"/>
                <w:lang w:bidi="bn-BD"/>
              </w:rPr>
              <w:t>Description</w:t>
            </w:r>
          </w:p>
        </w:tc>
      </w:tr>
      <w:tr w:rsidR="00AE0549" w:rsidRPr="00AE0549" w:rsidTr="00AE0549">
        <w:tc>
          <w:tcPr>
            <w:tcW w:w="182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protected void finalize()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0076E4" w:rsidP="00AE0549">
            <w:pPr>
              <w:spacing w:after="0" w:line="345" w:lineRule="atLeast"/>
              <w:ind w:left="300"/>
              <w:jc w:val="both"/>
              <w:rPr>
                <w:rFonts w:ascii="Verdana" w:eastAsia="Times New Roman" w:hAnsi="Verdana" w:cs="Times New Roman"/>
                <w:color w:val="000000"/>
                <w:sz w:val="20"/>
                <w:szCs w:val="20"/>
                <w:lang w:bidi="bn-BD"/>
              </w:rPr>
            </w:pPr>
            <w:r>
              <w:rPr>
                <w:rFonts w:ascii="Verdana" w:eastAsia="Times New Roman" w:hAnsi="Verdana" w:cs="Times New Roman"/>
                <w:color w:val="000000"/>
                <w:sz w:val="20"/>
                <w:szCs w:val="20"/>
                <w:lang w:bidi="bn-BD"/>
              </w:rPr>
              <w:t xml:space="preserve">It is </w:t>
            </w:r>
            <w:bookmarkStart w:id="38" w:name="_GoBack"/>
            <w:bookmarkEnd w:id="38"/>
            <w:r w:rsidR="00AE0549" w:rsidRPr="00AE0549">
              <w:rPr>
                <w:rFonts w:ascii="Verdana" w:eastAsia="Times New Roman" w:hAnsi="Verdana" w:cs="Times New Roman"/>
                <w:color w:val="000000"/>
                <w:sz w:val="20"/>
                <w:szCs w:val="20"/>
                <w:lang w:bidi="bn-BD"/>
              </w:rPr>
              <w:t>ued to clean up the connection with the file output stream.</w:t>
            </w:r>
          </w:p>
        </w:tc>
      </w:tr>
      <w:tr w:rsidR="00AE0549" w:rsidRPr="00AE0549" w:rsidTr="00AE0549">
        <w:tc>
          <w:tcPr>
            <w:tcW w:w="182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void write(byte[] ary)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It is used to write </w:t>
            </w:r>
            <w:r w:rsidRPr="00AE0549">
              <w:rPr>
                <w:rFonts w:ascii="Verdana" w:eastAsia="Times New Roman" w:hAnsi="Verdana" w:cs="Times New Roman"/>
                <w:b/>
                <w:bCs/>
                <w:color w:val="000000"/>
                <w:sz w:val="20"/>
                <w:szCs w:val="20"/>
                <w:lang w:bidi="bn-BD"/>
              </w:rPr>
              <w:t>ary.length</w:t>
            </w:r>
            <w:r w:rsidRPr="00AE0549">
              <w:rPr>
                <w:rFonts w:ascii="Verdana" w:eastAsia="Times New Roman" w:hAnsi="Verdana" w:cs="Times New Roman"/>
                <w:color w:val="000000"/>
                <w:sz w:val="20"/>
                <w:szCs w:val="20"/>
                <w:lang w:bidi="bn-BD"/>
              </w:rPr>
              <w:t> bytes from the byte array to the file output stream.</w:t>
            </w:r>
          </w:p>
        </w:tc>
      </w:tr>
      <w:tr w:rsidR="00AE0549" w:rsidRPr="00AE0549" w:rsidTr="00AE0549">
        <w:tc>
          <w:tcPr>
            <w:tcW w:w="182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void write(byte[] ary, int off, int len)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It is used to write </w:t>
            </w:r>
            <w:r w:rsidRPr="00AE0549">
              <w:rPr>
                <w:rFonts w:ascii="Verdana" w:eastAsia="Times New Roman" w:hAnsi="Verdana" w:cs="Times New Roman"/>
                <w:b/>
                <w:bCs/>
                <w:color w:val="000000"/>
                <w:sz w:val="20"/>
                <w:szCs w:val="20"/>
                <w:lang w:bidi="bn-BD"/>
              </w:rPr>
              <w:t>len</w:t>
            </w:r>
            <w:r w:rsidRPr="00AE0549">
              <w:rPr>
                <w:rFonts w:ascii="Verdana" w:eastAsia="Times New Roman" w:hAnsi="Verdana" w:cs="Times New Roman"/>
                <w:color w:val="000000"/>
                <w:sz w:val="20"/>
                <w:szCs w:val="20"/>
                <w:lang w:bidi="bn-BD"/>
              </w:rPr>
              <w:t> bytes from the byte array starting at offset </w:t>
            </w:r>
            <w:r w:rsidRPr="00AE0549">
              <w:rPr>
                <w:rFonts w:ascii="Verdana" w:eastAsia="Times New Roman" w:hAnsi="Verdana" w:cs="Times New Roman"/>
                <w:b/>
                <w:bCs/>
                <w:color w:val="000000"/>
                <w:sz w:val="20"/>
                <w:szCs w:val="20"/>
                <w:lang w:bidi="bn-BD"/>
              </w:rPr>
              <w:t>off</w:t>
            </w:r>
            <w:r w:rsidRPr="00AE0549">
              <w:rPr>
                <w:rFonts w:ascii="Verdana" w:eastAsia="Times New Roman" w:hAnsi="Verdana" w:cs="Times New Roman"/>
                <w:color w:val="000000"/>
                <w:sz w:val="20"/>
                <w:szCs w:val="20"/>
                <w:lang w:bidi="bn-BD"/>
              </w:rPr>
              <w:t> to the file output stream.</w:t>
            </w:r>
          </w:p>
        </w:tc>
      </w:tr>
      <w:tr w:rsidR="00AE0549" w:rsidRPr="00AE0549" w:rsidTr="00AE0549">
        <w:tc>
          <w:tcPr>
            <w:tcW w:w="182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void write(int 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It is used to write the specified byte to the file output stream.</w:t>
            </w:r>
          </w:p>
        </w:tc>
      </w:tr>
      <w:tr w:rsidR="00AE0549" w:rsidRPr="00AE0549" w:rsidTr="00AE0549">
        <w:tc>
          <w:tcPr>
            <w:tcW w:w="182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FileChannel getChannel()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It is used to return the file channel object associated with the file output stream.</w:t>
            </w:r>
          </w:p>
        </w:tc>
      </w:tr>
      <w:tr w:rsidR="00AE0549" w:rsidRPr="00AE0549" w:rsidTr="00AE0549">
        <w:tc>
          <w:tcPr>
            <w:tcW w:w="182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FileDescriptor getFD()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It is used to return the file descriptor associated with the stream.</w:t>
            </w:r>
          </w:p>
        </w:tc>
      </w:tr>
      <w:tr w:rsidR="00AE0549" w:rsidRPr="00AE0549" w:rsidTr="00AE0549">
        <w:tc>
          <w:tcPr>
            <w:tcW w:w="182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void close()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0549" w:rsidRPr="00AE0549" w:rsidRDefault="00AE0549" w:rsidP="00AE0549">
            <w:pPr>
              <w:spacing w:after="0" w:line="345" w:lineRule="atLeast"/>
              <w:ind w:left="30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It is used to closes the file output stream.</w:t>
            </w:r>
          </w:p>
        </w:tc>
      </w:tr>
    </w:tbl>
    <w:p w:rsidR="00AE0549" w:rsidRPr="00AE0549" w:rsidRDefault="000076E4" w:rsidP="00AE0549">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9" style="width:0;height:.75pt" o:hrstd="t" o:hrnoshade="t" o:hr="t" fillcolor="#d4d4d4" stroked="f"/>
        </w:pict>
      </w:r>
    </w:p>
    <w:p w:rsidR="00CC6905" w:rsidRDefault="00CC6905" w:rsidP="00CC6905">
      <w:pPr>
        <w:pStyle w:val="uiqtextpara"/>
        <w:spacing w:before="0" w:beforeAutospacing="0" w:after="240" w:afterAutospacing="0"/>
        <w:rPr>
          <w:rFonts w:ascii="Georgia" w:hAnsi="Georgia"/>
          <w:color w:val="333333"/>
        </w:rPr>
      </w:pPr>
      <w:r w:rsidRPr="00D91A08">
        <w:rPr>
          <w:rFonts w:ascii="Georgia" w:hAnsi="Georgia"/>
          <w:b/>
          <w:bCs/>
          <w:color w:val="333333"/>
          <w:highlight w:val="yellow"/>
        </w:rPr>
        <w:t>Buffer</w:t>
      </w:r>
      <w:r>
        <w:rPr>
          <w:rFonts w:ascii="Georgia" w:hAnsi="Georgia"/>
          <w:color w:val="333333"/>
        </w:rPr>
        <w:t> is temporary placeholder in memory (ram/disk) on which data can be dumped and then processing can be done.</w:t>
      </w:r>
    </w:p>
    <w:p w:rsidR="00CC6905" w:rsidRDefault="00CC6905" w:rsidP="00CC6905">
      <w:pPr>
        <w:pStyle w:val="uiqtextpara"/>
        <w:spacing w:before="0" w:beforeAutospacing="0" w:after="240" w:afterAutospacing="0"/>
        <w:rPr>
          <w:rFonts w:ascii="Georgia" w:hAnsi="Georgia"/>
          <w:color w:val="333333"/>
        </w:rPr>
      </w:pPr>
      <w:r w:rsidRPr="00D91A08">
        <w:rPr>
          <w:rFonts w:ascii="Georgia" w:hAnsi="Georgia"/>
          <w:b/>
          <w:bCs/>
          <w:color w:val="333333"/>
          <w:highlight w:val="yellow"/>
        </w:rPr>
        <w:t>Stream</w:t>
      </w:r>
      <w:r>
        <w:rPr>
          <w:rFonts w:ascii="Georgia" w:hAnsi="Georgia"/>
          <w:b/>
          <w:bCs/>
          <w:color w:val="333333"/>
        </w:rPr>
        <w:t> </w:t>
      </w:r>
      <w:r>
        <w:rPr>
          <w:rFonts w:ascii="Georgia" w:hAnsi="Georgia"/>
          <w:color w:val="333333"/>
        </w:rPr>
        <w:t xml:space="preserve">is a sequence of data elements. </w:t>
      </w:r>
      <w:proofErr w:type="gramStart"/>
      <w:r>
        <w:rPr>
          <w:rFonts w:ascii="Georgia" w:hAnsi="Georgia"/>
          <w:color w:val="333333"/>
        </w:rPr>
        <w:t>like</w:t>
      </w:r>
      <w:proofErr w:type="gramEnd"/>
      <w:r>
        <w:rPr>
          <w:rFonts w:ascii="Georgia" w:hAnsi="Georgia"/>
          <w:color w:val="333333"/>
        </w:rPr>
        <w:t xml:space="preserve"> when you typing something in your computer then when you press the keys it will form a data stream and then it goes to the processor for processing.</w:t>
      </w:r>
    </w:p>
    <w:p w:rsidR="00CC6905" w:rsidRDefault="00CC6905" w:rsidP="00CC6905">
      <w:pPr>
        <w:pStyle w:val="uiqtextpara"/>
        <w:spacing w:before="0" w:beforeAutospacing="0" w:after="240" w:afterAutospacing="0"/>
        <w:rPr>
          <w:rFonts w:ascii="Georgia" w:hAnsi="Georgia"/>
          <w:color w:val="333333"/>
        </w:rPr>
      </w:pPr>
      <w:r>
        <w:rPr>
          <w:rFonts w:ascii="Georgia" w:hAnsi="Georgia"/>
          <w:b/>
          <w:bCs/>
          <w:color w:val="333333"/>
        </w:rPr>
        <w:t>Stream can be processed through Buffer.</w:t>
      </w:r>
    </w:p>
    <w:p w:rsidR="00CC6905" w:rsidRDefault="00CC6905" w:rsidP="00AE05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p>
    <w:p w:rsidR="00AE0549" w:rsidRPr="00AE0549" w:rsidRDefault="00AE0549" w:rsidP="00AE05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AE0549">
        <w:rPr>
          <w:rFonts w:ascii="Helvetica" w:eastAsia="Times New Roman" w:hAnsi="Helvetica" w:cs="Helvetica"/>
          <w:color w:val="610B38"/>
          <w:sz w:val="38"/>
          <w:szCs w:val="38"/>
          <w:lang w:bidi="bn-BD"/>
        </w:rPr>
        <w:lastRenderedPageBreak/>
        <w:t>Java FileOutputStream Example 1: write byte</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6699"/>
          <w:sz w:val="20"/>
          <w:szCs w:val="20"/>
          <w:bdr w:val="none" w:sz="0" w:space="0" w:color="auto" w:frame="1"/>
          <w:lang w:bidi="bn-BD"/>
        </w:rPr>
        <w:t>import</w:t>
      </w:r>
      <w:r w:rsidRPr="00AE0549">
        <w:rPr>
          <w:rFonts w:ascii="Verdana" w:eastAsia="Times New Roman" w:hAnsi="Verdana" w:cs="Times New Roman"/>
          <w:color w:val="000000"/>
          <w:sz w:val="20"/>
          <w:szCs w:val="20"/>
          <w:bdr w:val="none" w:sz="0" w:space="0" w:color="auto" w:frame="1"/>
          <w:lang w:bidi="bn-BD"/>
        </w:rPr>
        <w:t> java.io.FileOutputStream;  </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6699"/>
          <w:sz w:val="20"/>
          <w:szCs w:val="20"/>
          <w:bdr w:val="none" w:sz="0" w:space="0" w:color="auto" w:frame="1"/>
          <w:lang w:bidi="bn-BD"/>
        </w:rPr>
        <w:t>public</w:t>
      </w: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class</w:t>
      </w:r>
      <w:r w:rsidRPr="00AE0549">
        <w:rPr>
          <w:rFonts w:ascii="Verdana" w:eastAsia="Times New Roman" w:hAnsi="Verdana" w:cs="Times New Roman"/>
          <w:color w:val="000000"/>
          <w:sz w:val="20"/>
          <w:szCs w:val="20"/>
          <w:bdr w:val="none" w:sz="0" w:space="0" w:color="auto" w:frame="1"/>
          <w:lang w:bidi="bn-BD"/>
        </w:rPr>
        <w:t> FileOutputStreamExample {  </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public</w:t>
      </w: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static</w:t>
      </w: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void</w:t>
      </w:r>
      <w:r w:rsidRPr="00AE0549">
        <w:rPr>
          <w:rFonts w:ascii="Verdana" w:eastAsia="Times New Roman" w:hAnsi="Verdana" w:cs="Times New Roman"/>
          <w:color w:val="000000"/>
          <w:sz w:val="20"/>
          <w:szCs w:val="20"/>
          <w:bdr w:val="none" w:sz="0" w:space="0" w:color="auto" w:frame="1"/>
          <w:lang w:bidi="bn-BD"/>
        </w:rPr>
        <w:t> main(String args[]){    </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try</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FileOutputStream fout=</w:t>
      </w:r>
      <w:r w:rsidRPr="00AE0549">
        <w:rPr>
          <w:rFonts w:ascii="Verdana" w:eastAsia="Times New Roman" w:hAnsi="Verdana" w:cs="Times New Roman"/>
          <w:b/>
          <w:bCs/>
          <w:color w:val="006699"/>
          <w:sz w:val="20"/>
          <w:szCs w:val="20"/>
          <w:bdr w:val="none" w:sz="0" w:space="0" w:color="auto" w:frame="1"/>
          <w:lang w:bidi="bn-BD"/>
        </w:rPr>
        <w:t>new</w:t>
      </w:r>
      <w:r w:rsidRPr="00AE0549">
        <w:rPr>
          <w:rFonts w:ascii="Verdana" w:eastAsia="Times New Roman" w:hAnsi="Verdana" w:cs="Times New Roman"/>
          <w:color w:val="000000"/>
          <w:sz w:val="20"/>
          <w:szCs w:val="20"/>
          <w:bdr w:val="none" w:sz="0" w:space="0" w:color="auto" w:frame="1"/>
          <w:lang w:bidi="bn-BD"/>
        </w:rPr>
        <w:t> FileOutputStream(</w:t>
      </w:r>
      <w:r w:rsidRPr="00AE0549">
        <w:rPr>
          <w:rFonts w:ascii="Verdana" w:eastAsia="Times New Roman" w:hAnsi="Verdana" w:cs="Times New Roman"/>
          <w:color w:val="0000FF"/>
          <w:sz w:val="20"/>
          <w:szCs w:val="20"/>
          <w:bdr w:val="none" w:sz="0" w:space="0" w:color="auto" w:frame="1"/>
          <w:lang w:bidi="bn-BD"/>
        </w:rPr>
        <w:t>"D:\\testout.txt"</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fout.write(</w:t>
      </w:r>
      <w:r w:rsidRPr="00AE0549">
        <w:rPr>
          <w:rFonts w:ascii="Verdana" w:eastAsia="Times New Roman" w:hAnsi="Verdana" w:cs="Times New Roman"/>
          <w:color w:val="C00000"/>
          <w:sz w:val="24"/>
          <w:szCs w:val="24"/>
          <w:bdr w:val="none" w:sz="0" w:space="0" w:color="auto" w:frame="1"/>
          <w:lang w:bidi="bn-BD"/>
        </w:rPr>
        <w:t>65</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fout.close();    </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proofErr w:type="gramStart"/>
      <w:r w:rsidRPr="00AE0549">
        <w:rPr>
          <w:rFonts w:ascii="Verdana" w:eastAsia="Times New Roman" w:hAnsi="Verdana" w:cs="Times New Roman"/>
          <w:color w:val="000000"/>
          <w:sz w:val="20"/>
          <w:szCs w:val="20"/>
          <w:bdr w:val="none" w:sz="0" w:space="0" w:color="auto" w:frame="1"/>
          <w:lang w:bidi="bn-BD"/>
        </w:rPr>
        <w:t>System.out.println(</w:t>
      </w:r>
      <w:proofErr w:type="gramEnd"/>
      <w:r w:rsidRPr="00AE0549">
        <w:rPr>
          <w:rFonts w:ascii="Verdana" w:eastAsia="Times New Roman" w:hAnsi="Verdana" w:cs="Times New Roman"/>
          <w:color w:val="0000FF"/>
          <w:sz w:val="20"/>
          <w:szCs w:val="20"/>
          <w:bdr w:val="none" w:sz="0" w:space="0" w:color="auto" w:frame="1"/>
          <w:lang w:bidi="bn-BD"/>
        </w:rPr>
        <w:t>"success..."</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catch</w:t>
      </w:r>
      <w:r w:rsidRPr="00AE0549">
        <w:rPr>
          <w:rFonts w:ascii="Verdana" w:eastAsia="Times New Roman" w:hAnsi="Verdana" w:cs="Times New Roman"/>
          <w:color w:val="000000"/>
          <w:sz w:val="20"/>
          <w:szCs w:val="20"/>
          <w:bdr w:val="none" w:sz="0" w:space="0" w:color="auto" w:frame="1"/>
          <w:lang w:bidi="bn-BD"/>
        </w:rPr>
        <w:t>(Exception e){System.out.println(e);}    </w:t>
      </w:r>
    </w:p>
    <w:p w:rsidR="00AE0549" w:rsidRPr="00AE0549" w:rsidRDefault="00AE0549" w:rsidP="00AE0549">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    </w:t>
      </w:r>
    </w:p>
    <w:p w:rsidR="00AE0549" w:rsidRPr="00AE0549" w:rsidRDefault="00AE0549" w:rsidP="00AE0549">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Output:</w:t>
      </w:r>
    </w:p>
    <w:p w:rsidR="00AE0549" w:rsidRPr="00AE0549" w:rsidRDefault="00AE0549" w:rsidP="00AE05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sidRPr="00AE0549">
        <w:rPr>
          <w:rFonts w:ascii="Courier New" w:eastAsia="Times New Roman" w:hAnsi="Courier New" w:cs="Courier New"/>
          <w:color w:val="000000"/>
          <w:sz w:val="20"/>
          <w:szCs w:val="20"/>
          <w:lang w:bidi="bn-BD"/>
        </w:rPr>
        <w:t>Success...</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The content of a text file </w:t>
      </w:r>
      <w:r w:rsidRPr="00AE0549">
        <w:rPr>
          <w:rFonts w:ascii="Verdana" w:eastAsia="Times New Roman" w:hAnsi="Verdana" w:cs="Times New Roman"/>
          <w:b/>
          <w:bCs/>
          <w:color w:val="000000"/>
          <w:sz w:val="20"/>
          <w:szCs w:val="20"/>
          <w:lang w:bidi="bn-BD"/>
        </w:rPr>
        <w:t>testout.txt</w:t>
      </w:r>
      <w:r w:rsidRPr="00AE0549">
        <w:rPr>
          <w:rFonts w:ascii="Verdana" w:eastAsia="Times New Roman" w:hAnsi="Verdana" w:cs="Times New Roman"/>
          <w:color w:val="000000"/>
          <w:sz w:val="20"/>
          <w:szCs w:val="20"/>
          <w:lang w:bidi="bn-BD"/>
        </w:rPr>
        <w:t> is set with the data </w:t>
      </w:r>
      <w:r w:rsidRPr="00AE0549">
        <w:rPr>
          <w:rFonts w:ascii="Verdana" w:eastAsia="Times New Roman" w:hAnsi="Verdana" w:cs="Times New Roman"/>
          <w:b/>
          <w:bCs/>
          <w:color w:val="000000"/>
          <w:sz w:val="20"/>
          <w:szCs w:val="20"/>
          <w:lang w:bidi="bn-BD"/>
        </w:rPr>
        <w:t>A</w:t>
      </w:r>
      <w:r w:rsidRPr="00AE0549">
        <w:rPr>
          <w:rFonts w:ascii="Verdana" w:eastAsia="Times New Roman" w:hAnsi="Verdana" w:cs="Times New Roman"/>
          <w:color w:val="000000"/>
          <w:sz w:val="20"/>
          <w:szCs w:val="20"/>
          <w:lang w:bidi="bn-BD"/>
        </w:rPr>
        <w:t>.</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testout.txt</w:t>
      </w:r>
    </w:p>
    <w:p w:rsidR="00AE0549" w:rsidRPr="00AE0549" w:rsidRDefault="00AE0549" w:rsidP="00AE05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sidRPr="00AE0549">
        <w:rPr>
          <w:rFonts w:ascii="Courier New" w:eastAsia="Times New Roman" w:hAnsi="Courier New" w:cs="Courier New"/>
          <w:color w:val="000000"/>
          <w:sz w:val="20"/>
          <w:szCs w:val="20"/>
          <w:lang w:bidi="bn-BD"/>
        </w:rPr>
        <w:t>A</w:t>
      </w:r>
    </w:p>
    <w:p w:rsidR="00AE0549" w:rsidRPr="00AE0549" w:rsidRDefault="00AE0549" w:rsidP="00AE05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AE0549">
        <w:rPr>
          <w:rFonts w:ascii="Helvetica" w:eastAsia="Times New Roman" w:hAnsi="Helvetica" w:cs="Helvetica"/>
          <w:color w:val="610B38"/>
          <w:sz w:val="38"/>
          <w:szCs w:val="38"/>
          <w:lang w:bidi="bn-BD"/>
        </w:rPr>
        <w:t>Java FileOutputStream example 2: write string</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6699"/>
          <w:sz w:val="20"/>
          <w:szCs w:val="20"/>
          <w:bdr w:val="none" w:sz="0" w:space="0" w:color="auto" w:frame="1"/>
          <w:lang w:bidi="bn-BD"/>
        </w:rPr>
        <w:t>import</w:t>
      </w:r>
      <w:r w:rsidRPr="00AE0549">
        <w:rPr>
          <w:rFonts w:ascii="Verdana" w:eastAsia="Times New Roman" w:hAnsi="Verdana" w:cs="Times New Roman"/>
          <w:color w:val="000000"/>
          <w:sz w:val="20"/>
          <w:szCs w:val="20"/>
          <w:bdr w:val="none" w:sz="0" w:space="0" w:color="auto" w:frame="1"/>
          <w:lang w:bidi="bn-BD"/>
        </w:rPr>
        <w:t> java.io.FileOutputStream;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b/>
          <w:bCs/>
          <w:color w:val="006699"/>
          <w:sz w:val="20"/>
          <w:szCs w:val="20"/>
          <w:bdr w:val="none" w:sz="0" w:space="0" w:color="auto" w:frame="1"/>
          <w:lang w:bidi="bn-BD"/>
        </w:rPr>
        <w:t>public</w:t>
      </w: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class</w:t>
      </w:r>
      <w:r w:rsidRPr="00AE0549">
        <w:rPr>
          <w:rFonts w:ascii="Verdana" w:eastAsia="Times New Roman" w:hAnsi="Verdana" w:cs="Times New Roman"/>
          <w:color w:val="000000"/>
          <w:sz w:val="20"/>
          <w:szCs w:val="20"/>
          <w:bdr w:val="none" w:sz="0" w:space="0" w:color="auto" w:frame="1"/>
          <w:lang w:bidi="bn-BD"/>
        </w:rPr>
        <w:t> FileOutputStreamExample {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public</w:t>
      </w: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static</w:t>
      </w: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void</w:t>
      </w:r>
      <w:r w:rsidRPr="00AE0549">
        <w:rPr>
          <w:rFonts w:ascii="Verdana" w:eastAsia="Times New Roman" w:hAnsi="Verdana" w:cs="Times New Roman"/>
          <w:color w:val="000000"/>
          <w:sz w:val="20"/>
          <w:szCs w:val="20"/>
          <w:bdr w:val="none" w:sz="0" w:space="0" w:color="auto" w:frame="1"/>
          <w:lang w:bidi="bn-BD"/>
        </w:rPr>
        <w:t> main(String args[]){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try</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FileOutputStream fout=</w:t>
      </w:r>
      <w:r w:rsidRPr="00AE0549">
        <w:rPr>
          <w:rFonts w:ascii="Verdana" w:eastAsia="Times New Roman" w:hAnsi="Verdana" w:cs="Times New Roman"/>
          <w:b/>
          <w:bCs/>
          <w:color w:val="006699"/>
          <w:sz w:val="20"/>
          <w:szCs w:val="20"/>
          <w:bdr w:val="none" w:sz="0" w:space="0" w:color="auto" w:frame="1"/>
          <w:lang w:bidi="bn-BD"/>
        </w:rPr>
        <w:t>new</w:t>
      </w:r>
      <w:r w:rsidRPr="00AE0549">
        <w:rPr>
          <w:rFonts w:ascii="Verdana" w:eastAsia="Times New Roman" w:hAnsi="Verdana" w:cs="Times New Roman"/>
          <w:color w:val="000000"/>
          <w:sz w:val="20"/>
          <w:szCs w:val="20"/>
          <w:bdr w:val="none" w:sz="0" w:space="0" w:color="auto" w:frame="1"/>
          <w:lang w:bidi="bn-BD"/>
        </w:rPr>
        <w:t> FileOutputStream(</w:t>
      </w:r>
      <w:r w:rsidRPr="00AE0549">
        <w:rPr>
          <w:rFonts w:ascii="Verdana" w:eastAsia="Times New Roman" w:hAnsi="Verdana" w:cs="Times New Roman"/>
          <w:color w:val="0000FF"/>
          <w:sz w:val="20"/>
          <w:szCs w:val="20"/>
          <w:bdr w:val="none" w:sz="0" w:space="0" w:color="auto" w:frame="1"/>
          <w:lang w:bidi="bn-BD"/>
        </w:rPr>
        <w:t>"D:\\testout.txt"</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String s=</w:t>
      </w:r>
      <w:r w:rsidR="002E118E">
        <w:rPr>
          <w:rFonts w:ascii="Verdana" w:eastAsia="Times New Roman" w:hAnsi="Verdana" w:cs="Times New Roman"/>
          <w:color w:val="0000FF"/>
          <w:sz w:val="20"/>
          <w:szCs w:val="20"/>
          <w:bdr w:val="none" w:sz="0" w:space="0" w:color="auto" w:frame="1"/>
          <w:lang w:bidi="bn-BD"/>
        </w:rPr>
        <w:t>"Welcome to java</w:t>
      </w:r>
      <w:r w:rsidRPr="00AE0549">
        <w:rPr>
          <w:rFonts w:ascii="Verdana" w:eastAsia="Times New Roman" w:hAnsi="Verdana" w:cs="Times New Roman"/>
          <w:color w:val="0000FF"/>
          <w:sz w:val="20"/>
          <w:szCs w:val="20"/>
          <w:bdr w:val="none" w:sz="0" w:space="0" w:color="auto" w:frame="1"/>
          <w:lang w:bidi="bn-BD"/>
        </w:rPr>
        <w:t>.</w:t>
      </w:r>
      <w:proofErr w:type="gramStart"/>
      <w:r w:rsidRPr="00AE0549">
        <w:rPr>
          <w:rFonts w:ascii="Verdana" w:eastAsia="Times New Roman" w:hAnsi="Verdana" w:cs="Times New Roman"/>
          <w:color w:val="0000FF"/>
          <w:sz w:val="20"/>
          <w:szCs w:val="20"/>
          <w:bdr w:val="none" w:sz="0" w:space="0" w:color="auto" w:frame="1"/>
          <w:lang w:bidi="bn-BD"/>
        </w:rPr>
        <w:t>"</w:t>
      </w:r>
      <w:r w:rsidRPr="00AE0549">
        <w:rPr>
          <w:rFonts w:ascii="Verdana" w:eastAsia="Times New Roman" w:hAnsi="Verdana" w:cs="Times New Roman"/>
          <w:color w:val="000000"/>
          <w:sz w:val="20"/>
          <w:szCs w:val="20"/>
          <w:bdr w:val="none" w:sz="0" w:space="0" w:color="auto" w:frame="1"/>
          <w:lang w:bidi="bn-BD"/>
        </w:rPr>
        <w:t>;</w:t>
      </w:r>
      <w:proofErr w:type="gramEnd"/>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byte</w:t>
      </w:r>
      <w:r w:rsidRPr="00AE0549">
        <w:rPr>
          <w:rFonts w:ascii="Verdana" w:eastAsia="Times New Roman" w:hAnsi="Verdana" w:cs="Times New Roman"/>
          <w:color w:val="000000"/>
          <w:sz w:val="20"/>
          <w:szCs w:val="20"/>
          <w:bdr w:val="none" w:sz="0" w:space="0" w:color="auto" w:frame="1"/>
          <w:lang w:bidi="bn-BD"/>
        </w:rPr>
        <w:t> b[]=s.getBytes();</w:t>
      </w:r>
      <w:r w:rsidRPr="00AE0549">
        <w:rPr>
          <w:rFonts w:ascii="Verdana" w:eastAsia="Times New Roman" w:hAnsi="Verdana" w:cs="Times New Roman"/>
          <w:color w:val="008200"/>
          <w:sz w:val="20"/>
          <w:szCs w:val="20"/>
          <w:bdr w:val="none" w:sz="0" w:space="0" w:color="auto" w:frame="1"/>
          <w:lang w:bidi="bn-BD"/>
        </w:rPr>
        <w:t>//converting string into byte array  </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fout.write(b);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fout.close();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proofErr w:type="gramStart"/>
      <w:r w:rsidRPr="00AE0549">
        <w:rPr>
          <w:rFonts w:ascii="Verdana" w:eastAsia="Times New Roman" w:hAnsi="Verdana" w:cs="Times New Roman"/>
          <w:color w:val="000000"/>
          <w:sz w:val="20"/>
          <w:szCs w:val="20"/>
          <w:bdr w:val="none" w:sz="0" w:space="0" w:color="auto" w:frame="1"/>
          <w:lang w:bidi="bn-BD"/>
        </w:rPr>
        <w:t>System.out.println(</w:t>
      </w:r>
      <w:proofErr w:type="gramEnd"/>
      <w:r w:rsidRPr="00AE0549">
        <w:rPr>
          <w:rFonts w:ascii="Verdana" w:eastAsia="Times New Roman" w:hAnsi="Verdana" w:cs="Times New Roman"/>
          <w:color w:val="0000FF"/>
          <w:sz w:val="20"/>
          <w:szCs w:val="20"/>
          <w:bdr w:val="none" w:sz="0" w:space="0" w:color="auto" w:frame="1"/>
          <w:lang w:bidi="bn-BD"/>
        </w:rPr>
        <w:t>"success..."</w:t>
      </w: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r w:rsidRPr="00AE0549">
        <w:rPr>
          <w:rFonts w:ascii="Verdana" w:eastAsia="Times New Roman" w:hAnsi="Verdana" w:cs="Times New Roman"/>
          <w:b/>
          <w:bCs/>
          <w:color w:val="006699"/>
          <w:sz w:val="20"/>
          <w:szCs w:val="20"/>
          <w:bdr w:val="none" w:sz="0" w:space="0" w:color="auto" w:frame="1"/>
          <w:lang w:bidi="bn-BD"/>
        </w:rPr>
        <w:t>catch</w:t>
      </w:r>
      <w:r w:rsidRPr="00AE0549">
        <w:rPr>
          <w:rFonts w:ascii="Verdana" w:eastAsia="Times New Roman" w:hAnsi="Verdana" w:cs="Times New Roman"/>
          <w:color w:val="000000"/>
          <w:sz w:val="20"/>
          <w:szCs w:val="20"/>
          <w:bdr w:val="none" w:sz="0" w:space="0" w:color="auto" w:frame="1"/>
          <w:lang w:bidi="bn-BD"/>
        </w:rPr>
        <w:t>(Exception e){System.out.println(e);}    </w:t>
      </w:r>
    </w:p>
    <w:p w:rsidR="00AE0549" w:rsidRPr="00AE0549" w:rsidRDefault="00AE0549" w:rsidP="00AE0549">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    </w:t>
      </w:r>
    </w:p>
    <w:p w:rsidR="00AE0549" w:rsidRPr="00AE0549" w:rsidRDefault="00AE0549" w:rsidP="00AE0549">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bdr w:val="none" w:sz="0" w:space="0" w:color="auto" w:frame="1"/>
          <w:lang w:bidi="bn-BD"/>
        </w:rPr>
        <w:t>}  </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lastRenderedPageBreak/>
        <w:t>Output:</w:t>
      </w:r>
    </w:p>
    <w:p w:rsidR="00AE0549" w:rsidRPr="00AE0549" w:rsidRDefault="00AE0549" w:rsidP="00AE05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sidRPr="00AE0549">
        <w:rPr>
          <w:rFonts w:ascii="Courier New" w:eastAsia="Times New Roman" w:hAnsi="Courier New" w:cs="Courier New"/>
          <w:color w:val="000000"/>
          <w:sz w:val="20"/>
          <w:szCs w:val="20"/>
          <w:lang w:bidi="bn-BD"/>
        </w:rPr>
        <w:t>Success...</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The content of a text file </w:t>
      </w:r>
      <w:r w:rsidRPr="00AE0549">
        <w:rPr>
          <w:rFonts w:ascii="Verdana" w:eastAsia="Times New Roman" w:hAnsi="Verdana" w:cs="Times New Roman"/>
          <w:b/>
          <w:bCs/>
          <w:color w:val="000000"/>
          <w:sz w:val="20"/>
          <w:szCs w:val="20"/>
          <w:lang w:bidi="bn-BD"/>
        </w:rPr>
        <w:t>testout.txt</w:t>
      </w:r>
      <w:r w:rsidRPr="00AE0549">
        <w:rPr>
          <w:rFonts w:ascii="Verdana" w:eastAsia="Times New Roman" w:hAnsi="Verdana" w:cs="Times New Roman"/>
          <w:color w:val="000000"/>
          <w:sz w:val="20"/>
          <w:szCs w:val="20"/>
          <w:lang w:bidi="bn-BD"/>
        </w:rPr>
        <w:t> is set with the data </w:t>
      </w:r>
      <w:r w:rsidRPr="00AE0549">
        <w:rPr>
          <w:rFonts w:ascii="Verdana" w:eastAsia="Times New Roman" w:hAnsi="Verdana" w:cs="Times New Roman"/>
          <w:b/>
          <w:bCs/>
          <w:color w:val="000000"/>
          <w:sz w:val="20"/>
          <w:szCs w:val="20"/>
          <w:lang w:bidi="bn-BD"/>
        </w:rPr>
        <w:t>Welcome to javaTpoint.</w:t>
      </w:r>
    </w:p>
    <w:p w:rsidR="00AE0549" w:rsidRPr="00AE0549" w:rsidRDefault="00AE0549" w:rsidP="00AE054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AE0549">
        <w:rPr>
          <w:rFonts w:ascii="Verdana" w:eastAsia="Times New Roman" w:hAnsi="Verdana" w:cs="Times New Roman"/>
          <w:color w:val="000000"/>
          <w:sz w:val="20"/>
          <w:szCs w:val="20"/>
          <w:lang w:bidi="bn-BD"/>
        </w:rPr>
        <w:t>testout.txt</w:t>
      </w:r>
    </w:p>
    <w:p w:rsidR="00AE0549" w:rsidRPr="00AE0549" w:rsidRDefault="002E118E" w:rsidP="00AE05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Pr>
          <w:rFonts w:ascii="Courier New" w:eastAsia="Times New Roman" w:hAnsi="Courier New" w:cs="Courier New"/>
          <w:color w:val="000000"/>
          <w:sz w:val="20"/>
          <w:szCs w:val="20"/>
          <w:lang w:bidi="bn-BD"/>
        </w:rPr>
        <w:t>Welcome to java</w:t>
      </w:r>
      <w:r w:rsidR="00AE0549" w:rsidRPr="00AE0549">
        <w:rPr>
          <w:rFonts w:ascii="Courier New" w:eastAsia="Times New Roman" w:hAnsi="Courier New" w:cs="Courier New"/>
          <w:color w:val="000000"/>
          <w:sz w:val="20"/>
          <w:szCs w:val="20"/>
          <w:lang w:bidi="bn-BD"/>
        </w:rPr>
        <w:t>.</w:t>
      </w:r>
    </w:p>
    <w:p w:rsidR="004B4A79" w:rsidRPr="004B4A79" w:rsidRDefault="004B4A79" w:rsidP="004B4A7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bn-BD"/>
        </w:rPr>
      </w:pPr>
      <w:r w:rsidRPr="004B4A79">
        <w:rPr>
          <w:rFonts w:ascii="Helvetica" w:eastAsia="Times New Roman" w:hAnsi="Helvetica" w:cs="Helvetica"/>
          <w:color w:val="610B38"/>
          <w:kern w:val="36"/>
          <w:sz w:val="44"/>
          <w:szCs w:val="44"/>
          <w:lang w:bidi="bn-BD"/>
        </w:rPr>
        <w:t>Java FileInputStream Class</w:t>
      </w:r>
    </w:p>
    <w:p w:rsidR="004B4A79" w:rsidRPr="004B4A79" w:rsidRDefault="004B4A79" w:rsidP="004B4A7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Java FileInputStream class obtains input bytes from a file. It is used for reading byte-oriented data (streams of raw bytes) such as image data, audio, video etc. You can also read character-stream data. But, for reading streams of characters, it is recommended to use FileReader class.</w:t>
      </w:r>
    </w:p>
    <w:p w:rsidR="004B4A79" w:rsidRPr="004B4A79" w:rsidRDefault="000076E4" w:rsidP="004B4A79">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0" style="width:0;height:.75pt" o:hrstd="t" o:hrnoshade="t" o:hr="t" fillcolor="#d4d4d4" stroked="f"/>
        </w:pict>
      </w:r>
    </w:p>
    <w:p w:rsidR="004B4A79" w:rsidRPr="004B4A79" w:rsidRDefault="004B4A79" w:rsidP="004B4A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4B4A79">
        <w:rPr>
          <w:rFonts w:ascii="Helvetica" w:eastAsia="Times New Roman" w:hAnsi="Helvetica" w:cs="Helvetica"/>
          <w:color w:val="610B38"/>
          <w:sz w:val="38"/>
          <w:szCs w:val="38"/>
          <w:lang w:bidi="bn-BD"/>
        </w:rPr>
        <w:t>Java FileInputStream class declaration</w:t>
      </w:r>
    </w:p>
    <w:p w:rsidR="004B4A79" w:rsidRPr="004B4A79" w:rsidRDefault="004B4A79" w:rsidP="004B4A7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Let's see the declaration for java.io.FileInputStream class:</w:t>
      </w:r>
    </w:p>
    <w:p w:rsidR="004B4A79" w:rsidRPr="004B4A79" w:rsidRDefault="004B4A79" w:rsidP="004B4A79">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b/>
          <w:bCs/>
          <w:color w:val="006699"/>
          <w:sz w:val="20"/>
          <w:szCs w:val="20"/>
          <w:bdr w:val="none" w:sz="0" w:space="0" w:color="auto" w:frame="1"/>
          <w:lang w:bidi="bn-BD"/>
        </w:rPr>
        <w:t>public</w:t>
      </w: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class</w:t>
      </w:r>
      <w:r w:rsidRPr="004B4A79">
        <w:rPr>
          <w:rFonts w:ascii="Verdana" w:eastAsia="Times New Roman" w:hAnsi="Verdana" w:cs="Times New Roman"/>
          <w:color w:val="000000"/>
          <w:sz w:val="20"/>
          <w:szCs w:val="20"/>
          <w:bdr w:val="none" w:sz="0" w:space="0" w:color="auto" w:frame="1"/>
          <w:lang w:bidi="bn-BD"/>
        </w:rPr>
        <w:t> FileInputStream </w:t>
      </w:r>
      <w:r w:rsidRPr="004B4A79">
        <w:rPr>
          <w:rFonts w:ascii="Verdana" w:eastAsia="Times New Roman" w:hAnsi="Verdana" w:cs="Times New Roman"/>
          <w:b/>
          <w:bCs/>
          <w:color w:val="006699"/>
          <w:sz w:val="20"/>
          <w:szCs w:val="20"/>
          <w:bdr w:val="none" w:sz="0" w:space="0" w:color="auto" w:frame="1"/>
          <w:lang w:bidi="bn-BD"/>
        </w:rPr>
        <w:t>extends</w:t>
      </w:r>
      <w:r w:rsidRPr="004B4A79">
        <w:rPr>
          <w:rFonts w:ascii="Verdana" w:eastAsia="Times New Roman" w:hAnsi="Verdana" w:cs="Times New Roman"/>
          <w:color w:val="000000"/>
          <w:sz w:val="20"/>
          <w:szCs w:val="20"/>
          <w:bdr w:val="none" w:sz="0" w:space="0" w:color="auto" w:frame="1"/>
          <w:lang w:bidi="bn-BD"/>
        </w:rPr>
        <w:t> InputStream  </w:t>
      </w:r>
    </w:p>
    <w:p w:rsidR="004B4A79" w:rsidRPr="004B4A79" w:rsidRDefault="000076E4" w:rsidP="004B4A79">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1" style="width:0;height:.75pt" o:hrstd="t" o:hrnoshade="t" o:hr="t" fillcolor="#d4d4d4" stroked="f"/>
        </w:pict>
      </w:r>
    </w:p>
    <w:tbl>
      <w:tblPr>
        <w:tblpPr w:leftFromText="180" w:rightFromText="180" w:vertAnchor="text" w:horzAnchor="margin" w:tblpXSpec="center" w:tblpY="939"/>
        <w:tblW w:w="1110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26"/>
        <w:gridCol w:w="9283"/>
      </w:tblGrid>
      <w:tr w:rsidR="004B4A79" w:rsidRPr="004B4A79" w:rsidTr="004B4A79">
        <w:tc>
          <w:tcPr>
            <w:tcW w:w="1826" w:type="dxa"/>
            <w:shd w:val="clear" w:color="auto" w:fill="F6FFE1"/>
            <w:tcMar>
              <w:top w:w="75" w:type="dxa"/>
              <w:left w:w="75" w:type="dxa"/>
              <w:bottom w:w="75" w:type="dxa"/>
              <w:right w:w="75" w:type="dxa"/>
            </w:tcMar>
            <w:hideMark/>
          </w:tcPr>
          <w:p w:rsidR="004B4A79" w:rsidRPr="004B4A79" w:rsidRDefault="004B4A79" w:rsidP="004B4A79">
            <w:pPr>
              <w:spacing w:after="0" w:line="240" w:lineRule="auto"/>
              <w:rPr>
                <w:rFonts w:ascii="Times New Roman" w:eastAsia="Times New Roman" w:hAnsi="Times New Roman" w:cs="Times New Roman"/>
                <w:b/>
                <w:bCs/>
                <w:color w:val="000000"/>
                <w:sz w:val="26"/>
                <w:szCs w:val="26"/>
                <w:lang w:bidi="bn-BD"/>
              </w:rPr>
            </w:pPr>
            <w:r w:rsidRPr="004B4A79">
              <w:rPr>
                <w:rFonts w:ascii="Times New Roman" w:eastAsia="Times New Roman" w:hAnsi="Times New Roman" w:cs="Times New Roman"/>
                <w:b/>
                <w:bCs/>
                <w:color w:val="000000"/>
                <w:sz w:val="26"/>
                <w:szCs w:val="26"/>
                <w:lang w:bidi="bn-BD"/>
              </w:rPr>
              <w:t>Method</w:t>
            </w:r>
          </w:p>
        </w:tc>
        <w:tc>
          <w:tcPr>
            <w:tcW w:w="0" w:type="auto"/>
            <w:shd w:val="clear" w:color="auto" w:fill="F6FFE1"/>
            <w:tcMar>
              <w:top w:w="75" w:type="dxa"/>
              <w:left w:w="75" w:type="dxa"/>
              <w:bottom w:w="75" w:type="dxa"/>
              <w:right w:w="75" w:type="dxa"/>
            </w:tcMar>
            <w:hideMark/>
          </w:tcPr>
          <w:p w:rsidR="004B4A79" w:rsidRPr="004B4A79" w:rsidRDefault="004B4A79" w:rsidP="004B4A79">
            <w:pPr>
              <w:spacing w:after="0" w:line="240" w:lineRule="auto"/>
              <w:rPr>
                <w:rFonts w:ascii="Times New Roman" w:eastAsia="Times New Roman" w:hAnsi="Times New Roman" w:cs="Times New Roman"/>
                <w:b/>
                <w:bCs/>
                <w:color w:val="000000"/>
                <w:sz w:val="26"/>
                <w:szCs w:val="26"/>
                <w:lang w:bidi="bn-BD"/>
              </w:rPr>
            </w:pPr>
            <w:r w:rsidRPr="004B4A79">
              <w:rPr>
                <w:rFonts w:ascii="Times New Roman" w:eastAsia="Times New Roman" w:hAnsi="Times New Roman" w:cs="Times New Roman"/>
                <w:b/>
                <w:bCs/>
                <w:color w:val="000000"/>
                <w:sz w:val="26"/>
                <w:szCs w:val="26"/>
                <w:lang w:bidi="bn-BD"/>
              </w:rPr>
              <w:t>Description</w:t>
            </w:r>
          </w:p>
        </w:tc>
      </w:tr>
      <w:tr w:rsidR="004B4A79" w:rsidRPr="004B4A79" w:rsidTr="004B4A79">
        <w:tc>
          <w:tcPr>
            <w:tcW w:w="182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int available()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It is used to return the estimated number of bytes that can be read from the input stream.</w:t>
            </w:r>
          </w:p>
        </w:tc>
      </w:tr>
      <w:tr w:rsidR="004B4A79" w:rsidRPr="004B4A79" w:rsidTr="004B4A79">
        <w:tc>
          <w:tcPr>
            <w:tcW w:w="182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int read()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It is used to read the byte of data from the input stream.</w:t>
            </w:r>
          </w:p>
        </w:tc>
      </w:tr>
      <w:tr w:rsidR="004B4A79" w:rsidRPr="004B4A79" w:rsidTr="004B4A79">
        <w:tc>
          <w:tcPr>
            <w:tcW w:w="182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int read(byte[] b)</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It is used to read up to </w:t>
            </w:r>
            <w:r w:rsidRPr="004B4A79">
              <w:rPr>
                <w:rFonts w:ascii="Verdana" w:eastAsia="Times New Roman" w:hAnsi="Verdana" w:cs="Times New Roman"/>
                <w:b/>
                <w:bCs/>
                <w:color w:val="000000"/>
                <w:sz w:val="20"/>
                <w:szCs w:val="20"/>
                <w:lang w:bidi="bn-BD"/>
              </w:rPr>
              <w:t>b.length</w:t>
            </w:r>
            <w:r w:rsidRPr="004B4A79">
              <w:rPr>
                <w:rFonts w:ascii="Verdana" w:eastAsia="Times New Roman" w:hAnsi="Verdana" w:cs="Times New Roman"/>
                <w:color w:val="000000"/>
                <w:sz w:val="20"/>
                <w:szCs w:val="20"/>
                <w:lang w:bidi="bn-BD"/>
              </w:rPr>
              <w:t> bytes of data from the input stream.</w:t>
            </w:r>
          </w:p>
        </w:tc>
      </w:tr>
      <w:tr w:rsidR="004B4A79" w:rsidRPr="004B4A79" w:rsidTr="004B4A79">
        <w:tc>
          <w:tcPr>
            <w:tcW w:w="182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int read(byte[] b, int off, int len)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It is used to read up to </w:t>
            </w:r>
            <w:r w:rsidRPr="004B4A79">
              <w:rPr>
                <w:rFonts w:ascii="Verdana" w:eastAsia="Times New Roman" w:hAnsi="Verdana" w:cs="Times New Roman"/>
                <w:b/>
                <w:bCs/>
                <w:color w:val="000000"/>
                <w:sz w:val="20"/>
                <w:szCs w:val="20"/>
                <w:lang w:bidi="bn-BD"/>
              </w:rPr>
              <w:t>len</w:t>
            </w:r>
            <w:r w:rsidRPr="004B4A79">
              <w:rPr>
                <w:rFonts w:ascii="Verdana" w:eastAsia="Times New Roman" w:hAnsi="Verdana" w:cs="Times New Roman"/>
                <w:color w:val="000000"/>
                <w:sz w:val="20"/>
                <w:szCs w:val="20"/>
                <w:lang w:bidi="bn-BD"/>
              </w:rPr>
              <w:t> bytes of data from the input stream.</w:t>
            </w:r>
          </w:p>
        </w:tc>
      </w:tr>
      <w:tr w:rsidR="004B4A79" w:rsidRPr="004B4A79" w:rsidTr="004B4A79">
        <w:tc>
          <w:tcPr>
            <w:tcW w:w="182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lastRenderedPageBreak/>
              <w:t>long skip(long 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It is used to skip over and discards x bytes of data from the input stream.</w:t>
            </w:r>
          </w:p>
        </w:tc>
      </w:tr>
      <w:tr w:rsidR="004B4A79" w:rsidRPr="004B4A79" w:rsidTr="004B4A79">
        <w:tc>
          <w:tcPr>
            <w:tcW w:w="182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FileChannel getChannel()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It is used to return the unique FileChannel object associated with the file input stream.</w:t>
            </w:r>
          </w:p>
        </w:tc>
      </w:tr>
      <w:tr w:rsidR="004B4A79" w:rsidRPr="004B4A79" w:rsidTr="004B4A79">
        <w:tc>
          <w:tcPr>
            <w:tcW w:w="182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FileDescriptor getFD()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It is used to return the FileDescriptor object.</w:t>
            </w:r>
          </w:p>
        </w:tc>
      </w:tr>
      <w:tr w:rsidR="004B4A79" w:rsidRPr="004B4A79" w:rsidTr="004B4A79">
        <w:tc>
          <w:tcPr>
            <w:tcW w:w="182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protected void finalize()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It is used to ensure that the close method is call when there is no more reference to the file input stream.</w:t>
            </w:r>
          </w:p>
        </w:tc>
      </w:tr>
      <w:tr w:rsidR="004B4A79" w:rsidRPr="004B4A79" w:rsidTr="004B4A79">
        <w:tc>
          <w:tcPr>
            <w:tcW w:w="182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void close()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B4A79" w:rsidRPr="004B4A79" w:rsidRDefault="004B4A79" w:rsidP="004B4A79">
            <w:pPr>
              <w:spacing w:after="0" w:line="345" w:lineRule="atLeast"/>
              <w:ind w:left="30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It is used to closes the stream.</w:t>
            </w:r>
          </w:p>
        </w:tc>
      </w:tr>
    </w:tbl>
    <w:p w:rsidR="004B4A79" w:rsidRPr="004B4A79" w:rsidRDefault="004B4A79" w:rsidP="004B4A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4B4A79">
        <w:rPr>
          <w:rFonts w:ascii="Helvetica" w:eastAsia="Times New Roman" w:hAnsi="Helvetica" w:cs="Helvetica"/>
          <w:color w:val="610B38"/>
          <w:sz w:val="38"/>
          <w:szCs w:val="38"/>
          <w:lang w:bidi="bn-BD"/>
        </w:rPr>
        <w:t>Java FileInputStream class methods</w:t>
      </w:r>
    </w:p>
    <w:p w:rsidR="004B4A79" w:rsidRPr="004B4A79" w:rsidRDefault="000076E4" w:rsidP="004B4A79">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2" style="width:0;height:.75pt" o:hrstd="t" o:hrnoshade="t" o:hr="t" fillcolor="#d4d4d4" stroked="f"/>
        </w:pict>
      </w:r>
    </w:p>
    <w:p w:rsidR="004B4A79" w:rsidRPr="004B4A79" w:rsidRDefault="004B4A79" w:rsidP="004B4A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4B4A79">
        <w:rPr>
          <w:rFonts w:ascii="Helvetica" w:eastAsia="Times New Roman" w:hAnsi="Helvetica" w:cs="Helvetica"/>
          <w:color w:val="610B38"/>
          <w:sz w:val="38"/>
          <w:szCs w:val="38"/>
          <w:lang w:bidi="bn-BD"/>
        </w:rPr>
        <w:t>Java FileInputStream example 1: read single character</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b/>
          <w:bCs/>
          <w:color w:val="006699"/>
          <w:sz w:val="20"/>
          <w:szCs w:val="20"/>
          <w:bdr w:val="none" w:sz="0" w:space="0" w:color="auto" w:frame="1"/>
          <w:lang w:bidi="bn-BD"/>
        </w:rPr>
        <w:t>import</w:t>
      </w:r>
      <w:r w:rsidRPr="004B4A79">
        <w:rPr>
          <w:rFonts w:ascii="Verdana" w:eastAsia="Times New Roman" w:hAnsi="Verdana" w:cs="Times New Roman"/>
          <w:color w:val="000000"/>
          <w:sz w:val="20"/>
          <w:szCs w:val="20"/>
          <w:bdr w:val="none" w:sz="0" w:space="0" w:color="auto" w:frame="1"/>
          <w:lang w:bidi="bn-BD"/>
        </w:rPr>
        <w:t> java.io.FileInputStream;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b/>
          <w:bCs/>
          <w:color w:val="006699"/>
          <w:sz w:val="20"/>
          <w:szCs w:val="20"/>
          <w:bdr w:val="none" w:sz="0" w:space="0" w:color="auto" w:frame="1"/>
          <w:lang w:bidi="bn-BD"/>
        </w:rPr>
        <w:t>public</w:t>
      </w: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class</w:t>
      </w:r>
      <w:r w:rsidRPr="004B4A79">
        <w:rPr>
          <w:rFonts w:ascii="Verdana" w:eastAsia="Times New Roman" w:hAnsi="Verdana" w:cs="Times New Roman"/>
          <w:color w:val="000000"/>
          <w:sz w:val="20"/>
          <w:szCs w:val="20"/>
          <w:bdr w:val="none" w:sz="0" w:space="0" w:color="auto" w:frame="1"/>
          <w:lang w:bidi="bn-BD"/>
        </w:rPr>
        <w:t> DataStreamExample {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public</w:t>
      </w: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static</w:t>
      </w: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void</w:t>
      </w:r>
      <w:r w:rsidRPr="004B4A79">
        <w:rPr>
          <w:rFonts w:ascii="Verdana" w:eastAsia="Times New Roman" w:hAnsi="Verdana" w:cs="Times New Roman"/>
          <w:color w:val="000000"/>
          <w:sz w:val="20"/>
          <w:szCs w:val="20"/>
          <w:bdr w:val="none" w:sz="0" w:space="0" w:color="auto" w:frame="1"/>
          <w:lang w:bidi="bn-BD"/>
        </w:rPr>
        <w:t> main(String args[]){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try</w:t>
      </w:r>
      <w:r w:rsidRPr="004B4A79">
        <w:rPr>
          <w:rFonts w:ascii="Verdana" w:eastAsia="Times New Roman" w:hAnsi="Verdana" w:cs="Times New Roman"/>
          <w:color w:val="000000"/>
          <w:sz w:val="20"/>
          <w:szCs w:val="20"/>
          <w:bdr w:val="none" w:sz="0" w:space="0" w:color="auto" w:frame="1"/>
          <w:lang w:bidi="bn-BD"/>
        </w:rPr>
        <w:t>{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FileInputStream fin=</w:t>
      </w:r>
      <w:r w:rsidRPr="004B4A79">
        <w:rPr>
          <w:rFonts w:ascii="Verdana" w:eastAsia="Times New Roman" w:hAnsi="Verdana" w:cs="Times New Roman"/>
          <w:b/>
          <w:bCs/>
          <w:color w:val="006699"/>
          <w:sz w:val="20"/>
          <w:szCs w:val="20"/>
          <w:bdr w:val="none" w:sz="0" w:space="0" w:color="auto" w:frame="1"/>
          <w:lang w:bidi="bn-BD"/>
        </w:rPr>
        <w:t>new</w:t>
      </w:r>
      <w:r w:rsidRPr="004B4A79">
        <w:rPr>
          <w:rFonts w:ascii="Verdana" w:eastAsia="Times New Roman" w:hAnsi="Verdana" w:cs="Times New Roman"/>
          <w:color w:val="000000"/>
          <w:sz w:val="20"/>
          <w:szCs w:val="20"/>
          <w:bdr w:val="none" w:sz="0" w:space="0" w:color="auto" w:frame="1"/>
          <w:lang w:bidi="bn-BD"/>
        </w:rPr>
        <w:t> FileInputStream(</w:t>
      </w:r>
      <w:r w:rsidRPr="004B4A79">
        <w:rPr>
          <w:rFonts w:ascii="Verdana" w:eastAsia="Times New Roman" w:hAnsi="Verdana" w:cs="Times New Roman"/>
          <w:color w:val="0000FF"/>
          <w:sz w:val="24"/>
          <w:szCs w:val="24"/>
          <w:bdr w:val="none" w:sz="0" w:space="0" w:color="auto" w:frame="1"/>
          <w:lang w:bidi="bn-BD"/>
        </w:rPr>
        <w:t>"D:\\testout.txt"</w:t>
      </w:r>
      <w:r w:rsidRPr="004B4A79">
        <w:rPr>
          <w:rFonts w:ascii="Verdana" w:eastAsia="Times New Roman" w:hAnsi="Verdana" w:cs="Times New Roman"/>
          <w:color w:val="000000"/>
          <w:sz w:val="20"/>
          <w:szCs w:val="20"/>
          <w:bdr w:val="none" w:sz="0" w:space="0" w:color="auto" w:frame="1"/>
          <w:lang w:bidi="bn-BD"/>
        </w:rPr>
        <w:t>);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int</w:t>
      </w:r>
      <w:r w:rsidRPr="004B4A79">
        <w:rPr>
          <w:rFonts w:ascii="Verdana" w:eastAsia="Times New Roman" w:hAnsi="Verdana" w:cs="Times New Roman"/>
          <w:color w:val="000000"/>
          <w:sz w:val="20"/>
          <w:szCs w:val="20"/>
          <w:bdr w:val="none" w:sz="0" w:space="0" w:color="auto" w:frame="1"/>
          <w:lang w:bidi="bn-BD"/>
        </w:rPr>
        <w:t> i=fin.read();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System.out.print((</w:t>
      </w:r>
      <w:r w:rsidRPr="004B4A79">
        <w:rPr>
          <w:rFonts w:ascii="Verdana" w:eastAsia="Times New Roman" w:hAnsi="Verdana" w:cs="Times New Roman"/>
          <w:b/>
          <w:bCs/>
          <w:color w:val="006699"/>
          <w:sz w:val="20"/>
          <w:szCs w:val="20"/>
          <w:bdr w:val="none" w:sz="0" w:space="0" w:color="auto" w:frame="1"/>
          <w:lang w:bidi="bn-BD"/>
        </w:rPr>
        <w:t>char</w:t>
      </w:r>
      <w:r w:rsidRPr="004B4A79">
        <w:rPr>
          <w:rFonts w:ascii="Verdana" w:eastAsia="Times New Roman" w:hAnsi="Verdana" w:cs="Times New Roman"/>
          <w:color w:val="000000"/>
          <w:sz w:val="20"/>
          <w:szCs w:val="20"/>
          <w:bdr w:val="none" w:sz="0" w:space="0" w:color="auto" w:frame="1"/>
          <w:lang w:bidi="bn-BD"/>
        </w:rPr>
        <w:t>)i);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fin.close();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catch</w:t>
      </w:r>
      <w:r w:rsidRPr="004B4A79">
        <w:rPr>
          <w:rFonts w:ascii="Verdana" w:eastAsia="Times New Roman" w:hAnsi="Verdana" w:cs="Times New Roman"/>
          <w:color w:val="000000"/>
          <w:sz w:val="20"/>
          <w:szCs w:val="20"/>
          <w:bdr w:val="none" w:sz="0" w:space="0" w:color="auto" w:frame="1"/>
          <w:lang w:bidi="bn-BD"/>
        </w:rPr>
        <w:t>(Exception e){System.out.println(e);}    </w:t>
      </w:r>
    </w:p>
    <w:p w:rsidR="004B4A79" w:rsidRPr="004B4A79" w:rsidRDefault="004B4A79" w:rsidP="004B4A7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    </w:t>
      </w:r>
    </w:p>
    <w:p w:rsidR="004B4A79" w:rsidRPr="004B4A79" w:rsidRDefault="004B4A79" w:rsidP="004B4A79">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  </w:t>
      </w:r>
    </w:p>
    <w:p w:rsidR="004B4A79" w:rsidRPr="004B4A79" w:rsidRDefault="004B4A79" w:rsidP="004B4A7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4B4A79">
        <w:rPr>
          <w:rFonts w:ascii="Verdana" w:eastAsia="Times New Roman" w:hAnsi="Verdana" w:cs="Times New Roman"/>
          <w:b/>
          <w:bCs/>
          <w:color w:val="000000"/>
          <w:sz w:val="20"/>
          <w:szCs w:val="20"/>
          <w:lang w:bidi="bn-BD"/>
        </w:rPr>
        <w:t>Note:</w:t>
      </w:r>
      <w:r w:rsidRPr="004B4A79">
        <w:rPr>
          <w:rFonts w:ascii="Verdana" w:eastAsia="Times New Roman" w:hAnsi="Verdana" w:cs="Times New Roman"/>
          <w:color w:val="000000"/>
          <w:sz w:val="20"/>
          <w:szCs w:val="20"/>
          <w:lang w:bidi="bn-BD"/>
        </w:rPr>
        <w:t> Before running the code, a text file named as </w:t>
      </w:r>
      <w:r w:rsidRPr="004B4A79">
        <w:rPr>
          <w:rFonts w:ascii="Verdana" w:eastAsia="Times New Roman" w:hAnsi="Verdana" w:cs="Times New Roman"/>
          <w:b/>
          <w:bCs/>
          <w:color w:val="000000"/>
          <w:sz w:val="20"/>
          <w:szCs w:val="20"/>
          <w:lang w:bidi="bn-BD"/>
        </w:rPr>
        <w:t>"testout.txt" </w:t>
      </w:r>
      <w:r w:rsidRPr="004B4A79">
        <w:rPr>
          <w:rFonts w:ascii="Verdana" w:eastAsia="Times New Roman" w:hAnsi="Verdana" w:cs="Times New Roman"/>
          <w:color w:val="000000"/>
          <w:sz w:val="20"/>
          <w:szCs w:val="20"/>
          <w:lang w:bidi="bn-BD"/>
        </w:rPr>
        <w:t>is required to be created. In this file, we are having following content:</w:t>
      </w:r>
    </w:p>
    <w:p w:rsidR="004B4A79" w:rsidRPr="004B4A79" w:rsidRDefault="004B4A79" w:rsidP="004B4A7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sidRPr="004B4A79">
        <w:rPr>
          <w:rFonts w:ascii="Courier New" w:eastAsia="Times New Roman" w:hAnsi="Courier New" w:cs="Courier New"/>
          <w:color w:val="000000"/>
          <w:sz w:val="20"/>
          <w:szCs w:val="20"/>
          <w:lang w:bidi="bn-BD"/>
        </w:rPr>
        <w:t>Welcome to javatpoint.</w:t>
      </w:r>
    </w:p>
    <w:p w:rsidR="004B4A79" w:rsidRPr="004B4A79" w:rsidRDefault="004B4A79" w:rsidP="004B4A7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After executing the above program, you will get a single character from the file which is 87 (in byte form). To see the text, you need to convert it into character.</w:t>
      </w:r>
    </w:p>
    <w:p w:rsidR="004B4A79" w:rsidRPr="004B4A79" w:rsidRDefault="004B4A79" w:rsidP="004B4A7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lastRenderedPageBreak/>
        <w:t>Output:</w:t>
      </w:r>
    </w:p>
    <w:p w:rsidR="004B4A79" w:rsidRPr="004B4A79" w:rsidRDefault="004B4A79" w:rsidP="004B4A7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sidRPr="004B4A79">
        <w:rPr>
          <w:rFonts w:ascii="Courier New" w:eastAsia="Times New Roman" w:hAnsi="Courier New" w:cs="Courier New"/>
          <w:color w:val="000000"/>
          <w:sz w:val="20"/>
          <w:szCs w:val="20"/>
          <w:lang w:bidi="bn-BD"/>
        </w:rPr>
        <w:t>W</w:t>
      </w:r>
    </w:p>
    <w:p w:rsidR="004B4A79" w:rsidRPr="004B4A79" w:rsidRDefault="004B4A79" w:rsidP="004B4A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4B4A79">
        <w:rPr>
          <w:rFonts w:ascii="Helvetica" w:eastAsia="Times New Roman" w:hAnsi="Helvetica" w:cs="Helvetica"/>
          <w:color w:val="610B38"/>
          <w:sz w:val="38"/>
          <w:szCs w:val="38"/>
          <w:lang w:bidi="bn-BD"/>
        </w:rPr>
        <w:t>Java FileInputStream example 2: read all characters</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b/>
          <w:bCs/>
          <w:color w:val="006699"/>
          <w:sz w:val="20"/>
          <w:szCs w:val="20"/>
          <w:bdr w:val="none" w:sz="0" w:space="0" w:color="auto" w:frame="1"/>
          <w:lang w:bidi="bn-BD"/>
        </w:rPr>
        <w:t>package</w:t>
      </w:r>
      <w:r w:rsidRPr="004B4A79">
        <w:rPr>
          <w:rFonts w:ascii="Verdana" w:eastAsia="Times New Roman" w:hAnsi="Verdana" w:cs="Times New Roman"/>
          <w:color w:val="000000"/>
          <w:sz w:val="20"/>
          <w:szCs w:val="20"/>
          <w:bdr w:val="none" w:sz="0" w:space="0" w:color="auto" w:frame="1"/>
          <w:lang w:bidi="bn-BD"/>
        </w:rPr>
        <w:t> com.javatpoint;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b/>
          <w:bCs/>
          <w:color w:val="006699"/>
          <w:sz w:val="20"/>
          <w:szCs w:val="20"/>
          <w:bdr w:val="none" w:sz="0" w:space="0" w:color="auto" w:frame="1"/>
          <w:lang w:bidi="bn-BD"/>
        </w:rPr>
        <w:t>import</w:t>
      </w:r>
      <w:r w:rsidRPr="004B4A79">
        <w:rPr>
          <w:rFonts w:ascii="Verdana" w:eastAsia="Times New Roman" w:hAnsi="Verdana" w:cs="Times New Roman"/>
          <w:color w:val="000000"/>
          <w:sz w:val="20"/>
          <w:szCs w:val="20"/>
          <w:bdr w:val="none" w:sz="0" w:space="0" w:color="auto" w:frame="1"/>
          <w:lang w:bidi="bn-BD"/>
        </w:rPr>
        <w:t> java.io.FileInputStream;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b/>
          <w:bCs/>
          <w:color w:val="006699"/>
          <w:sz w:val="20"/>
          <w:szCs w:val="20"/>
          <w:bdr w:val="none" w:sz="0" w:space="0" w:color="auto" w:frame="1"/>
          <w:lang w:bidi="bn-BD"/>
        </w:rPr>
        <w:t>public</w:t>
      </w: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class</w:t>
      </w:r>
      <w:r w:rsidRPr="004B4A79">
        <w:rPr>
          <w:rFonts w:ascii="Verdana" w:eastAsia="Times New Roman" w:hAnsi="Verdana" w:cs="Times New Roman"/>
          <w:color w:val="000000"/>
          <w:sz w:val="20"/>
          <w:szCs w:val="20"/>
          <w:bdr w:val="none" w:sz="0" w:space="0" w:color="auto" w:frame="1"/>
          <w:lang w:bidi="bn-BD"/>
        </w:rPr>
        <w:t> DataStreamExample {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public</w:t>
      </w: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static</w:t>
      </w: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void</w:t>
      </w:r>
      <w:r w:rsidRPr="004B4A79">
        <w:rPr>
          <w:rFonts w:ascii="Verdana" w:eastAsia="Times New Roman" w:hAnsi="Verdana" w:cs="Times New Roman"/>
          <w:color w:val="000000"/>
          <w:sz w:val="20"/>
          <w:szCs w:val="20"/>
          <w:bdr w:val="none" w:sz="0" w:space="0" w:color="auto" w:frame="1"/>
          <w:lang w:bidi="bn-BD"/>
        </w:rPr>
        <w:t> main(String args[]){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try</w:t>
      </w:r>
      <w:r w:rsidRPr="004B4A79">
        <w:rPr>
          <w:rFonts w:ascii="Verdana" w:eastAsia="Times New Roman" w:hAnsi="Verdana" w:cs="Times New Roman"/>
          <w:color w:val="000000"/>
          <w:sz w:val="20"/>
          <w:szCs w:val="20"/>
          <w:bdr w:val="none" w:sz="0" w:space="0" w:color="auto" w:frame="1"/>
          <w:lang w:bidi="bn-BD"/>
        </w:rPr>
        <w:t>{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FileInputStream fin=</w:t>
      </w:r>
      <w:r w:rsidRPr="004B4A79">
        <w:rPr>
          <w:rFonts w:ascii="Verdana" w:eastAsia="Times New Roman" w:hAnsi="Verdana" w:cs="Times New Roman"/>
          <w:b/>
          <w:bCs/>
          <w:color w:val="006699"/>
          <w:sz w:val="20"/>
          <w:szCs w:val="20"/>
          <w:bdr w:val="none" w:sz="0" w:space="0" w:color="auto" w:frame="1"/>
          <w:lang w:bidi="bn-BD"/>
        </w:rPr>
        <w:t>new</w:t>
      </w:r>
      <w:r w:rsidRPr="004B4A79">
        <w:rPr>
          <w:rFonts w:ascii="Verdana" w:eastAsia="Times New Roman" w:hAnsi="Verdana" w:cs="Times New Roman"/>
          <w:color w:val="000000"/>
          <w:sz w:val="20"/>
          <w:szCs w:val="20"/>
          <w:bdr w:val="none" w:sz="0" w:space="0" w:color="auto" w:frame="1"/>
          <w:lang w:bidi="bn-BD"/>
        </w:rPr>
        <w:t> FileInputStream(</w:t>
      </w:r>
      <w:r w:rsidRPr="004B4A79">
        <w:rPr>
          <w:rFonts w:ascii="Verdana" w:eastAsia="Times New Roman" w:hAnsi="Verdana" w:cs="Times New Roman"/>
          <w:color w:val="0000FF"/>
          <w:sz w:val="24"/>
          <w:szCs w:val="24"/>
          <w:bdr w:val="none" w:sz="0" w:space="0" w:color="auto" w:frame="1"/>
          <w:lang w:bidi="bn-BD"/>
        </w:rPr>
        <w:t>"D:\\testout.txt"</w:t>
      </w:r>
      <w:r w:rsidRPr="004B4A79">
        <w:rPr>
          <w:rFonts w:ascii="Verdana" w:eastAsia="Times New Roman" w:hAnsi="Verdana" w:cs="Times New Roman"/>
          <w:color w:val="000000"/>
          <w:sz w:val="20"/>
          <w:szCs w:val="20"/>
          <w:bdr w:val="none" w:sz="0" w:space="0" w:color="auto" w:frame="1"/>
          <w:lang w:bidi="bn-BD"/>
        </w:rPr>
        <w:t>);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int</w:t>
      </w:r>
      <w:r w:rsidRPr="004B4A79">
        <w:rPr>
          <w:rFonts w:ascii="Verdana" w:eastAsia="Times New Roman" w:hAnsi="Verdana" w:cs="Times New Roman"/>
          <w:color w:val="000000"/>
          <w:sz w:val="20"/>
          <w:szCs w:val="20"/>
          <w:bdr w:val="none" w:sz="0" w:space="0" w:color="auto" w:frame="1"/>
          <w:lang w:bidi="bn-BD"/>
        </w:rPr>
        <w:t> i=</w:t>
      </w:r>
      <w:r w:rsidRPr="004B4A79">
        <w:rPr>
          <w:rFonts w:ascii="Verdana" w:eastAsia="Times New Roman" w:hAnsi="Verdana" w:cs="Times New Roman"/>
          <w:color w:val="C00000"/>
          <w:sz w:val="20"/>
          <w:szCs w:val="20"/>
          <w:bdr w:val="none" w:sz="0" w:space="0" w:color="auto" w:frame="1"/>
          <w:lang w:bidi="bn-BD"/>
        </w:rPr>
        <w:t>0</w:t>
      </w:r>
      <w:r w:rsidRPr="004B4A79">
        <w:rPr>
          <w:rFonts w:ascii="Verdana" w:eastAsia="Times New Roman" w:hAnsi="Verdana" w:cs="Times New Roman"/>
          <w:color w:val="000000"/>
          <w:sz w:val="20"/>
          <w:szCs w:val="20"/>
          <w:bdr w:val="none" w:sz="0" w:space="0" w:color="auto" w:frame="1"/>
          <w:lang w:bidi="bn-BD"/>
        </w:rPr>
        <w:t>;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while</w:t>
      </w:r>
      <w:r w:rsidRPr="004B4A79">
        <w:rPr>
          <w:rFonts w:ascii="Verdana" w:eastAsia="Times New Roman" w:hAnsi="Verdana" w:cs="Times New Roman"/>
          <w:color w:val="000000"/>
          <w:sz w:val="20"/>
          <w:szCs w:val="20"/>
          <w:bdr w:val="none" w:sz="0" w:space="0" w:color="auto" w:frame="1"/>
          <w:lang w:bidi="bn-BD"/>
        </w:rPr>
        <w:t>((i=fin.read())!=-</w:t>
      </w:r>
      <w:r w:rsidRPr="004B4A79">
        <w:rPr>
          <w:rFonts w:ascii="Verdana" w:eastAsia="Times New Roman" w:hAnsi="Verdana" w:cs="Times New Roman"/>
          <w:color w:val="C00000"/>
          <w:sz w:val="20"/>
          <w:szCs w:val="20"/>
          <w:bdr w:val="none" w:sz="0" w:space="0" w:color="auto" w:frame="1"/>
          <w:lang w:bidi="bn-BD"/>
        </w:rPr>
        <w:t>1</w:t>
      </w:r>
      <w:r w:rsidRPr="004B4A79">
        <w:rPr>
          <w:rFonts w:ascii="Verdana" w:eastAsia="Times New Roman" w:hAnsi="Verdana" w:cs="Times New Roman"/>
          <w:color w:val="000000"/>
          <w:sz w:val="20"/>
          <w:szCs w:val="20"/>
          <w:bdr w:val="none" w:sz="0" w:space="0" w:color="auto" w:frame="1"/>
          <w:lang w:bidi="bn-BD"/>
        </w:rPr>
        <w:t>){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System.out.print((</w:t>
      </w:r>
      <w:r w:rsidRPr="004B4A79">
        <w:rPr>
          <w:rFonts w:ascii="Verdana" w:eastAsia="Times New Roman" w:hAnsi="Verdana" w:cs="Times New Roman"/>
          <w:b/>
          <w:bCs/>
          <w:color w:val="006699"/>
          <w:sz w:val="20"/>
          <w:szCs w:val="20"/>
          <w:bdr w:val="none" w:sz="0" w:space="0" w:color="auto" w:frame="1"/>
          <w:lang w:bidi="bn-BD"/>
        </w:rPr>
        <w:t>char</w:t>
      </w:r>
      <w:r w:rsidRPr="004B4A79">
        <w:rPr>
          <w:rFonts w:ascii="Verdana" w:eastAsia="Times New Roman" w:hAnsi="Verdana" w:cs="Times New Roman"/>
          <w:color w:val="000000"/>
          <w:sz w:val="20"/>
          <w:szCs w:val="20"/>
          <w:bdr w:val="none" w:sz="0" w:space="0" w:color="auto" w:frame="1"/>
          <w:lang w:bidi="bn-BD"/>
        </w:rPr>
        <w:t>)i);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fin.close();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w:t>
      </w:r>
      <w:r w:rsidRPr="004B4A79">
        <w:rPr>
          <w:rFonts w:ascii="Verdana" w:eastAsia="Times New Roman" w:hAnsi="Verdana" w:cs="Times New Roman"/>
          <w:b/>
          <w:bCs/>
          <w:color w:val="006699"/>
          <w:sz w:val="20"/>
          <w:szCs w:val="20"/>
          <w:bdr w:val="none" w:sz="0" w:space="0" w:color="auto" w:frame="1"/>
          <w:lang w:bidi="bn-BD"/>
        </w:rPr>
        <w:t>catch</w:t>
      </w:r>
      <w:r w:rsidRPr="004B4A79">
        <w:rPr>
          <w:rFonts w:ascii="Verdana" w:eastAsia="Times New Roman" w:hAnsi="Verdana" w:cs="Times New Roman"/>
          <w:color w:val="000000"/>
          <w:sz w:val="20"/>
          <w:szCs w:val="20"/>
          <w:bdr w:val="none" w:sz="0" w:space="0" w:color="auto" w:frame="1"/>
          <w:lang w:bidi="bn-BD"/>
        </w:rPr>
        <w:t>(Exception e){System.out.println(e);}    </w:t>
      </w:r>
    </w:p>
    <w:p w:rsidR="004B4A79" w:rsidRPr="004B4A79" w:rsidRDefault="004B4A79" w:rsidP="004B4A7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    </w:t>
      </w:r>
    </w:p>
    <w:p w:rsidR="004B4A79" w:rsidRPr="004B4A79" w:rsidRDefault="004B4A79" w:rsidP="004B4A79">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bdr w:val="none" w:sz="0" w:space="0" w:color="auto" w:frame="1"/>
          <w:lang w:bidi="bn-BD"/>
        </w:rPr>
        <w:t>        }  </w:t>
      </w:r>
    </w:p>
    <w:p w:rsidR="004B4A79" w:rsidRPr="004B4A79" w:rsidRDefault="004B4A79" w:rsidP="004B4A7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4B4A79">
        <w:rPr>
          <w:rFonts w:ascii="Verdana" w:eastAsia="Times New Roman" w:hAnsi="Verdana" w:cs="Times New Roman"/>
          <w:color w:val="000000"/>
          <w:sz w:val="20"/>
          <w:szCs w:val="20"/>
          <w:lang w:bidi="bn-BD"/>
        </w:rPr>
        <w:t>Output:</w:t>
      </w:r>
    </w:p>
    <w:p w:rsidR="004B4A79" w:rsidRPr="004B4A79" w:rsidRDefault="004B4A79" w:rsidP="004B4A7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sidRPr="004B4A79">
        <w:rPr>
          <w:rFonts w:ascii="Courier New" w:eastAsia="Times New Roman" w:hAnsi="Courier New" w:cs="Courier New"/>
          <w:color w:val="000000"/>
          <w:sz w:val="20"/>
          <w:szCs w:val="20"/>
          <w:lang w:bidi="bn-BD"/>
        </w:rPr>
        <w:t>Welcome to javaTpoint</w:t>
      </w:r>
    </w:p>
    <w:p w:rsidR="003A73C3" w:rsidRPr="003A73C3" w:rsidRDefault="003A73C3" w:rsidP="003A73C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bn-BD"/>
        </w:rPr>
      </w:pPr>
      <w:r w:rsidRPr="003A73C3">
        <w:rPr>
          <w:rFonts w:ascii="Helvetica" w:eastAsia="Times New Roman" w:hAnsi="Helvetica" w:cs="Helvetica"/>
          <w:color w:val="610B38"/>
          <w:kern w:val="36"/>
          <w:sz w:val="44"/>
          <w:szCs w:val="44"/>
          <w:lang w:bidi="bn-BD"/>
        </w:rPr>
        <w:t>Java BufferedOutputStream Class</w:t>
      </w:r>
    </w:p>
    <w:p w:rsidR="003A73C3" w:rsidRPr="003A73C3" w:rsidRDefault="003A73C3" w:rsidP="003A73C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Java BufferedOutputStream class is used for buffering an output stream. It internally uses buffer to store data. It adds more efficiency than to write data directly into a stream. So, it makes the performance fast.</w:t>
      </w:r>
    </w:p>
    <w:p w:rsidR="003A73C3" w:rsidRPr="003A73C3" w:rsidRDefault="003A73C3" w:rsidP="003A73C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For adding the buffer in an OutputStream, use the BufferedOutputStream class. Let's see the syntax for adding the buffer in an OutputStream:</w:t>
      </w:r>
    </w:p>
    <w:p w:rsidR="003A73C3" w:rsidRPr="003A73C3" w:rsidRDefault="003A73C3" w:rsidP="003A73C3">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OutputStream os= </w:t>
      </w:r>
      <w:r w:rsidRPr="003A73C3">
        <w:rPr>
          <w:rFonts w:ascii="Verdana" w:eastAsia="Times New Roman" w:hAnsi="Verdana" w:cs="Times New Roman"/>
          <w:b/>
          <w:bCs/>
          <w:color w:val="006699"/>
          <w:sz w:val="20"/>
          <w:szCs w:val="20"/>
          <w:bdr w:val="none" w:sz="0" w:space="0" w:color="auto" w:frame="1"/>
          <w:lang w:bidi="bn-BD"/>
        </w:rPr>
        <w:t>new</w:t>
      </w:r>
      <w:r w:rsidRPr="003A73C3">
        <w:rPr>
          <w:rFonts w:ascii="Verdana" w:eastAsia="Times New Roman" w:hAnsi="Verdana" w:cs="Times New Roman"/>
          <w:color w:val="000000"/>
          <w:sz w:val="20"/>
          <w:szCs w:val="20"/>
          <w:bdr w:val="none" w:sz="0" w:space="0" w:color="auto" w:frame="1"/>
          <w:lang w:bidi="bn-BD"/>
        </w:rPr>
        <w:t> BufferedOutputStream(</w:t>
      </w:r>
      <w:r w:rsidRPr="003A73C3">
        <w:rPr>
          <w:rFonts w:ascii="Verdana" w:eastAsia="Times New Roman" w:hAnsi="Verdana" w:cs="Times New Roman"/>
          <w:b/>
          <w:bCs/>
          <w:color w:val="006699"/>
          <w:sz w:val="20"/>
          <w:szCs w:val="20"/>
          <w:bdr w:val="none" w:sz="0" w:space="0" w:color="auto" w:frame="1"/>
          <w:lang w:bidi="bn-BD"/>
        </w:rPr>
        <w:t>new</w:t>
      </w:r>
      <w:r w:rsidRPr="003A73C3">
        <w:rPr>
          <w:rFonts w:ascii="Verdana" w:eastAsia="Times New Roman" w:hAnsi="Verdana" w:cs="Times New Roman"/>
          <w:color w:val="000000"/>
          <w:sz w:val="20"/>
          <w:szCs w:val="20"/>
          <w:bdr w:val="none" w:sz="0" w:space="0" w:color="auto" w:frame="1"/>
          <w:lang w:bidi="bn-BD"/>
        </w:rPr>
        <w:t> FileOutputStream(</w:t>
      </w:r>
      <w:r w:rsidRPr="003A73C3">
        <w:rPr>
          <w:rFonts w:ascii="Verdana" w:eastAsia="Times New Roman" w:hAnsi="Verdana" w:cs="Times New Roman"/>
          <w:color w:val="0000FF"/>
          <w:sz w:val="20"/>
          <w:szCs w:val="20"/>
          <w:bdr w:val="none" w:sz="0" w:space="0" w:color="auto" w:frame="1"/>
          <w:lang w:bidi="bn-BD"/>
        </w:rPr>
        <w:t>"D:\\IO Package\\testout.txt"</w:t>
      </w:r>
      <w:r w:rsidRPr="003A73C3">
        <w:rPr>
          <w:rFonts w:ascii="Verdana" w:eastAsia="Times New Roman" w:hAnsi="Verdana" w:cs="Times New Roman"/>
          <w:color w:val="000000"/>
          <w:sz w:val="20"/>
          <w:szCs w:val="20"/>
          <w:bdr w:val="none" w:sz="0" w:space="0" w:color="auto" w:frame="1"/>
          <w:lang w:bidi="bn-BD"/>
        </w:rPr>
        <w:t>));  </w:t>
      </w:r>
    </w:p>
    <w:p w:rsidR="003A73C3" w:rsidRPr="003A73C3" w:rsidRDefault="000076E4" w:rsidP="003A73C3">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3" style="width:0;height:.75pt" o:hrstd="t" o:hrnoshade="t" o:hr="t" fillcolor="#d4d4d4" stroked="f"/>
        </w:pict>
      </w:r>
    </w:p>
    <w:p w:rsidR="003A73C3" w:rsidRPr="003A73C3" w:rsidRDefault="003A73C3" w:rsidP="003A73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3A73C3">
        <w:rPr>
          <w:rFonts w:ascii="Helvetica" w:eastAsia="Times New Roman" w:hAnsi="Helvetica" w:cs="Helvetica"/>
          <w:color w:val="610B38"/>
          <w:sz w:val="38"/>
          <w:szCs w:val="38"/>
          <w:lang w:bidi="bn-BD"/>
        </w:rPr>
        <w:t>Java BufferedOutputStream class declaration</w:t>
      </w:r>
    </w:p>
    <w:p w:rsidR="003A73C3" w:rsidRPr="003A73C3" w:rsidRDefault="003A73C3" w:rsidP="003A73C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Let's see the declaration for Java.io.BufferedOutputStream class:</w:t>
      </w:r>
    </w:p>
    <w:p w:rsidR="003A73C3" w:rsidRPr="003A73C3" w:rsidRDefault="003A73C3" w:rsidP="003A73C3">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b/>
          <w:bCs/>
          <w:color w:val="006699"/>
          <w:sz w:val="20"/>
          <w:szCs w:val="20"/>
          <w:bdr w:val="none" w:sz="0" w:space="0" w:color="auto" w:frame="1"/>
          <w:lang w:bidi="bn-BD"/>
        </w:rPr>
        <w:lastRenderedPageBreak/>
        <w:t>public</w:t>
      </w:r>
      <w:r w:rsidRPr="003A73C3">
        <w:rPr>
          <w:rFonts w:ascii="Verdana" w:eastAsia="Times New Roman" w:hAnsi="Verdana" w:cs="Times New Roman"/>
          <w:color w:val="000000"/>
          <w:sz w:val="20"/>
          <w:szCs w:val="20"/>
          <w:bdr w:val="none" w:sz="0" w:space="0" w:color="auto" w:frame="1"/>
          <w:lang w:bidi="bn-BD"/>
        </w:rPr>
        <w:t> </w:t>
      </w:r>
      <w:r w:rsidRPr="003A73C3">
        <w:rPr>
          <w:rFonts w:ascii="Verdana" w:eastAsia="Times New Roman" w:hAnsi="Verdana" w:cs="Times New Roman"/>
          <w:b/>
          <w:bCs/>
          <w:color w:val="006699"/>
          <w:sz w:val="20"/>
          <w:szCs w:val="20"/>
          <w:bdr w:val="none" w:sz="0" w:space="0" w:color="auto" w:frame="1"/>
          <w:lang w:bidi="bn-BD"/>
        </w:rPr>
        <w:t>class</w:t>
      </w:r>
      <w:r w:rsidRPr="003A73C3">
        <w:rPr>
          <w:rFonts w:ascii="Verdana" w:eastAsia="Times New Roman" w:hAnsi="Verdana" w:cs="Times New Roman"/>
          <w:color w:val="000000"/>
          <w:sz w:val="20"/>
          <w:szCs w:val="20"/>
          <w:bdr w:val="none" w:sz="0" w:space="0" w:color="auto" w:frame="1"/>
          <w:lang w:bidi="bn-BD"/>
        </w:rPr>
        <w:t> BufferedOutputStream </w:t>
      </w:r>
      <w:r w:rsidRPr="003A73C3">
        <w:rPr>
          <w:rFonts w:ascii="Verdana" w:eastAsia="Times New Roman" w:hAnsi="Verdana" w:cs="Times New Roman"/>
          <w:b/>
          <w:bCs/>
          <w:color w:val="006699"/>
          <w:sz w:val="20"/>
          <w:szCs w:val="20"/>
          <w:bdr w:val="none" w:sz="0" w:space="0" w:color="auto" w:frame="1"/>
          <w:lang w:bidi="bn-BD"/>
        </w:rPr>
        <w:t>extends</w:t>
      </w:r>
      <w:r w:rsidRPr="003A73C3">
        <w:rPr>
          <w:rFonts w:ascii="Verdana" w:eastAsia="Times New Roman" w:hAnsi="Verdana" w:cs="Times New Roman"/>
          <w:color w:val="000000"/>
          <w:sz w:val="20"/>
          <w:szCs w:val="20"/>
          <w:bdr w:val="none" w:sz="0" w:space="0" w:color="auto" w:frame="1"/>
          <w:lang w:bidi="bn-BD"/>
        </w:rPr>
        <w:t> FilterOutputStream  </w:t>
      </w:r>
    </w:p>
    <w:p w:rsidR="003A73C3" w:rsidRPr="003A73C3" w:rsidRDefault="000076E4" w:rsidP="003A73C3">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4" style="width:0;height:.75pt" o:hrstd="t" o:hrnoshade="t" o:hr="t" fillcolor="#d4d4d4" stroked="f"/>
        </w:pict>
      </w:r>
    </w:p>
    <w:tbl>
      <w:tblPr>
        <w:tblpPr w:leftFromText="180" w:rightFromText="180" w:vertAnchor="text" w:horzAnchor="margin" w:tblpXSpec="center" w:tblpY="700"/>
        <w:tblW w:w="1096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249"/>
        <w:gridCol w:w="6718"/>
      </w:tblGrid>
      <w:tr w:rsidR="00FD6E5F" w:rsidRPr="003A73C3" w:rsidTr="00FD6E5F">
        <w:tc>
          <w:tcPr>
            <w:tcW w:w="4249" w:type="dxa"/>
            <w:shd w:val="clear" w:color="auto" w:fill="F6FFE1"/>
            <w:tcMar>
              <w:top w:w="75" w:type="dxa"/>
              <w:left w:w="75" w:type="dxa"/>
              <w:bottom w:w="75" w:type="dxa"/>
              <w:right w:w="75" w:type="dxa"/>
            </w:tcMar>
            <w:hideMark/>
          </w:tcPr>
          <w:p w:rsidR="00FD6E5F" w:rsidRPr="003A73C3" w:rsidRDefault="00FD6E5F" w:rsidP="00FD6E5F">
            <w:pPr>
              <w:spacing w:after="0" w:line="240" w:lineRule="auto"/>
              <w:rPr>
                <w:rFonts w:ascii="Times New Roman" w:eastAsia="Times New Roman" w:hAnsi="Times New Roman" w:cs="Times New Roman"/>
                <w:b/>
                <w:bCs/>
                <w:color w:val="000000"/>
                <w:sz w:val="26"/>
                <w:szCs w:val="26"/>
                <w:lang w:bidi="bn-BD"/>
              </w:rPr>
            </w:pPr>
            <w:r w:rsidRPr="003A73C3">
              <w:rPr>
                <w:rFonts w:ascii="Times New Roman" w:eastAsia="Times New Roman" w:hAnsi="Times New Roman" w:cs="Times New Roman"/>
                <w:b/>
                <w:bCs/>
                <w:color w:val="000000"/>
                <w:sz w:val="26"/>
                <w:szCs w:val="26"/>
                <w:lang w:bidi="bn-BD"/>
              </w:rPr>
              <w:t>Constructor</w:t>
            </w:r>
          </w:p>
        </w:tc>
        <w:tc>
          <w:tcPr>
            <w:tcW w:w="0" w:type="auto"/>
            <w:shd w:val="clear" w:color="auto" w:fill="F6FFE1"/>
            <w:tcMar>
              <w:top w:w="75" w:type="dxa"/>
              <w:left w:w="75" w:type="dxa"/>
              <w:bottom w:w="75" w:type="dxa"/>
              <w:right w:w="75" w:type="dxa"/>
            </w:tcMar>
            <w:hideMark/>
          </w:tcPr>
          <w:p w:rsidR="00FD6E5F" w:rsidRPr="003A73C3" w:rsidRDefault="00FD6E5F" w:rsidP="00FD6E5F">
            <w:pPr>
              <w:spacing w:after="0" w:line="240" w:lineRule="auto"/>
              <w:rPr>
                <w:rFonts w:ascii="Times New Roman" w:eastAsia="Times New Roman" w:hAnsi="Times New Roman" w:cs="Times New Roman"/>
                <w:b/>
                <w:bCs/>
                <w:color w:val="000000"/>
                <w:sz w:val="26"/>
                <w:szCs w:val="26"/>
                <w:lang w:bidi="bn-BD"/>
              </w:rPr>
            </w:pPr>
            <w:r w:rsidRPr="003A73C3">
              <w:rPr>
                <w:rFonts w:ascii="Times New Roman" w:eastAsia="Times New Roman" w:hAnsi="Times New Roman" w:cs="Times New Roman"/>
                <w:b/>
                <w:bCs/>
                <w:color w:val="000000"/>
                <w:sz w:val="26"/>
                <w:szCs w:val="26"/>
                <w:lang w:bidi="bn-BD"/>
              </w:rPr>
              <w:t>Description</w:t>
            </w:r>
          </w:p>
        </w:tc>
      </w:tr>
      <w:tr w:rsidR="00FD6E5F" w:rsidRPr="003A73C3" w:rsidTr="00FD6E5F">
        <w:tc>
          <w:tcPr>
            <w:tcW w:w="42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D6E5F" w:rsidRPr="003A73C3" w:rsidRDefault="00FD6E5F" w:rsidP="00FD6E5F">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BufferedOutputStream(OutputStream os)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D6E5F" w:rsidRPr="003A73C3" w:rsidRDefault="00FD6E5F" w:rsidP="00FD6E5F">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It creates the new buffered output stream which is used for writing the data to the specified output stream.</w:t>
            </w:r>
          </w:p>
        </w:tc>
      </w:tr>
      <w:tr w:rsidR="00FD6E5F" w:rsidRPr="003A73C3" w:rsidTr="00FD6E5F">
        <w:tc>
          <w:tcPr>
            <w:tcW w:w="42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D6E5F" w:rsidRPr="003A73C3" w:rsidRDefault="00FD6E5F" w:rsidP="00FD6E5F">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BufferedOutputStream(OutputStream os, int size)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D6E5F" w:rsidRPr="003A73C3" w:rsidRDefault="00FD6E5F" w:rsidP="00FD6E5F">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It creates the new buffered output stream which is used for writing the data to the specified output stream with a specified buffer size.</w:t>
            </w:r>
          </w:p>
        </w:tc>
      </w:tr>
    </w:tbl>
    <w:p w:rsidR="003A73C3" w:rsidRPr="003A73C3" w:rsidRDefault="003A73C3" w:rsidP="003A73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3A73C3">
        <w:rPr>
          <w:rFonts w:ascii="Helvetica" w:eastAsia="Times New Roman" w:hAnsi="Helvetica" w:cs="Helvetica"/>
          <w:color w:val="610B38"/>
          <w:sz w:val="38"/>
          <w:szCs w:val="38"/>
          <w:lang w:bidi="bn-BD"/>
        </w:rPr>
        <w:t>Java BufferedOutputStream class constructors</w:t>
      </w:r>
    </w:p>
    <w:p w:rsidR="003A73C3" w:rsidRPr="003A73C3" w:rsidRDefault="000076E4" w:rsidP="003A73C3">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5" style="width:0;height:.75pt" o:hrstd="t" o:hrnoshade="t" o:hr="t" fillcolor="#d4d4d4" stroked="f"/>
        </w:pict>
      </w:r>
    </w:p>
    <w:p w:rsidR="003A73C3" w:rsidRPr="003A73C3" w:rsidRDefault="003A73C3" w:rsidP="003A73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3A73C3">
        <w:rPr>
          <w:rFonts w:ascii="Helvetica" w:eastAsia="Times New Roman" w:hAnsi="Helvetica" w:cs="Helvetica"/>
          <w:color w:val="610B38"/>
          <w:sz w:val="38"/>
          <w:szCs w:val="38"/>
          <w:lang w:bidi="bn-BD"/>
        </w:rPr>
        <w:t>Java BufferedOutputStream class methods</w:t>
      </w:r>
    </w:p>
    <w:tbl>
      <w:tblPr>
        <w:tblW w:w="1054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666"/>
        <w:gridCol w:w="8876"/>
      </w:tblGrid>
      <w:tr w:rsidR="003A73C3" w:rsidRPr="003A73C3" w:rsidTr="001F3343">
        <w:tc>
          <w:tcPr>
            <w:tcW w:w="1666" w:type="dxa"/>
            <w:shd w:val="clear" w:color="auto" w:fill="F6FFE1"/>
            <w:tcMar>
              <w:top w:w="75" w:type="dxa"/>
              <w:left w:w="75" w:type="dxa"/>
              <w:bottom w:w="75" w:type="dxa"/>
              <w:right w:w="75" w:type="dxa"/>
            </w:tcMar>
            <w:hideMark/>
          </w:tcPr>
          <w:p w:rsidR="003A73C3" w:rsidRPr="003A73C3" w:rsidRDefault="003A73C3" w:rsidP="003A73C3">
            <w:pPr>
              <w:spacing w:after="0" w:line="240" w:lineRule="auto"/>
              <w:rPr>
                <w:rFonts w:ascii="Times New Roman" w:eastAsia="Times New Roman" w:hAnsi="Times New Roman" w:cs="Times New Roman"/>
                <w:b/>
                <w:bCs/>
                <w:color w:val="000000"/>
                <w:sz w:val="26"/>
                <w:szCs w:val="26"/>
                <w:lang w:bidi="bn-BD"/>
              </w:rPr>
            </w:pPr>
            <w:r w:rsidRPr="003A73C3">
              <w:rPr>
                <w:rFonts w:ascii="Times New Roman" w:eastAsia="Times New Roman" w:hAnsi="Times New Roman" w:cs="Times New Roman"/>
                <w:b/>
                <w:bCs/>
                <w:color w:val="000000"/>
                <w:sz w:val="26"/>
                <w:szCs w:val="26"/>
                <w:lang w:bidi="bn-BD"/>
              </w:rPr>
              <w:t>Method</w:t>
            </w:r>
          </w:p>
        </w:tc>
        <w:tc>
          <w:tcPr>
            <w:tcW w:w="0" w:type="auto"/>
            <w:shd w:val="clear" w:color="auto" w:fill="F6FFE1"/>
            <w:tcMar>
              <w:top w:w="75" w:type="dxa"/>
              <w:left w:w="75" w:type="dxa"/>
              <w:bottom w:w="75" w:type="dxa"/>
              <w:right w:w="75" w:type="dxa"/>
            </w:tcMar>
            <w:hideMark/>
          </w:tcPr>
          <w:p w:rsidR="003A73C3" w:rsidRPr="003A73C3" w:rsidRDefault="003A73C3" w:rsidP="003A73C3">
            <w:pPr>
              <w:spacing w:after="0" w:line="240" w:lineRule="auto"/>
              <w:rPr>
                <w:rFonts w:ascii="Times New Roman" w:eastAsia="Times New Roman" w:hAnsi="Times New Roman" w:cs="Times New Roman"/>
                <w:b/>
                <w:bCs/>
                <w:color w:val="000000"/>
                <w:sz w:val="26"/>
                <w:szCs w:val="26"/>
                <w:lang w:bidi="bn-BD"/>
              </w:rPr>
            </w:pPr>
            <w:r w:rsidRPr="003A73C3">
              <w:rPr>
                <w:rFonts w:ascii="Times New Roman" w:eastAsia="Times New Roman" w:hAnsi="Times New Roman" w:cs="Times New Roman"/>
                <w:b/>
                <w:bCs/>
                <w:color w:val="000000"/>
                <w:sz w:val="26"/>
                <w:szCs w:val="26"/>
                <w:lang w:bidi="bn-BD"/>
              </w:rPr>
              <w:t>Description</w:t>
            </w:r>
          </w:p>
        </w:tc>
      </w:tr>
      <w:tr w:rsidR="003A73C3" w:rsidRPr="003A73C3" w:rsidTr="001F3343">
        <w:tc>
          <w:tcPr>
            <w:tcW w:w="166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73C3" w:rsidRPr="003A73C3" w:rsidRDefault="003A73C3" w:rsidP="003A73C3">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void write(int b)</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73C3" w:rsidRPr="003A73C3" w:rsidRDefault="003A73C3" w:rsidP="003A73C3">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It writes the specified byte to the buffered output stream.</w:t>
            </w:r>
          </w:p>
        </w:tc>
      </w:tr>
      <w:tr w:rsidR="003A73C3" w:rsidRPr="003A73C3" w:rsidTr="001F3343">
        <w:tc>
          <w:tcPr>
            <w:tcW w:w="166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73C3" w:rsidRPr="003A73C3" w:rsidRDefault="003A73C3" w:rsidP="003A73C3">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void write(byte[] b, int off, int len)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73C3" w:rsidRPr="003A73C3" w:rsidRDefault="003A73C3" w:rsidP="003A73C3">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It write the bytes from the specified byte-input stream into a specified byte array, starting with the given offset</w:t>
            </w:r>
          </w:p>
        </w:tc>
      </w:tr>
      <w:tr w:rsidR="003A73C3" w:rsidRPr="003A73C3" w:rsidTr="001F3343">
        <w:tc>
          <w:tcPr>
            <w:tcW w:w="166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73C3" w:rsidRPr="003A73C3" w:rsidRDefault="003A73C3" w:rsidP="003A73C3">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void flush()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73C3" w:rsidRPr="003A73C3" w:rsidRDefault="003A73C3" w:rsidP="003A73C3">
            <w:pPr>
              <w:spacing w:after="0" w:line="345" w:lineRule="atLeast"/>
              <w:ind w:left="30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It flushes the buffered output stream.</w:t>
            </w:r>
          </w:p>
        </w:tc>
      </w:tr>
    </w:tbl>
    <w:p w:rsidR="003A73C3" w:rsidRPr="003A73C3" w:rsidRDefault="000076E4" w:rsidP="003A73C3">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6" style="width:0;height:.75pt" o:hrstd="t" o:hrnoshade="t" o:hr="t" fillcolor="#d4d4d4" stroked="f"/>
        </w:pict>
      </w:r>
    </w:p>
    <w:p w:rsidR="003A73C3" w:rsidRPr="003A73C3" w:rsidRDefault="003A73C3" w:rsidP="003A73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3A73C3">
        <w:rPr>
          <w:rFonts w:ascii="Helvetica" w:eastAsia="Times New Roman" w:hAnsi="Helvetica" w:cs="Helvetica"/>
          <w:color w:val="610B38"/>
          <w:sz w:val="38"/>
          <w:szCs w:val="38"/>
          <w:lang w:bidi="bn-BD"/>
        </w:rPr>
        <w:t>Example of BufferedOutputStream class:</w:t>
      </w:r>
    </w:p>
    <w:p w:rsidR="003A73C3" w:rsidRPr="003A73C3" w:rsidRDefault="003A73C3" w:rsidP="003A73C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 xml:space="preserve">In this example, we are writing the textual information in the BufferedOutputStream object which is connected to the FileOutputStream object. The </w:t>
      </w:r>
      <w:proofErr w:type="gramStart"/>
      <w:r w:rsidRPr="003A73C3">
        <w:rPr>
          <w:rFonts w:ascii="Verdana" w:eastAsia="Times New Roman" w:hAnsi="Verdana" w:cs="Times New Roman"/>
          <w:color w:val="000000"/>
          <w:sz w:val="20"/>
          <w:szCs w:val="20"/>
          <w:lang w:bidi="bn-BD"/>
        </w:rPr>
        <w:t>flush(</w:t>
      </w:r>
      <w:proofErr w:type="gramEnd"/>
      <w:r w:rsidRPr="003A73C3">
        <w:rPr>
          <w:rFonts w:ascii="Verdana" w:eastAsia="Times New Roman" w:hAnsi="Verdana" w:cs="Times New Roman"/>
          <w:color w:val="000000"/>
          <w:sz w:val="20"/>
          <w:szCs w:val="20"/>
          <w:lang w:bidi="bn-BD"/>
        </w:rPr>
        <w:t>) flushes the data of one stream and send it into another. It is required if you have connected the one stream with another.</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b/>
          <w:bCs/>
          <w:color w:val="006699"/>
          <w:sz w:val="20"/>
          <w:szCs w:val="20"/>
          <w:bdr w:val="none" w:sz="0" w:space="0" w:color="auto" w:frame="1"/>
          <w:lang w:bidi="bn-BD"/>
        </w:rPr>
        <w:t>package</w:t>
      </w:r>
      <w:r w:rsidRPr="003A73C3">
        <w:rPr>
          <w:rFonts w:ascii="Verdana" w:eastAsia="Times New Roman" w:hAnsi="Verdana" w:cs="Times New Roman"/>
          <w:color w:val="000000"/>
          <w:sz w:val="20"/>
          <w:szCs w:val="20"/>
          <w:bdr w:val="none" w:sz="0" w:space="0" w:color="auto" w:frame="1"/>
          <w:lang w:bidi="bn-BD"/>
        </w:rPr>
        <w:t> com.javatpoint;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proofErr w:type="gramStart"/>
      <w:r w:rsidRPr="003A73C3">
        <w:rPr>
          <w:rFonts w:ascii="Verdana" w:eastAsia="Times New Roman" w:hAnsi="Verdana" w:cs="Times New Roman"/>
          <w:b/>
          <w:bCs/>
          <w:color w:val="006699"/>
          <w:sz w:val="20"/>
          <w:szCs w:val="20"/>
          <w:bdr w:val="none" w:sz="0" w:space="0" w:color="auto" w:frame="1"/>
          <w:lang w:bidi="bn-BD"/>
        </w:rPr>
        <w:t>import</w:t>
      </w:r>
      <w:proofErr w:type="gramEnd"/>
      <w:r w:rsidRPr="003A73C3">
        <w:rPr>
          <w:rFonts w:ascii="Verdana" w:eastAsia="Times New Roman" w:hAnsi="Verdana" w:cs="Times New Roman"/>
          <w:color w:val="000000"/>
          <w:sz w:val="20"/>
          <w:szCs w:val="20"/>
          <w:bdr w:val="none" w:sz="0" w:space="0" w:color="auto" w:frame="1"/>
          <w:lang w:bidi="bn-BD"/>
        </w:rPr>
        <w:t> java.io.*;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b/>
          <w:bCs/>
          <w:color w:val="006699"/>
          <w:sz w:val="20"/>
          <w:szCs w:val="20"/>
          <w:bdr w:val="none" w:sz="0" w:space="0" w:color="auto" w:frame="1"/>
          <w:lang w:bidi="bn-BD"/>
        </w:rPr>
        <w:t>public</w:t>
      </w:r>
      <w:r w:rsidRPr="003A73C3">
        <w:rPr>
          <w:rFonts w:ascii="Verdana" w:eastAsia="Times New Roman" w:hAnsi="Verdana" w:cs="Times New Roman"/>
          <w:color w:val="000000"/>
          <w:sz w:val="20"/>
          <w:szCs w:val="20"/>
          <w:bdr w:val="none" w:sz="0" w:space="0" w:color="auto" w:frame="1"/>
          <w:lang w:bidi="bn-BD"/>
        </w:rPr>
        <w:t> </w:t>
      </w:r>
      <w:r w:rsidRPr="003A73C3">
        <w:rPr>
          <w:rFonts w:ascii="Verdana" w:eastAsia="Times New Roman" w:hAnsi="Verdana" w:cs="Times New Roman"/>
          <w:b/>
          <w:bCs/>
          <w:color w:val="006699"/>
          <w:sz w:val="20"/>
          <w:szCs w:val="20"/>
          <w:bdr w:val="none" w:sz="0" w:space="0" w:color="auto" w:frame="1"/>
          <w:lang w:bidi="bn-BD"/>
        </w:rPr>
        <w:t>class</w:t>
      </w:r>
      <w:r w:rsidRPr="003A73C3">
        <w:rPr>
          <w:rFonts w:ascii="Verdana" w:eastAsia="Times New Roman" w:hAnsi="Verdana" w:cs="Times New Roman"/>
          <w:color w:val="000000"/>
          <w:sz w:val="20"/>
          <w:szCs w:val="20"/>
          <w:bdr w:val="none" w:sz="0" w:space="0" w:color="auto" w:frame="1"/>
          <w:lang w:bidi="bn-BD"/>
        </w:rPr>
        <w:t> BufferedOutputStreamExample{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b/>
          <w:bCs/>
          <w:color w:val="006699"/>
          <w:sz w:val="20"/>
          <w:szCs w:val="20"/>
          <w:bdr w:val="none" w:sz="0" w:space="0" w:color="auto" w:frame="1"/>
          <w:lang w:bidi="bn-BD"/>
        </w:rPr>
        <w:lastRenderedPageBreak/>
        <w:t>public</w:t>
      </w:r>
      <w:r w:rsidRPr="003A73C3">
        <w:rPr>
          <w:rFonts w:ascii="Verdana" w:eastAsia="Times New Roman" w:hAnsi="Verdana" w:cs="Times New Roman"/>
          <w:color w:val="000000"/>
          <w:sz w:val="20"/>
          <w:szCs w:val="20"/>
          <w:bdr w:val="none" w:sz="0" w:space="0" w:color="auto" w:frame="1"/>
          <w:lang w:bidi="bn-BD"/>
        </w:rPr>
        <w:t> </w:t>
      </w:r>
      <w:r w:rsidRPr="003A73C3">
        <w:rPr>
          <w:rFonts w:ascii="Verdana" w:eastAsia="Times New Roman" w:hAnsi="Verdana" w:cs="Times New Roman"/>
          <w:b/>
          <w:bCs/>
          <w:color w:val="006699"/>
          <w:sz w:val="20"/>
          <w:szCs w:val="20"/>
          <w:bdr w:val="none" w:sz="0" w:space="0" w:color="auto" w:frame="1"/>
          <w:lang w:bidi="bn-BD"/>
        </w:rPr>
        <w:t>static</w:t>
      </w:r>
      <w:r w:rsidRPr="003A73C3">
        <w:rPr>
          <w:rFonts w:ascii="Verdana" w:eastAsia="Times New Roman" w:hAnsi="Verdana" w:cs="Times New Roman"/>
          <w:color w:val="000000"/>
          <w:sz w:val="20"/>
          <w:szCs w:val="20"/>
          <w:bdr w:val="none" w:sz="0" w:space="0" w:color="auto" w:frame="1"/>
          <w:lang w:bidi="bn-BD"/>
        </w:rPr>
        <w:t> </w:t>
      </w:r>
      <w:r w:rsidRPr="003A73C3">
        <w:rPr>
          <w:rFonts w:ascii="Verdana" w:eastAsia="Times New Roman" w:hAnsi="Verdana" w:cs="Times New Roman"/>
          <w:b/>
          <w:bCs/>
          <w:color w:val="006699"/>
          <w:sz w:val="20"/>
          <w:szCs w:val="20"/>
          <w:bdr w:val="none" w:sz="0" w:space="0" w:color="auto" w:frame="1"/>
          <w:lang w:bidi="bn-BD"/>
        </w:rPr>
        <w:t>void</w:t>
      </w:r>
      <w:r w:rsidRPr="003A73C3">
        <w:rPr>
          <w:rFonts w:ascii="Verdana" w:eastAsia="Times New Roman" w:hAnsi="Verdana" w:cs="Times New Roman"/>
          <w:color w:val="000000"/>
          <w:sz w:val="20"/>
          <w:szCs w:val="20"/>
          <w:bdr w:val="none" w:sz="0" w:space="0" w:color="auto" w:frame="1"/>
          <w:lang w:bidi="bn-BD"/>
        </w:rPr>
        <w:t> main(String args[])</w:t>
      </w:r>
      <w:r w:rsidRPr="003A73C3">
        <w:rPr>
          <w:rFonts w:ascii="Verdana" w:eastAsia="Times New Roman" w:hAnsi="Verdana" w:cs="Times New Roman"/>
          <w:b/>
          <w:bCs/>
          <w:color w:val="006699"/>
          <w:sz w:val="20"/>
          <w:szCs w:val="20"/>
          <w:bdr w:val="none" w:sz="0" w:space="0" w:color="auto" w:frame="1"/>
          <w:lang w:bidi="bn-BD"/>
        </w:rPr>
        <w:t>throws</w:t>
      </w:r>
      <w:r w:rsidRPr="003A73C3">
        <w:rPr>
          <w:rFonts w:ascii="Verdana" w:eastAsia="Times New Roman" w:hAnsi="Verdana" w:cs="Times New Roman"/>
          <w:color w:val="000000"/>
          <w:sz w:val="20"/>
          <w:szCs w:val="20"/>
          <w:bdr w:val="none" w:sz="0" w:space="0" w:color="auto" w:frame="1"/>
          <w:lang w:bidi="bn-BD"/>
        </w:rPr>
        <w:t> Exception{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FileOutputStream fout=</w:t>
      </w:r>
      <w:r w:rsidRPr="003A73C3">
        <w:rPr>
          <w:rFonts w:ascii="Verdana" w:eastAsia="Times New Roman" w:hAnsi="Verdana" w:cs="Times New Roman"/>
          <w:b/>
          <w:bCs/>
          <w:color w:val="006699"/>
          <w:sz w:val="20"/>
          <w:szCs w:val="20"/>
          <w:bdr w:val="none" w:sz="0" w:space="0" w:color="auto" w:frame="1"/>
          <w:lang w:bidi="bn-BD"/>
        </w:rPr>
        <w:t>new</w:t>
      </w:r>
      <w:r w:rsidRPr="003A73C3">
        <w:rPr>
          <w:rFonts w:ascii="Verdana" w:eastAsia="Times New Roman" w:hAnsi="Verdana" w:cs="Times New Roman"/>
          <w:color w:val="000000"/>
          <w:sz w:val="20"/>
          <w:szCs w:val="20"/>
          <w:bdr w:val="none" w:sz="0" w:space="0" w:color="auto" w:frame="1"/>
          <w:lang w:bidi="bn-BD"/>
        </w:rPr>
        <w:t> FileOutputStream(</w:t>
      </w:r>
      <w:r w:rsidRPr="003A73C3">
        <w:rPr>
          <w:rFonts w:ascii="Verdana" w:eastAsia="Times New Roman" w:hAnsi="Verdana" w:cs="Times New Roman"/>
          <w:color w:val="0000FF"/>
          <w:sz w:val="20"/>
          <w:szCs w:val="20"/>
          <w:bdr w:val="none" w:sz="0" w:space="0" w:color="auto" w:frame="1"/>
          <w:lang w:bidi="bn-BD"/>
        </w:rPr>
        <w:t>"D:\\testout.txt"</w:t>
      </w:r>
      <w:r w:rsidRPr="003A73C3">
        <w:rPr>
          <w:rFonts w:ascii="Verdana" w:eastAsia="Times New Roman" w:hAnsi="Verdana" w:cs="Times New Roman"/>
          <w:color w:val="000000"/>
          <w:sz w:val="20"/>
          <w:szCs w:val="20"/>
          <w:bdr w:val="none" w:sz="0" w:space="0" w:color="auto" w:frame="1"/>
          <w:lang w:bidi="bn-BD"/>
        </w:rPr>
        <w:t>);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BufferedOutputStream bout=</w:t>
      </w:r>
      <w:r w:rsidRPr="003A73C3">
        <w:rPr>
          <w:rFonts w:ascii="Verdana" w:eastAsia="Times New Roman" w:hAnsi="Verdana" w:cs="Times New Roman"/>
          <w:b/>
          <w:bCs/>
          <w:color w:val="006699"/>
          <w:sz w:val="20"/>
          <w:szCs w:val="20"/>
          <w:bdr w:val="none" w:sz="0" w:space="0" w:color="auto" w:frame="1"/>
          <w:lang w:bidi="bn-BD"/>
        </w:rPr>
        <w:t>new</w:t>
      </w:r>
      <w:r w:rsidRPr="003A73C3">
        <w:rPr>
          <w:rFonts w:ascii="Verdana" w:eastAsia="Times New Roman" w:hAnsi="Verdana" w:cs="Times New Roman"/>
          <w:color w:val="000000"/>
          <w:sz w:val="20"/>
          <w:szCs w:val="20"/>
          <w:bdr w:val="none" w:sz="0" w:space="0" w:color="auto" w:frame="1"/>
          <w:lang w:bidi="bn-BD"/>
        </w:rPr>
        <w:t> BufferedOutputStream(fout);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String s=</w:t>
      </w:r>
      <w:r w:rsidR="002E118E">
        <w:rPr>
          <w:rFonts w:ascii="Verdana" w:eastAsia="Times New Roman" w:hAnsi="Verdana" w:cs="Times New Roman"/>
          <w:color w:val="0000FF"/>
          <w:sz w:val="20"/>
          <w:szCs w:val="20"/>
          <w:bdr w:val="none" w:sz="0" w:space="0" w:color="auto" w:frame="1"/>
          <w:lang w:bidi="bn-BD"/>
        </w:rPr>
        <w:t>"Welcome to java</w:t>
      </w:r>
      <w:r w:rsidRPr="003A73C3">
        <w:rPr>
          <w:rFonts w:ascii="Verdana" w:eastAsia="Times New Roman" w:hAnsi="Verdana" w:cs="Times New Roman"/>
          <w:color w:val="0000FF"/>
          <w:sz w:val="20"/>
          <w:szCs w:val="20"/>
          <w:bdr w:val="none" w:sz="0" w:space="0" w:color="auto" w:frame="1"/>
          <w:lang w:bidi="bn-BD"/>
        </w:rPr>
        <w:t>.</w:t>
      </w:r>
      <w:proofErr w:type="gramStart"/>
      <w:r w:rsidRPr="003A73C3">
        <w:rPr>
          <w:rFonts w:ascii="Verdana" w:eastAsia="Times New Roman" w:hAnsi="Verdana" w:cs="Times New Roman"/>
          <w:color w:val="0000FF"/>
          <w:sz w:val="20"/>
          <w:szCs w:val="20"/>
          <w:bdr w:val="none" w:sz="0" w:space="0" w:color="auto" w:frame="1"/>
          <w:lang w:bidi="bn-BD"/>
        </w:rPr>
        <w:t>"</w:t>
      </w:r>
      <w:r w:rsidRPr="003A73C3">
        <w:rPr>
          <w:rFonts w:ascii="Verdana" w:eastAsia="Times New Roman" w:hAnsi="Verdana" w:cs="Times New Roman"/>
          <w:color w:val="000000"/>
          <w:sz w:val="20"/>
          <w:szCs w:val="20"/>
          <w:bdr w:val="none" w:sz="0" w:space="0" w:color="auto" w:frame="1"/>
          <w:lang w:bidi="bn-BD"/>
        </w:rPr>
        <w:t>;</w:t>
      </w:r>
      <w:proofErr w:type="gramEnd"/>
      <w:r w:rsidRPr="003A73C3">
        <w:rPr>
          <w:rFonts w:ascii="Verdana" w:eastAsia="Times New Roman" w:hAnsi="Verdana" w:cs="Times New Roman"/>
          <w:color w:val="000000"/>
          <w:sz w:val="20"/>
          <w:szCs w:val="20"/>
          <w:bdr w:val="none" w:sz="0" w:space="0" w:color="auto" w:frame="1"/>
          <w:lang w:bidi="bn-BD"/>
        </w:rPr>
        <w:t>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w:t>
      </w:r>
      <w:r w:rsidRPr="003A73C3">
        <w:rPr>
          <w:rFonts w:ascii="Verdana" w:eastAsia="Times New Roman" w:hAnsi="Verdana" w:cs="Times New Roman"/>
          <w:b/>
          <w:bCs/>
          <w:color w:val="006699"/>
          <w:sz w:val="20"/>
          <w:szCs w:val="20"/>
          <w:bdr w:val="none" w:sz="0" w:space="0" w:color="auto" w:frame="1"/>
          <w:lang w:bidi="bn-BD"/>
        </w:rPr>
        <w:t>byte</w:t>
      </w:r>
      <w:r w:rsidRPr="003A73C3">
        <w:rPr>
          <w:rFonts w:ascii="Verdana" w:eastAsia="Times New Roman" w:hAnsi="Verdana" w:cs="Times New Roman"/>
          <w:color w:val="000000"/>
          <w:sz w:val="20"/>
          <w:szCs w:val="20"/>
          <w:bdr w:val="none" w:sz="0" w:space="0" w:color="auto" w:frame="1"/>
          <w:lang w:bidi="bn-BD"/>
        </w:rPr>
        <w:t> b[]=s.getBytes();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bout.write(b);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bout.flush();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bout.close();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fout.close();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System.out.println(</w:t>
      </w:r>
      <w:r w:rsidRPr="003A73C3">
        <w:rPr>
          <w:rFonts w:ascii="Verdana" w:eastAsia="Times New Roman" w:hAnsi="Verdana" w:cs="Times New Roman"/>
          <w:color w:val="0000FF"/>
          <w:sz w:val="20"/>
          <w:szCs w:val="20"/>
          <w:bdr w:val="none" w:sz="0" w:space="0" w:color="auto" w:frame="1"/>
          <w:lang w:bidi="bn-BD"/>
        </w:rPr>
        <w:t>"success"</w:t>
      </w:r>
      <w:r w:rsidRPr="003A73C3">
        <w:rPr>
          <w:rFonts w:ascii="Verdana" w:eastAsia="Times New Roman" w:hAnsi="Verdana" w:cs="Times New Roman"/>
          <w:color w:val="000000"/>
          <w:sz w:val="20"/>
          <w:szCs w:val="20"/>
          <w:bdr w:val="none" w:sz="0" w:space="0" w:color="auto" w:frame="1"/>
          <w:lang w:bidi="bn-BD"/>
        </w:rPr>
        <w:t>);    </w:t>
      </w:r>
    </w:p>
    <w:p w:rsidR="003A73C3" w:rsidRPr="003A73C3" w:rsidRDefault="003A73C3" w:rsidP="003A73C3">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w:t>
      </w:r>
    </w:p>
    <w:p w:rsidR="003A73C3" w:rsidRPr="003A73C3" w:rsidRDefault="003A73C3" w:rsidP="003A73C3">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bdr w:val="none" w:sz="0" w:space="0" w:color="auto" w:frame="1"/>
          <w:lang w:bidi="bn-BD"/>
        </w:rPr>
        <w:t>}  </w:t>
      </w:r>
    </w:p>
    <w:p w:rsidR="003A73C3" w:rsidRPr="003A73C3" w:rsidRDefault="003A73C3" w:rsidP="003A73C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Output:</w:t>
      </w:r>
    </w:p>
    <w:p w:rsidR="003A73C3" w:rsidRPr="003A73C3" w:rsidRDefault="003A73C3" w:rsidP="003A73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sidRPr="003A73C3">
        <w:rPr>
          <w:rFonts w:ascii="Courier New" w:eastAsia="Times New Roman" w:hAnsi="Courier New" w:cs="Courier New"/>
          <w:color w:val="000000"/>
          <w:sz w:val="20"/>
          <w:szCs w:val="20"/>
          <w:lang w:bidi="bn-BD"/>
        </w:rPr>
        <w:t>Success</w:t>
      </w:r>
    </w:p>
    <w:p w:rsidR="003A73C3" w:rsidRPr="003A73C3" w:rsidRDefault="003A73C3" w:rsidP="003A73C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3A73C3">
        <w:rPr>
          <w:rFonts w:ascii="Verdana" w:eastAsia="Times New Roman" w:hAnsi="Verdana" w:cs="Times New Roman"/>
          <w:color w:val="000000"/>
          <w:sz w:val="20"/>
          <w:szCs w:val="20"/>
          <w:lang w:bidi="bn-BD"/>
        </w:rPr>
        <w:t>testout.txt</w:t>
      </w:r>
    </w:p>
    <w:p w:rsidR="003A73C3" w:rsidRPr="003A73C3" w:rsidRDefault="002E118E" w:rsidP="003A73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Pr>
          <w:rFonts w:ascii="Courier New" w:eastAsia="Times New Roman" w:hAnsi="Courier New" w:cs="Courier New"/>
          <w:color w:val="000000"/>
          <w:sz w:val="20"/>
          <w:szCs w:val="20"/>
          <w:lang w:bidi="bn-BD"/>
        </w:rPr>
        <w:t>Welcome to java</w:t>
      </w:r>
      <w:r w:rsidR="003A73C3" w:rsidRPr="003A73C3">
        <w:rPr>
          <w:rFonts w:ascii="Courier New" w:eastAsia="Times New Roman" w:hAnsi="Courier New" w:cs="Courier New"/>
          <w:color w:val="000000"/>
          <w:sz w:val="20"/>
          <w:szCs w:val="20"/>
          <w:lang w:bidi="bn-BD"/>
        </w:rPr>
        <w:t>.</w:t>
      </w:r>
    </w:p>
    <w:p w:rsidR="00C606F6" w:rsidRPr="00C606F6" w:rsidRDefault="00C606F6" w:rsidP="00C606F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bn-BD"/>
        </w:rPr>
      </w:pPr>
      <w:r w:rsidRPr="00C606F6">
        <w:rPr>
          <w:rFonts w:ascii="Helvetica" w:eastAsia="Times New Roman" w:hAnsi="Helvetica" w:cs="Helvetica"/>
          <w:color w:val="610B38"/>
          <w:kern w:val="36"/>
          <w:sz w:val="44"/>
          <w:szCs w:val="44"/>
          <w:lang w:bidi="bn-BD"/>
        </w:rPr>
        <w:t>Java BufferedInputStream Class</w:t>
      </w:r>
    </w:p>
    <w:p w:rsidR="00C606F6" w:rsidRPr="00C606F6" w:rsidRDefault="00C606F6" w:rsidP="00C606F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Java BufferedInputStream class is used to read information from stream. It internally uses buffer mechanism to make the performance fast.</w:t>
      </w:r>
    </w:p>
    <w:p w:rsidR="00C606F6" w:rsidRPr="00C606F6" w:rsidRDefault="00C606F6" w:rsidP="00C606F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The important points about BufferedInputStream are:</w:t>
      </w:r>
    </w:p>
    <w:p w:rsidR="00C606F6" w:rsidRPr="00C606F6" w:rsidRDefault="00C606F6" w:rsidP="00C606F6">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When the bytes from the stream are skipped or read, the internal buffer automatically refilled from the contained input stream, many bytes at a time.</w:t>
      </w:r>
    </w:p>
    <w:p w:rsidR="00C606F6" w:rsidRPr="00C606F6" w:rsidRDefault="00C606F6" w:rsidP="00C606F6">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When a BufferedInputStream is created, an internal buffer array is created.</w:t>
      </w:r>
    </w:p>
    <w:p w:rsidR="00C606F6" w:rsidRPr="00C606F6" w:rsidRDefault="000076E4" w:rsidP="00C606F6">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7" style="width:0;height:.75pt" o:hrstd="t" o:hrnoshade="t" o:hr="t" fillcolor="#d4d4d4" stroked="f"/>
        </w:pict>
      </w:r>
    </w:p>
    <w:p w:rsidR="00C606F6" w:rsidRPr="00C606F6" w:rsidRDefault="00C606F6" w:rsidP="00C606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C606F6">
        <w:rPr>
          <w:rFonts w:ascii="Helvetica" w:eastAsia="Times New Roman" w:hAnsi="Helvetica" w:cs="Helvetica"/>
          <w:color w:val="610B38"/>
          <w:sz w:val="38"/>
          <w:szCs w:val="38"/>
          <w:lang w:bidi="bn-BD"/>
        </w:rPr>
        <w:t>Java BufferedInputStream class declaration</w:t>
      </w:r>
    </w:p>
    <w:p w:rsidR="00C606F6" w:rsidRPr="00C606F6" w:rsidRDefault="00C606F6" w:rsidP="00C606F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Let's see the declaration for Java.io.BufferedInputStream class:</w:t>
      </w:r>
    </w:p>
    <w:p w:rsidR="00C606F6" w:rsidRPr="00C606F6" w:rsidRDefault="00C606F6" w:rsidP="00C606F6">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b/>
          <w:bCs/>
          <w:color w:val="006699"/>
          <w:sz w:val="20"/>
          <w:szCs w:val="20"/>
          <w:bdr w:val="none" w:sz="0" w:space="0" w:color="auto" w:frame="1"/>
          <w:lang w:bidi="bn-BD"/>
        </w:rPr>
        <w:t>public</w:t>
      </w:r>
      <w:r w:rsidRPr="00C606F6">
        <w:rPr>
          <w:rFonts w:ascii="Verdana" w:eastAsia="Times New Roman" w:hAnsi="Verdana" w:cs="Times New Roman"/>
          <w:color w:val="000000"/>
          <w:sz w:val="20"/>
          <w:szCs w:val="20"/>
          <w:bdr w:val="none" w:sz="0" w:space="0" w:color="auto" w:frame="1"/>
          <w:lang w:bidi="bn-BD"/>
        </w:rPr>
        <w:t> </w:t>
      </w:r>
      <w:r w:rsidRPr="00C606F6">
        <w:rPr>
          <w:rFonts w:ascii="Verdana" w:eastAsia="Times New Roman" w:hAnsi="Verdana" w:cs="Times New Roman"/>
          <w:b/>
          <w:bCs/>
          <w:color w:val="006699"/>
          <w:sz w:val="20"/>
          <w:szCs w:val="20"/>
          <w:bdr w:val="none" w:sz="0" w:space="0" w:color="auto" w:frame="1"/>
          <w:lang w:bidi="bn-BD"/>
        </w:rPr>
        <w:t>class</w:t>
      </w:r>
      <w:r w:rsidRPr="00C606F6">
        <w:rPr>
          <w:rFonts w:ascii="Verdana" w:eastAsia="Times New Roman" w:hAnsi="Verdana" w:cs="Times New Roman"/>
          <w:color w:val="000000"/>
          <w:sz w:val="20"/>
          <w:szCs w:val="20"/>
          <w:bdr w:val="none" w:sz="0" w:space="0" w:color="auto" w:frame="1"/>
          <w:lang w:bidi="bn-BD"/>
        </w:rPr>
        <w:t> BufferedInputStream </w:t>
      </w:r>
      <w:r w:rsidRPr="00C606F6">
        <w:rPr>
          <w:rFonts w:ascii="Verdana" w:eastAsia="Times New Roman" w:hAnsi="Verdana" w:cs="Times New Roman"/>
          <w:b/>
          <w:bCs/>
          <w:color w:val="006699"/>
          <w:sz w:val="20"/>
          <w:szCs w:val="20"/>
          <w:bdr w:val="none" w:sz="0" w:space="0" w:color="auto" w:frame="1"/>
          <w:lang w:bidi="bn-BD"/>
        </w:rPr>
        <w:t>extends</w:t>
      </w:r>
      <w:r w:rsidRPr="00C606F6">
        <w:rPr>
          <w:rFonts w:ascii="Verdana" w:eastAsia="Times New Roman" w:hAnsi="Verdana" w:cs="Times New Roman"/>
          <w:color w:val="000000"/>
          <w:sz w:val="20"/>
          <w:szCs w:val="20"/>
          <w:bdr w:val="none" w:sz="0" w:space="0" w:color="auto" w:frame="1"/>
          <w:lang w:bidi="bn-BD"/>
        </w:rPr>
        <w:t> FilterInputStream  </w:t>
      </w:r>
    </w:p>
    <w:p w:rsidR="00C606F6" w:rsidRPr="00C606F6" w:rsidRDefault="000076E4" w:rsidP="00C606F6">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8" style="width:0;height:.75pt" o:hrstd="t" o:hrnoshade="t" o:hr="t" fillcolor="#d4d4d4" stroked="f"/>
        </w:pict>
      </w:r>
    </w:p>
    <w:p w:rsidR="00C606F6" w:rsidRPr="00C606F6" w:rsidRDefault="00C606F6" w:rsidP="00C606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C606F6">
        <w:rPr>
          <w:rFonts w:ascii="Helvetica" w:eastAsia="Times New Roman" w:hAnsi="Helvetica" w:cs="Helvetica"/>
          <w:color w:val="610B38"/>
          <w:sz w:val="38"/>
          <w:szCs w:val="38"/>
          <w:lang w:bidi="bn-BD"/>
        </w:rPr>
        <w:lastRenderedPageBreak/>
        <w:t>Java BufferedInputStream class constructors</w:t>
      </w:r>
    </w:p>
    <w:tbl>
      <w:tblPr>
        <w:tblW w:w="10825" w:type="dxa"/>
        <w:tblInd w:w="-72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945"/>
        <w:gridCol w:w="6880"/>
      </w:tblGrid>
      <w:tr w:rsidR="00C606F6" w:rsidRPr="00C606F6" w:rsidTr="00C606F6">
        <w:tc>
          <w:tcPr>
            <w:tcW w:w="3945" w:type="dxa"/>
            <w:shd w:val="clear" w:color="auto" w:fill="F6FFE1"/>
            <w:tcMar>
              <w:top w:w="75" w:type="dxa"/>
              <w:left w:w="75" w:type="dxa"/>
              <w:bottom w:w="75" w:type="dxa"/>
              <w:right w:w="75" w:type="dxa"/>
            </w:tcMar>
            <w:hideMark/>
          </w:tcPr>
          <w:p w:rsidR="00C606F6" w:rsidRPr="00C606F6" w:rsidRDefault="00C606F6" w:rsidP="00C606F6">
            <w:pPr>
              <w:spacing w:after="0" w:line="240" w:lineRule="auto"/>
              <w:rPr>
                <w:rFonts w:ascii="Times New Roman" w:eastAsia="Times New Roman" w:hAnsi="Times New Roman" w:cs="Times New Roman"/>
                <w:b/>
                <w:bCs/>
                <w:color w:val="000000"/>
                <w:sz w:val="26"/>
                <w:szCs w:val="26"/>
                <w:lang w:bidi="bn-BD"/>
              </w:rPr>
            </w:pPr>
            <w:r w:rsidRPr="00C606F6">
              <w:rPr>
                <w:rFonts w:ascii="Times New Roman" w:eastAsia="Times New Roman" w:hAnsi="Times New Roman" w:cs="Times New Roman"/>
                <w:b/>
                <w:bCs/>
                <w:color w:val="000000"/>
                <w:sz w:val="26"/>
                <w:szCs w:val="26"/>
                <w:lang w:bidi="bn-BD"/>
              </w:rPr>
              <w:t>Constructor</w:t>
            </w:r>
          </w:p>
        </w:tc>
        <w:tc>
          <w:tcPr>
            <w:tcW w:w="0" w:type="auto"/>
            <w:shd w:val="clear" w:color="auto" w:fill="F6FFE1"/>
            <w:tcMar>
              <w:top w:w="75" w:type="dxa"/>
              <w:left w:w="75" w:type="dxa"/>
              <w:bottom w:w="75" w:type="dxa"/>
              <w:right w:w="75" w:type="dxa"/>
            </w:tcMar>
            <w:hideMark/>
          </w:tcPr>
          <w:p w:rsidR="00C606F6" w:rsidRPr="00C606F6" w:rsidRDefault="00C606F6" w:rsidP="00C606F6">
            <w:pPr>
              <w:spacing w:after="0" w:line="240" w:lineRule="auto"/>
              <w:rPr>
                <w:rFonts w:ascii="Times New Roman" w:eastAsia="Times New Roman" w:hAnsi="Times New Roman" w:cs="Times New Roman"/>
                <w:b/>
                <w:bCs/>
                <w:color w:val="000000"/>
                <w:sz w:val="26"/>
                <w:szCs w:val="26"/>
                <w:lang w:bidi="bn-BD"/>
              </w:rPr>
            </w:pPr>
            <w:r w:rsidRPr="00C606F6">
              <w:rPr>
                <w:rFonts w:ascii="Times New Roman" w:eastAsia="Times New Roman" w:hAnsi="Times New Roman" w:cs="Times New Roman"/>
                <w:b/>
                <w:bCs/>
                <w:color w:val="000000"/>
                <w:sz w:val="26"/>
                <w:szCs w:val="26"/>
                <w:lang w:bidi="bn-BD"/>
              </w:rPr>
              <w:t>Description</w:t>
            </w:r>
          </w:p>
        </w:tc>
      </w:tr>
      <w:tr w:rsidR="00C606F6" w:rsidRPr="00C606F6" w:rsidTr="00C606F6">
        <w:tc>
          <w:tcPr>
            <w:tcW w:w="39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BufferedInputStream(InputStream IS)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 xml:space="preserve">It creates the BufferedInputStream and saves it </w:t>
            </w:r>
            <w:proofErr w:type="gramStart"/>
            <w:r w:rsidRPr="00C606F6">
              <w:rPr>
                <w:rFonts w:ascii="Verdana" w:eastAsia="Times New Roman" w:hAnsi="Verdana" w:cs="Times New Roman"/>
                <w:color w:val="000000"/>
                <w:sz w:val="20"/>
                <w:szCs w:val="20"/>
                <w:lang w:bidi="bn-BD"/>
              </w:rPr>
              <w:t>argument,</w:t>
            </w:r>
            <w:proofErr w:type="gramEnd"/>
            <w:r w:rsidRPr="00C606F6">
              <w:rPr>
                <w:rFonts w:ascii="Verdana" w:eastAsia="Times New Roman" w:hAnsi="Verdana" w:cs="Times New Roman"/>
                <w:color w:val="000000"/>
                <w:sz w:val="20"/>
                <w:szCs w:val="20"/>
                <w:lang w:bidi="bn-BD"/>
              </w:rPr>
              <w:t xml:space="preserve"> the input stream IS, for later use.</w:t>
            </w:r>
          </w:p>
        </w:tc>
      </w:tr>
      <w:tr w:rsidR="00C606F6" w:rsidRPr="00C606F6" w:rsidTr="00C606F6">
        <w:tc>
          <w:tcPr>
            <w:tcW w:w="394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BufferedInputStream(InputStream IS, int size)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 xml:space="preserve">It creates the BufferedInputStream with a specified buffer size and saves it </w:t>
            </w:r>
            <w:proofErr w:type="gramStart"/>
            <w:r w:rsidRPr="00C606F6">
              <w:rPr>
                <w:rFonts w:ascii="Verdana" w:eastAsia="Times New Roman" w:hAnsi="Verdana" w:cs="Times New Roman"/>
                <w:color w:val="000000"/>
                <w:sz w:val="20"/>
                <w:szCs w:val="20"/>
                <w:lang w:bidi="bn-BD"/>
              </w:rPr>
              <w:t>argument,</w:t>
            </w:r>
            <w:proofErr w:type="gramEnd"/>
            <w:r w:rsidRPr="00C606F6">
              <w:rPr>
                <w:rFonts w:ascii="Verdana" w:eastAsia="Times New Roman" w:hAnsi="Verdana" w:cs="Times New Roman"/>
                <w:color w:val="000000"/>
                <w:sz w:val="20"/>
                <w:szCs w:val="20"/>
                <w:lang w:bidi="bn-BD"/>
              </w:rPr>
              <w:t xml:space="preserve"> the input stream IS, for later use.</w:t>
            </w:r>
          </w:p>
        </w:tc>
      </w:tr>
    </w:tbl>
    <w:p w:rsidR="00C606F6" w:rsidRPr="00C606F6" w:rsidRDefault="000076E4" w:rsidP="00C606F6">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9" style="width:0;height:.75pt" o:hrstd="t" o:hrnoshade="t" o:hr="t" fillcolor="#d4d4d4" stroked="f"/>
        </w:pict>
      </w:r>
    </w:p>
    <w:tbl>
      <w:tblPr>
        <w:tblpPr w:leftFromText="180" w:rightFromText="180" w:vertAnchor="text" w:horzAnchor="margin" w:tblpY="780"/>
        <w:tblW w:w="1011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192"/>
        <w:gridCol w:w="7924"/>
      </w:tblGrid>
      <w:tr w:rsidR="00C606F6" w:rsidRPr="00C606F6" w:rsidTr="00C606F6">
        <w:tc>
          <w:tcPr>
            <w:tcW w:w="2192" w:type="dxa"/>
            <w:shd w:val="clear" w:color="auto" w:fill="F6FFE1"/>
            <w:tcMar>
              <w:top w:w="75" w:type="dxa"/>
              <w:left w:w="75" w:type="dxa"/>
              <w:bottom w:w="75" w:type="dxa"/>
              <w:right w:w="75" w:type="dxa"/>
            </w:tcMar>
            <w:hideMark/>
          </w:tcPr>
          <w:p w:rsidR="00C606F6" w:rsidRPr="00C606F6" w:rsidRDefault="00C606F6" w:rsidP="00C606F6">
            <w:pPr>
              <w:spacing w:after="0" w:line="240" w:lineRule="auto"/>
              <w:rPr>
                <w:rFonts w:ascii="Times New Roman" w:eastAsia="Times New Roman" w:hAnsi="Times New Roman" w:cs="Times New Roman"/>
                <w:b/>
                <w:bCs/>
                <w:color w:val="000000"/>
                <w:sz w:val="26"/>
                <w:szCs w:val="26"/>
                <w:lang w:bidi="bn-BD"/>
              </w:rPr>
            </w:pPr>
            <w:r w:rsidRPr="00C606F6">
              <w:rPr>
                <w:rFonts w:ascii="Times New Roman" w:eastAsia="Times New Roman" w:hAnsi="Times New Roman" w:cs="Times New Roman"/>
                <w:b/>
                <w:bCs/>
                <w:color w:val="000000"/>
                <w:sz w:val="26"/>
                <w:szCs w:val="26"/>
                <w:lang w:bidi="bn-BD"/>
              </w:rPr>
              <w:t>Method</w:t>
            </w:r>
          </w:p>
        </w:tc>
        <w:tc>
          <w:tcPr>
            <w:tcW w:w="0" w:type="auto"/>
            <w:shd w:val="clear" w:color="auto" w:fill="F6FFE1"/>
            <w:tcMar>
              <w:top w:w="75" w:type="dxa"/>
              <w:left w:w="75" w:type="dxa"/>
              <w:bottom w:w="75" w:type="dxa"/>
              <w:right w:w="75" w:type="dxa"/>
            </w:tcMar>
            <w:hideMark/>
          </w:tcPr>
          <w:p w:rsidR="00C606F6" w:rsidRPr="00C606F6" w:rsidRDefault="00C606F6" w:rsidP="00C606F6">
            <w:pPr>
              <w:spacing w:after="0" w:line="240" w:lineRule="auto"/>
              <w:rPr>
                <w:rFonts w:ascii="Times New Roman" w:eastAsia="Times New Roman" w:hAnsi="Times New Roman" w:cs="Times New Roman"/>
                <w:b/>
                <w:bCs/>
                <w:color w:val="000000"/>
                <w:sz w:val="26"/>
                <w:szCs w:val="26"/>
                <w:lang w:bidi="bn-BD"/>
              </w:rPr>
            </w:pPr>
            <w:r w:rsidRPr="00C606F6">
              <w:rPr>
                <w:rFonts w:ascii="Times New Roman" w:eastAsia="Times New Roman" w:hAnsi="Times New Roman" w:cs="Times New Roman"/>
                <w:b/>
                <w:bCs/>
                <w:color w:val="000000"/>
                <w:sz w:val="26"/>
                <w:szCs w:val="26"/>
                <w:lang w:bidi="bn-BD"/>
              </w:rPr>
              <w:t>Description</w:t>
            </w:r>
          </w:p>
        </w:tc>
      </w:tr>
      <w:tr w:rsidR="00C606F6" w:rsidRPr="00C606F6" w:rsidTr="00C606F6">
        <w:tc>
          <w:tcPr>
            <w:tcW w:w="219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int available()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It returns an estimate number of bytes that can be read from the input stream without blocking by the next invocation method for the input stream.</w:t>
            </w:r>
          </w:p>
        </w:tc>
      </w:tr>
      <w:tr w:rsidR="00C606F6" w:rsidRPr="00C606F6" w:rsidTr="00C606F6">
        <w:tc>
          <w:tcPr>
            <w:tcW w:w="219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int read()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It read the next byte of data from the input stream.</w:t>
            </w:r>
          </w:p>
        </w:tc>
      </w:tr>
      <w:tr w:rsidR="00C606F6" w:rsidRPr="00C606F6" w:rsidTr="00C606F6">
        <w:tc>
          <w:tcPr>
            <w:tcW w:w="219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int read(byte[] b, int off, int ln)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It read the bytes from the specified byte-input stream into a specified byte array, starting with the given offset.</w:t>
            </w:r>
          </w:p>
        </w:tc>
      </w:tr>
      <w:tr w:rsidR="00C606F6" w:rsidRPr="00C606F6" w:rsidTr="00C606F6">
        <w:tc>
          <w:tcPr>
            <w:tcW w:w="219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void close()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It closes the input stream and releases any of the system resources associated with the stream.</w:t>
            </w:r>
          </w:p>
        </w:tc>
      </w:tr>
      <w:tr w:rsidR="00C606F6" w:rsidRPr="00C606F6" w:rsidTr="00C606F6">
        <w:tc>
          <w:tcPr>
            <w:tcW w:w="219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void reset()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It repositions the stream at a position the mark method was last called on this input stream.</w:t>
            </w:r>
          </w:p>
        </w:tc>
      </w:tr>
      <w:tr w:rsidR="00C606F6" w:rsidRPr="00C606F6" w:rsidTr="00C606F6">
        <w:tc>
          <w:tcPr>
            <w:tcW w:w="219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void mark(int readlimit)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It sees the general contract of the mark method for the input stream.</w:t>
            </w:r>
          </w:p>
        </w:tc>
      </w:tr>
      <w:tr w:rsidR="00C606F6" w:rsidRPr="00C606F6" w:rsidTr="00C606F6">
        <w:tc>
          <w:tcPr>
            <w:tcW w:w="219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long skip(long 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It skips over and discards x bytes of data from the input stream.</w:t>
            </w:r>
          </w:p>
        </w:tc>
      </w:tr>
      <w:tr w:rsidR="00C606F6" w:rsidRPr="00C606F6" w:rsidTr="00C606F6">
        <w:tc>
          <w:tcPr>
            <w:tcW w:w="219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boolean markSupported()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606F6" w:rsidRPr="00C606F6" w:rsidRDefault="00C606F6" w:rsidP="00C606F6">
            <w:pPr>
              <w:spacing w:after="0" w:line="345" w:lineRule="atLeast"/>
              <w:ind w:left="30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It tests for the input stream to support the mark and reset methods.</w:t>
            </w:r>
          </w:p>
        </w:tc>
      </w:tr>
    </w:tbl>
    <w:p w:rsidR="00C606F6" w:rsidRPr="00C606F6" w:rsidRDefault="00C606F6" w:rsidP="00C606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bn-BD"/>
        </w:rPr>
      </w:pPr>
      <w:r w:rsidRPr="00C606F6">
        <w:rPr>
          <w:rFonts w:ascii="Helvetica" w:eastAsia="Times New Roman" w:hAnsi="Helvetica" w:cs="Helvetica"/>
          <w:color w:val="610B38"/>
          <w:sz w:val="38"/>
          <w:szCs w:val="38"/>
          <w:lang w:bidi="bn-BD"/>
        </w:rPr>
        <w:t>Java BufferedInputStream class methods</w:t>
      </w:r>
    </w:p>
    <w:p w:rsidR="00C606F6" w:rsidRPr="00C606F6" w:rsidRDefault="000076E4" w:rsidP="00C606F6">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0" style="width:0;height:.75pt" o:hrstd="t" o:hrnoshade="t" o:hr="t" fillcolor="#d4d4d4" stroked="f"/>
        </w:pict>
      </w:r>
    </w:p>
    <w:p w:rsidR="00C606F6" w:rsidRPr="00C606F6" w:rsidRDefault="00C606F6" w:rsidP="00C606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bn-BD"/>
        </w:rPr>
      </w:pPr>
      <w:r w:rsidRPr="00C606F6">
        <w:rPr>
          <w:rFonts w:ascii="Helvetica" w:eastAsia="Times New Roman" w:hAnsi="Helvetica" w:cs="Helvetica"/>
          <w:color w:val="610B4B"/>
          <w:sz w:val="32"/>
          <w:szCs w:val="32"/>
          <w:lang w:bidi="bn-BD"/>
        </w:rPr>
        <w:t>Example of Java BufferedInputStream</w:t>
      </w:r>
    </w:p>
    <w:p w:rsidR="00C606F6" w:rsidRPr="00C606F6" w:rsidRDefault="00C606F6" w:rsidP="00C606F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Let's see the simple example to read data of file using BufferedInputStream:</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b/>
          <w:bCs/>
          <w:color w:val="006699"/>
          <w:sz w:val="20"/>
          <w:szCs w:val="20"/>
          <w:bdr w:val="none" w:sz="0" w:space="0" w:color="auto" w:frame="1"/>
          <w:lang w:bidi="bn-BD"/>
        </w:rPr>
        <w:lastRenderedPageBreak/>
        <w:t>package</w:t>
      </w:r>
      <w:r w:rsidRPr="00C606F6">
        <w:rPr>
          <w:rFonts w:ascii="Verdana" w:eastAsia="Times New Roman" w:hAnsi="Verdana" w:cs="Times New Roman"/>
          <w:color w:val="000000"/>
          <w:sz w:val="20"/>
          <w:szCs w:val="20"/>
          <w:bdr w:val="none" w:sz="0" w:space="0" w:color="auto" w:frame="1"/>
          <w:lang w:bidi="bn-BD"/>
        </w:rPr>
        <w:t> com.javatpoint;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proofErr w:type="gramStart"/>
      <w:r w:rsidRPr="00C606F6">
        <w:rPr>
          <w:rFonts w:ascii="Verdana" w:eastAsia="Times New Roman" w:hAnsi="Verdana" w:cs="Times New Roman"/>
          <w:b/>
          <w:bCs/>
          <w:color w:val="006699"/>
          <w:sz w:val="20"/>
          <w:szCs w:val="20"/>
          <w:bdr w:val="none" w:sz="0" w:space="0" w:color="auto" w:frame="1"/>
          <w:lang w:bidi="bn-BD"/>
        </w:rPr>
        <w:t>import</w:t>
      </w:r>
      <w:proofErr w:type="gramEnd"/>
      <w:r w:rsidRPr="00C606F6">
        <w:rPr>
          <w:rFonts w:ascii="Verdana" w:eastAsia="Times New Roman" w:hAnsi="Verdana" w:cs="Times New Roman"/>
          <w:color w:val="000000"/>
          <w:sz w:val="20"/>
          <w:szCs w:val="20"/>
          <w:bdr w:val="none" w:sz="0" w:space="0" w:color="auto" w:frame="1"/>
          <w:lang w:bidi="bn-BD"/>
        </w:rPr>
        <w:t> java.io.*;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b/>
          <w:bCs/>
          <w:color w:val="006699"/>
          <w:sz w:val="20"/>
          <w:szCs w:val="20"/>
          <w:bdr w:val="none" w:sz="0" w:space="0" w:color="auto" w:frame="1"/>
          <w:lang w:bidi="bn-BD"/>
        </w:rPr>
        <w:t>public</w:t>
      </w:r>
      <w:r w:rsidRPr="00C606F6">
        <w:rPr>
          <w:rFonts w:ascii="Verdana" w:eastAsia="Times New Roman" w:hAnsi="Verdana" w:cs="Times New Roman"/>
          <w:color w:val="000000"/>
          <w:sz w:val="20"/>
          <w:szCs w:val="20"/>
          <w:bdr w:val="none" w:sz="0" w:space="0" w:color="auto" w:frame="1"/>
          <w:lang w:bidi="bn-BD"/>
        </w:rPr>
        <w:t> </w:t>
      </w:r>
      <w:r w:rsidRPr="00C606F6">
        <w:rPr>
          <w:rFonts w:ascii="Verdana" w:eastAsia="Times New Roman" w:hAnsi="Verdana" w:cs="Times New Roman"/>
          <w:b/>
          <w:bCs/>
          <w:color w:val="006699"/>
          <w:sz w:val="20"/>
          <w:szCs w:val="20"/>
          <w:bdr w:val="none" w:sz="0" w:space="0" w:color="auto" w:frame="1"/>
          <w:lang w:bidi="bn-BD"/>
        </w:rPr>
        <w:t>class</w:t>
      </w:r>
      <w:r w:rsidRPr="00C606F6">
        <w:rPr>
          <w:rFonts w:ascii="Verdana" w:eastAsia="Times New Roman" w:hAnsi="Verdana" w:cs="Times New Roman"/>
          <w:color w:val="000000"/>
          <w:sz w:val="20"/>
          <w:szCs w:val="20"/>
          <w:bdr w:val="none" w:sz="0" w:space="0" w:color="auto" w:frame="1"/>
          <w:lang w:bidi="bn-BD"/>
        </w:rPr>
        <w:t> BufferedInputStreamExample{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w:t>
      </w:r>
      <w:r w:rsidRPr="00C606F6">
        <w:rPr>
          <w:rFonts w:ascii="Verdana" w:eastAsia="Times New Roman" w:hAnsi="Verdana" w:cs="Times New Roman"/>
          <w:b/>
          <w:bCs/>
          <w:color w:val="006699"/>
          <w:sz w:val="20"/>
          <w:szCs w:val="20"/>
          <w:bdr w:val="none" w:sz="0" w:space="0" w:color="auto" w:frame="1"/>
          <w:lang w:bidi="bn-BD"/>
        </w:rPr>
        <w:t>public</w:t>
      </w:r>
      <w:r w:rsidRPr="00C606F6">
        <w:rPr>
          <w:rFonts w:ascii="Verdana" w:eastAsia="Times New Roman" w:hAnsi="Verdana" w:cs="Times New Roman"/>
          <w:color w:val="000000"/>
          <w:sz w:val="20"/>
          <w:szCs w:val="20"/>
          <w:bdr w:val="none" w:sz="0" w:space="0" w:color="auto" w:frame="1"/>
          <w:lang w:bidi="bn-BD"/>
        </w:rPr>
        <w:t> </w:t>
      </w:r>
      <w:r w:rsidRPr="00C606F6">
        <w:rPr>
          <w:rFonts w:ascii="Verdana" w:eastAsia="Times New Roman" w:hAnsi="Verdana" w:cs="Times New Roman"/>
          <w:b/>
          <w:bCs/>
          <w:color w:val="006699"/>
          <w:sz w:val="20"/>
          <w:szCs w:val="20"/>
          <w:bdr w:val="none" w:sz="0" w:space="0" w:color="auto" w:frame="1"/>
          <w:lang w:bidi="bn-BD"/>
        </w:rPr>
        <w:t>static</w:t>
      </w:r>
      <w:r w:rsidRPr="00C606F6">
        <w:rPr>
          <w:rFonts w:ascii="Verdana" w:eastAsia="Times New Roman" w:hAnsi="Verdana" w:cs="Times New Roman"/>
          <w:color w:val="000000"/>
          <w:sz w:val="20"/>
          <w:szCs w:val="20"/>
          <w:bdr w:val="none" w:sz="0" w:space="0" w:color="auto" w:frame="1"/>
          <w:lang w:bidi="bn-BD"/>
        </w:rPr>
        <w:t> </w:t>
      </w:r>
      <w:r w:rsidRPr="00C606F6">
        <w:rPr>
          <w:rFonts w:ascii="Verdana" w:eastAsia="Times New Roman" w:hAnsi="Verdana" w:cs="Times New Roman"/>
          <w:b/>
          <w:bCs/>
          <w:color w:val="006699"/>
          <w:sz w:val="20"/>
          <w:szCs w:val="20"/>
          <w:bdr w:val="none" w:sz="0" w:space="0" w:color="auto" w:frame="1"/>
          <w:lang w:bidi="bn-BD"/>
        </w:rPr>
        <w:t>void</w:t>
      </w:r>
      <w:r w:rsidRPr="00C606F6">
        <w:rPr>
          <w:rFonts w:ascii="Verdana" w:eastAsia="Times New Roman" w:hAnsi="Verdana" w:cs="Times New Roman"/>
          <w:color w:val="000000"/>
          <w:sz w:val="20"/>
          <w:szCs w:val="20"/>
          <w:bdr w:val="none" w:sz="0" w:space="0" w:color="auto" w:frame="1"/>
          <w:lang w:bidi="bn-BD"/>
        </w:rPr>
        <w:t> main(String args[]){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w:t>
      </w:r>
      <w:r w:rsidRPr="00C606F6">
        <w:rPr>
          <w:rFonts w:ascii="Verdana" w:eastAsia="Times New Roman" w:hAnsi="Verdana" w:cs="Times New Roman"/>
          <w:b/>
          <w:bCs/>
          <w:color w:val="006699"/>
          <w:sz w:val="20"/>
          <w:szCs w:val="20"/>
          <w:bdr w:val="none" w:sz="0" w:space="0" w:color="auto" w:frame="1"/>
          <w:lang w:bidi="bn-BD"/>
        </w:rPr>
        <w:t>try</w:t>
      </w:r>
      <w:r w:rsidRPr="00C606F6">
        <w:rPr>
          <w:rFonts w:ascii="Verdana" w:eastAsia="Times New Roman" w:hAnsi="Verdana" w:cs="Times New Roman"/>
          <w:color w:val="000000"/>
          <w:sz w:val="20"/>
          <w:szCs w:val="20"/>
          <w:bdr w:val="none" w:sz="0" w:space="0" w:color="auto" w:frame="1"/>
          <w:lang w:bidi="bn-BD"/>
        </w:rPr>
        <w:t>{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FileInputStream fin=</w:t>
      </w:r>
      <w:r w:rsidRPr="00C606F6">
        <w:rPr>
          <w:rFonts w:ascii="Verdana" w:eastAsia="Times New Roman" w:hAnsi="Verdana" w:cs="Times New Roman"/>
          <w:b/>
          <w:bCs/>
          <w:color w:val="006699"/>
          <w:sz w:val="20"/>
          <w:szCs w:val="20"/>
          <w:bdr w:val="none" w:sz="0" w:space="0" w:color="auto" w:frame="1"/>
          <w:lang w:bidi="bn-BD"/>
        </w:rPr>
        <w:t>new</w:t>
      </w:r>
      <w:r w:rsidRPr="00C606F6">
        <w:rPr>
          <w:rFonts w:ascii="Verdana" w:eastAsia="Times New Roman" w:hAnsi="Verdana" w:cs="Times New Roman"/>
          <w:color w:val="000000"/>
          <w:sz w:val="20"/>
          <w:szCs w:val="20"/>
          <w:bdr w:val="none" w:sz="0" w:space="0" w:color="auto" w:frame="1"/>
          <w:lang w:bidi="bn-BD"/>
        </w:rPr>
        <w:t> FileInputStream(</w:t>
      </w:r>
      <w:r w:rsidRPr="00C606F6">
        <w:rPr>
          <w:rFonts w:ascii="Verdana" w:eastAsia="Times New Roman" w:hAnsi="Verdana" w:cs="Times New Roman"/>
          <w:color w:val="0000FF"/>
          <w:sz w:val="20"/>
          <w:szCs w:val="20"/>
          <w:bdr w:val="none" w:sz="0" w:space="0" w:color="auto" w:frame="1"/>
          <w:lang w:bidi="bn-BD"/>
        </w:rPr>
        <w:t>"D:\\testout.txt"</w:t>
      </w:r>
      <w:r w:rsidRPr="00C606F6">
        <w:rPr>
          <w:rFonts w:ascii="Verdana" w:eastAsia="Times New Roman" w:hAnsi="Verdana" w:cs="Times New Roman"/>
          <w:color w:val="000000"/>
          <w:sz w:val="20"/>
          <w:szCs w:val="20"/>
          <w:bdr w:val="none" w:sz="0" w:space="0" w:color="auto" w:frame="1"/>
          <w:lang w:bidi="bn-BD"/>
        </w:rPr>
        <w:t>);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BufferedInputStream bin=</w:t>
      </w:r>
      <w:r w:rsidRPr="00C606F6">
        <w:rPr>
          <w:rFonts w:ascii="Verdana" w:eastAsia="Times New Roman" w:hAnsi="Verdana" w:cs="Times New Roman"/>
          <w:b/>
          <w:bCs/>
          <w:color w:val="006699"/>
          <w:sz w:val="20"/>
          <w:szCs w:val="20"/>
          <w:bdr w:val="none" w:sz="0" w:space="0" w:color="auto" w:frame="1"/>
          <w:lang w:bidi="bn-BD"/>
        </w:rPr>
        <w:t>new</w:t>
      </w:r>
      <w:r w:rsidRPr="00C606F6">
        <w:rPr>
          <w:rFonts w:ascii="Verdana" w:eastAsia="Times New Roman" w:hAnsi="Verdana" w:cs="Times New Roman"/>
          <w:color w:val="000000"/>
          <w:sz w:val="20"/>
          <w:szCs w:val="20"/>
          <w:bdr w:val="none" w:sz="0" w:space="0" w:color="auto" w:frame="1"/>
          <w:lang w:bidi="bn-BD"/>
        </w:rPr>
        <w:t> BufferedInputStream(fin);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w:t>
      </w:r>
      <w:r w:rsidRPr="00C606F6">
        <w:rPr>
          <w:rFonts w:ascii="Verdana" w:eastAsia="Times New Roman" w:hAnsi="Verdana" w:cs="Times New Roman"/>
          <w:b/>
          <w:bCs/>
          <w:color w:val="006699"/>
          <w:sz w:val="20"/>
          <w:szCs w:val="20"/>
          <w:bdr w:val="none" w:sz="0" w:space="0" w:color="auto" w:frame="1"/>
          <w:lang w:bidi="bn-BD"/>
        </w:rPr>
        <w:t>int</w:t>
      </w:r>
      <w:r w:rsidRPr="00C606F6">
        <w:rPr>
          <w:rFonts w:ascii="Verdana" w:eastAsia="Times New Roman" w:hAnsi="Verdana" w:cs="Times New Roman"/>
          <w:color w:val="000000"/>
          <w:sz w:val="20"/>
          <w:szCs w:val="20"/>
          <w:bdr w:val="none" w:sz="0" w:space="0" w:color="auto" w:frame="1"/>
          <w:lang w:bidi="bn-BD"/>
        </w:rPr>
        <w:t> i;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w:t>
      </w:r>
      <w:r w:rsidRPr="00C606F6">
        <w:rPr>
          <w:rFonts w:ascii="Verdana" w:eastAsia="Times New Roman" w:hAnsi="Verdana" w:cs="Times New Roman"/>
          <w:b/>
          <w:bCs/>
          <w:color w:val="006699"/>
          <w:sz w:val="20"/>
          <w:szCs w:val="20"/>
          <w:bdr w:val="none" w:sz="0" w:space="0" w:color="auto" w:frame="1"/>
          <w:lang w:bidi="bn-BD"/>
        </w:rPr>
        <w:t>while</w:t>
      </w:r>
      <w:r w:rsidRPr="00C606F6">
        <w:rPr>
          <w:rFonts w:ascii="Verdana" w:eastAsia="Times New Roman" w:hAnsi="Verdana" w:cs="Times New Roman"/>
          <w:color w:val="000000"/>
          <w:sz w:val="20"/>
          <w:szCs w:val="20"/>
          <w:bdr w:val="none" w:sz="0" w:space="0" w:color="auto" w:frame="1"/>
          <w:lang w:bidi="bn-BD"/>
        </w:rPr>
        <w:t>((i=bin.read())!=-</w:t>
      </w:r>
      <w:r w:rsidRPr="00C606F6">
        <w:rPr>
          <w:rFonts w:ascii="Verdana" w:eastAsia="Times New Roman" w:hAnsi="Verdana" w:cs="Times New Roman"/>
          <w:color w:val="C00000"/>
          <w:sz w:val="20"/>
          <w:szCs w:val="20"/>
          <w:bdr w:val="none" w:sz="0" w:space="0" w:color="auto" w:frame="1"/>
          <w:lang w:bidi="bn-BD"/>
        </w:rPr>
        <w:t>1</w:t>
      </w:r>
      <w:r w:rsidRPr="00C606F6">
        <w:rPr>
          <w:rFonts w:ascii="Verdana" w:eastAsia="Times New Roman" w:hAnsi="Verdana" w:cs="Times New Roman"/>
          <w:color w:val="000000"/>
          <w:sz w:val="20"/>
          <w:szCs w:val="20"/>
          <w:bdr w:val="none" w:sz="0" w:space="0" w:color="auto" w:frame="1"/>
          <w:lang w:bidi="bn-BD"/>
        </w:rPr>
        <w:t>){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System.out.print((</w:t>
      </w:r>
      <w:r w:rsidRPr="00C606F6">
        <w:rPr>
          <w:rFonts w:ascii="Verdana" w:eastAsia="Times New Roman" w:hAnsi="Verdana" w:cs="Times New Roman"/>
          <w:b/>
          <w:bCs/>
          <w:color w:val="006699"/>
          <w:sz w:val="20"/>
          <w:szCs w:val="20"/>
          <w:bdr w:val="none" w:sz="0" w:space="0" w:color="auto" w:frame="1"/>
          <w:lang w:bidi="bn-BD"/>
        </w:rPr>
        <w:t>char</w:t>
      </w:r>
      <w:r w:rsidRPr="00C606F6">
        <w:rPr>
          <w:rFonts w:ascii="Verdana" w:eastAsia="Times New Roman" w:hAnsi="Verdana" w:cs="Times New Roman"/>
          <w:color w:val="000000"/>
          <w:sz w:val="20"/>
          <w:szCs w:val="20"/>
          <w:bdr w:val="none" w:sz="0" w:space="0" w:color="auto" w:frame="1"/>
          <w:lang w:bidi="bn-BD"/>
        </w:rPr>
        <w:t>)i);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bin.close();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fin.close();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w:t>
      </w:r>
      <w:r w:rsidRPr="00C606F6">
        <w:rPr>
          <w:rFonts w:ascii="Verdana" w:eastAsia="Times New Roman" w:hAnsi="Verdana" w:cs="Times New Roman"/>
          <w:b/>
          <w:bCs/>
          <w:color w:val="006699"/>
          <w:sz w:val="20"/>
          <w:szCs w:val="20"/>
          <w:bdr w:val="none" w:sz="0" w:space="0" w:color="auto" w:frame="1"/>
          <w:lang w:bidi="bn-BD"/>
        </w:rPr>
        <w:t>catch</w:t>
      </w:r>
      <w:r w:rsidRPr="00C606F6">
        <w:rPr>
          <w:rFonts w:ascii="Verdana" w:eastAsia="Times New Roman" w:hAnsi="Verdana" w:cs="Times New Roman"/>
          <w:color w:val="000000"/>
          <w:sz w:val="20"/>
          <w:szCs w:val="20"/>
          <w:bdr w:val="none" w:sz="0" w:space="0" w:color="auto" w:frame="1"/>
          <w:lang w:bidi="bn-BD"/>
        </w:rPr>
        <w:t>(Exception e){System.out.println(e);}    </w:t>
      </w:r>
    </w:p>
    <w:p w:rsidR="00C606F6" w:rsidRPr="00C606F6" w:rsidRDefault="00C606F6" w:rsidP="00C606F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    </w:t>
      </w:r>
    </w:p>
    <w:p w:rsidR="00C606F6" w:rsidRPr="00C606F6" w:rsidRDefault="00C606F6" w:rsidP="00C606F6">
      <w:pPr>
        <w:numPr>
          <w:ilvl w:val="0"/>
          <w:numId w:val="15"/>
        </w:numPr>
        <w:shd w:val="clear" w:color="auto" w:fill="FFFFFF"/>
        <w:spacing w:after="120" w:line="345" w:lineRule="atLeast"/>
        <w:ind w:left="0"/>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bdr w:val="none" w:sz="0" w:space="0" w:color="auto" w:frame="1"/>
          <w:lang w:bidi="bn-BD"/>
        </w:rPr>
        <w:t>}  </w:t>
      </w:r>
    </w:p>
    <w:p w:rsidR="00C606F6" w:rsidRPr="00C606F6" w:rsidRDefault="00C606F6" w:rsidP="00C606F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Here, we are assuming that you have following data in </w:t>
      </w:r>
      <w:r w:rsidRPr="00C606F6">
        <w:rPr>
          <w:rFonts w:ascii="Verdana" w:eastAsia="Times New Roman" w:hAnsi="Verdana" w:cs="Times New Roman"/>
          <w:b/>
          <w:bCs/>
          <w:color w:val="000000"/>
          <w:sz w:val="24"/>
          <w:szCs w:val="24"/>
          <w:lang w:bidi="bn-BD"/>
        </w:rPr>
        <w:t>"testout.txt"</w:t>
      </w:r>
      <w:r w:rsidRPr="00C606F6">
        <w:rPr>
          <w:rFonts w:ascii="Verdana" w:eastAsia="Times New Roman" w:hAnsi="Verdana" w:cs="Times New Roman"/>
          <w:color w:val="000000"/>
          <w:sz w:val="20"/>
          <w:szCs w:val="20"/>
          <w:lang w:bidi="bn-BD"/>
        </w:rPr>
        <w:t> file:</w:t>
      </w:r>
    </w:p>
    <w:p w:rsidR="00C606F6" w:rsidRPr="00C606F6" w:rsidRDefault="003F0BA7" w:rsidP="00C606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Pr>
          <w:rFonts w:ascii="Courier New" w:eastAsia="Times New Roman" w:hAnsi="Courier New" w:cs="Courier New"/>
          <w:color w:val="000000"/>
          <w:sz w:val="20"/>
          <w:szCs w:val="20"/>
          <w:lang w:bidi="bn-BD"/>
        </w:rPr>
        <w:t>Java world</w:t>
      </w:r>
    </w:p>
    <w:p w:rsidR="00C606F6" w:rsidRPr="00C606F6" w:rsidRDefault="00C606F6" w:rsidP="00C606F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bn-BD"/>
        </w:rPr>
      </w:pPr>
      <w:r w:rsidRPr="00C606F6">
        <w:rPr>
          <w:rFonts w:ascii="Verdana" w:eastAsia="Times New Roman" w:hAnsi="Verdana" w:cs="Times New Roman"/>
          <w:color w:val="000000"/>
          <w:sz w:val="20"/>
          <w:szCs w:val="20"/>
          <w:lang w:bidi="bn-BD"/>
        </w:rPr>
        <w:t>Output:</w:t>
      </w:r>
    </w:p>
    <w:p w:rsidR="003F0BA7" w:rsidRDefault="003F0BA7" w:rsidP="003F0BA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r>
        <w:rPr>
          <w:rFonts w:ascii="Courier New" w:eastAsia="Times New Roman" w:hAnsi="Courier New" w:cs="Courier New"/>
          <w:color w:val="000000"/>
          <w:sz w:val="20"/>
          <w:szCs w:val="20"/>
          <w:lang w:bidi="bn-BD"/>
        </w:rPr>
        <w:t>Java world</w:t>
      </w:r>
    </w:p>
    <w:p w:rsidR="00DB7255" w:rsidRDefault="00DB7255" w:rsidP="003F0BA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p>
    <w:p w:rsidR="00DB7255" w:rsidRPr="00DB7255" w:rsidRDefault="00DB7255" w:rsidP="00DB7255">
      <w:pPr>
        <w:spacing w:after="225" w:line="240" w:lineRule="auto"/>
        <w:textAlignment w:val="baseline"/>
        <w:outlineLvl w:val="0"/>
        <w:rPr>
          <w:rFonts w:ascii="Times New Roman" w:eastAsia="Times New Roman" w:hAnsi="Times New Roman" w:cs="Times New Roman"/>
          <w:kern w:val="36"/>
          <w:sz w:val="42"/>
          <w:szCs w:val="42"/>
          <w:lang w:bidi="bn-BD"/>
        </w:rPr>
      </w:pPr>
      <w:r w:rsidRPr="00DB7255">
        <w:rPr>
          <w:rFonts w:ascii="Times New Roman" w:eastAsia="Times New Roman" w:hAnsi="Times New Roman" w:cs="Times New Roman"/>
          <w:kern w:val="36"/>
          <w:sz w:val="42"/>
          <w:szCs w:val="42"/>
          <w:highlight w:val="yellow"/>
          <w:lang w:bidi="bn-BD"/>
        </w:rPr>
        <w:t>Ways to read input from console in Java</w:t>
      </w:r>
    </w:p>
    <w:p w:rsidR="00DB7255" w:rsidRPr="00DB7255" w:rsidRDefault="00DB7255" w:rsidP="00DB7255">
      <w:pPr>
        <w:spacing w:after="150" w:line="240" w:lineRule="auto"/>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 xml:space="preserve">In Java, there are three different ways for reading input from the user in the command line </w:t>
      </w:r>
      <w:proofErr w:type="gramStart"/>
      <w:r w:rsidRPr="00DB7255">
        <w:rPr>
          <w:rFonts w:ascii="Arial" w:eastAsia="Times New Roman" w:hAnsi="Arial" w:cs="Arial"/>
          <w:sz w:val="24"/>
          <w:szCs w:val="24"/>
          <w:lang w:bidi="bn-BD"/>
        </w:rPr>
        <w:t>environment(</w:t>
      </w:r>
      <w:proofErr w:type="gramEnd"/>
      <w:r w:rsidRPr="00DB7255">
        <w:rPr>
          <w:rFonts w:ascii="Arial" w:eastAsia="Times New Roman" w:hAnsi="Arial" w:cs="Arial"/>
          <w:sz w:val="24"/>
          <w:szCs w:val="24"/>
          <w:lang w:bidi="bn-BD"/>
        </w:rPr>
        <w:t>console).</w:t>
      </w:r>
    </w:p>
    <w:p w:rsidR="00DB7255" w:rsidRPr="00DB7255" w:rsidRDefault="00DB7255" w:rsidP="00DB7255">
      <w:pPr>
        <w:spacing w:after="0" w:line="240" w:lineRule="auto"/>
        <w:textAlignment w:val="baseline"/>
        <w:rPr>
          <w:rFonts w:ascii="Arial" w:eastAsia="Times New Roman" w:hAnsi="Arial" w:cs="Arial"/>
          <w:sz w:val="24"/>
          <w:szCs w:val="24"/>
          <w:lang w:bidi="bn-BD"/>
        </w:rPr>
      </w:pPr>
      <w:proofErr w:type="gramStart"/>
      <w:r w:rsidRPr="00DB7255">
        <w:rPr>
          <w:rFonts w:ascii="Arial" w:eastAsia="Times New Roman" w:hAnsi="Arial" w:cs="Arial"/>
          <w:b/>
          <w:bCs/>
          <w:sz w:val="24"/>
          <w:szCs w:val="24"/>
          <w:bdr w:val="none" w:sz="0" w:space="0" w:color="auto" w:frame="1"/>
          <w:lang w:bidi="bn-BD"/>
        </w:rPr>
        <w:t>1.Using</w:t>
      </w:r>
      <w:proofErr w:type="gramEnd"/>
      <w:r w:rsidRPr="00DB7255">
        <w:rPr>
          <w:rFonts w:ascii="Arial" w:eastAsia="Times New Roman" w:hAnsi="Arial" w:cs="Arial"/>
          <w:b/>
          <w:bCs/>
          <w:sz w:val="24"/>
          <w:szCs w:val="24"/>
          <w:bdr w:val="none" w:sz="0" w:space="0" w:color="auto" w:frame="1"/>
          <w:lang w:bidi="bn-BD"/>
        </w:rPr>
        <w:t xml:space="preserve"> Buffered Reader Class</w:t>
      </w:r>
    </w:p>
    <w:p w:rsidR="00DB7255" w:rsidRPr="00DB7255" w:rsidRDefault="00DB7255" w:rsidP="00DB7255">
      <w:pPr>
        <w:spacing w:after="150" w:line="240" w:lineRule="auto"/>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 xml:space="preserve">This is the Java classical method to take input, Introduced in JDK1.0. This method is used by wrapping the System.in (standard input stream) in an InputStreamReader which is wrapped in a </w:t>
      </w:r>
      <w:proofErr w:type="gramStart"/>
      <w:r w:rsidRPr="00DB7255">
        <w:rPr>
          <w:rFonts w:ascii="Arial" w:eastAsia="Times New Roman" w:hAnsi="Arial" w:cs="Arial"/>
          <w:sz w:val="24"/>
          <w:szCs w:val="24"/>
          <w:lang w:bidi="bn-BD"/>
        </w:rPr>
        <w:t>BufferedReader,</w:t>
      </w:r>
      <w:proofErr w:type="gramEnd"/>
      <w:r w:rsidRPr="00DB7255">
        <w:rPr>
          <w:rFonts w:ascii="Arial" w:eastAsia="Times New Roman" w:hAnsi="Arial" w:cs="Arial"/>
          <w:sz w:val="24"/>
          <w:szCs w:val="24"/>
          <w:lang w:bidi="bn-BD"/>
        </w:rPr>
        <w:t xml:space="preserve"> we can read input from the user in the command line.</w:t>
      </w:r>
    </w:p>
    <w:p w:rsidR="00DB7255" w:rsidRPr="00DB7255" w:rsidRDefault="00DB7255" w:rsidP="00DB7255">
      <w:pPr>
        <w:spacing w:after="0" w:line="240" w:lineRule="auto"/>
        <w:jc w:val="both"/>
        <w:textAlignment w:val="baseline"/>
        <w:rPr>
          <w:rFonts w:ascii="Arial" w:eastAsia="Times New Roman" w:hAnsi="Arial" w:cs="Arial"/>
          <w:sz w:val="24"/>
          <w:szCs w:val="24"/>
          <w:lang w:bidi="bn-BD"/>
        </w:rPr>
      </w:pPr>
      <w:r w:rsidRPr="00DB7255">
        <w:rPr>
          <w:rFonts w:ascii="Arial" w:eastAsia="Times New Roman" w:hAnsi="Arial" w:cs="Arial"/>
          <w:b/>
          <w:bCs/>
          <w:sz w:val="24"/>
          <w:szCs w:val="24"/>
          <w:bdr w:val="none" w:sz="0" w:space="0" w:color="auto" w:frame="1"/>
          <w:lang w:bidi="bn-BD"/>
        </w:rPr>
        <w:t>Advantages</w:t>
      </w:r>
    </w:p>
    <w:p w:rsidR="00DB7255" w:rsidRPr="00DB7255" w:rsidRDefault="00DB7255" w:rsidP="00DB7255">
      <w:pPr>
        <w:numPr>
          <w:ilvl w:val="0"/>
          <w:numId w:val="16"/>
        </w:numPr>
        <w:spacing w:after="0" w:line="240" w:lineRule="auto"/>
        <w:ind w:left="540"/>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The input is buffered for efficient reading.</w:t>
      </w:r>
    </w:p>
    <w:p w:rsidR="00DB7255" w:rsidRPr="00DB7255" w:rsidRDefault="00DB7255" w:rsidP="00DB7255">
      <w:pPr>
        <w:spacing w:after="0" w:line="240" w:lineRule="auto"/>
        <w:jc w:val="both"/>
        <w:textAlignment w:val="baseline"/>
        <w:rPr>
          <w:rFonts w:ascii="Arial" w:eastAsia="Times New Roman" w:hAnsi="Arial" w:cs="Arial"/>
          <w:sz w:val="24"/>
          <w:szCs w:val="24"/>
          <w:lang w:bidi="bn-BD"/>
        </w:rPr>
      </w:pPr>
      <w:r w:rsidRPr="00DB7255">
        <w:rPr>
          <w:rFonts w:ascii="Arial" w:eastAsia="Times New Roman" w:hAnsi="Arial" w:cs="Arial"/>
          <w:b/>
          <w:bCs/>
          <w:sz w:val="24"/>
          <w:szCs w:val="24"/>
          <w:bdr w:val="none" w:sz="0" w:space="0" w:color="auto" w:frame="1"/>
          <w:lang w:bidi="bn-BD"/>
        </w:rPr>
        <w:t>Drawback: </w:t>
      </w:r>
      <w:r w:rsidRPr="00DB7255">
        <w:rPr>
          <w:rFonts w:ascii="Arial" w:eastAsia="Times New Roman" w:hAnsi="Arial" w:cs="Arial"/>
          <w:sz w:val="24"/>
          <w:szCs w:val="24"/>
          <w:lang w:bidi="bn-BD"/>
        </w:rPr>
        <w:br/>
      </w:r>
    </w:p>
    <w:p w:rsidR="00DB7255" w:rsidRPr="00DB7255" w:rsidRDefault="00DB7255" w:rsidP="00DB7255">
      <w:pPr>
        <w:numPr>
          <w:ilvl w:val="0"/>
          <w:numId w:val="17"/>
        </w:numPr>
        <w:spacing w:after="0" w:line="240" w:lineRule="auto"/>
        <w:ind w:left="540"/>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The wrapping code is hard to remember.</w:t>
      </w:r>
    </w:p>
    <w:p w:rsidR="00DB7255" w:rsidRPr="00DB7255" w:rsidRDefault="00DB7255" w:rsidP="00DB7255">
      <w:pPr>
        <w:spacing w:after="0" w:line="240" w:lineRule="auto"/>
        <w:textAlignment w:val="baseline"/>
        <w:rPr>
          <w:rFonts w:ascii="Arial" w:eastAsia="Times New Roman" w:hAnsi="Arial" w:cs="Arial"/>
          <w:sz w:val="24"/>
          <w:szCs w:val="24"/>
          <w:lang w:bidi="bn-BD"/>
        </w:rPr>
      </w:pPr>
      <w:r w:rsidRPr="00DB7255">
        <w:rPr>
          <w:rFonts w:ascii="Arial" w:eastAsia="Times New Roman" w:hAnsi="Arial" w:cs="Arial"/>
          <w:b/>
          <w:bCs/>
          <w:sz w:val="24"/>
          <w:szCs w:val="24"/>
          <w:bdr w:val="none" w:sz="0" w:space="0" w:color="auto" w:frame="1"/>
          <w:lang w:bidi="bn-BD"/>
        </w:rPr>
        <w:t>Program:</w:t>
      </w:r>
    </w:p>
    <w:p w:rsidR="00DB7255" w:rsidRPr="00DB7255" w:rsidRDefault="00DB7255" w:rsidP="00DB7255">
      <w:pPr>
        <w:spacing w:after="150" w:line="285" w:lineRule="atLeast"/>
        <w:textAlignment w:val="baseline"/>
        <w:rPr>
          <w:rFonts w:ascii="Arial" w:eastAsia="Times New Roman" w:hAnsi="Arial" w:cs="Arial"/>
          <w:sz w:val="24"/>
          <w:szCs w:val="24"/>
          <w:lang w:bidi="bn-BD"/>
        </w:rPr>
      </w:pPr>
    </w:p>
    <w:tbl>
      <w:tblPr>
        <w:tblW w:w="9360" w:type="dxa"/>
        <w:tblCellMar>
          <w:left w:w="0" w:type="dxa"/>
          <w:right w:w="0" w:type="dxa"/>
        </w:tblCellMar>
        <w:tblLook w:val="04A0" w:firstRow="1" w:lastRow="0" w:firstColumn="1" w:lastColumn="0" w:noHBand="0" w:noVBand="1"/>
      </w:tblPr>
      <w:tblGrid>
        <w:gridCol w:w="9360"/>
      </w:tblGrid>
      <w:tr w:rsidR="00DB7255" w:rsidRPr="00DB7255" w:rsidTr="00DB7255">
        <w:tc>
          <w:tcPr>
            <w:tcW w:w="9360" w:type="dxa"/>
            <w:vAlign w:val="center"/>
            <w:hideMark/>
          </w:tcPr>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Java program to demonstrate BufferedReader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import</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java.io.BufferedReader;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import</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java.io.IOException;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import</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java.io.InputStreamReader;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public</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class</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Test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public</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static</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void</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main(String[] args) throws</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IOException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//Enter data using BufferReader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BufferedReader reader =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new</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BufferedReader(new</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InputStreamReader(System.in));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w:t>
            </w:r>
            <w:r w:rsidRPr="00DB7255">
              <w:rPr>
                <w:rFonts w:ascii="Times New Roman" w:eastAsia="Times New Roman" w:hAnsi="Times New Roman" w:cs="Times New Roman"/>
                <w:sz w:val="24"/>
                <w:szCs w:val="24"/>
                <w:lang w:bidi="bn-BD"/>
              </w:rPr>
              <w: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Reading data using readLine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String name = reader.readLine();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w:t>
            </w:r>
            <w:r w:rsidRPr="00DB7255">
              <w:rPr>
                <w:rFonts w:ascii="Times New Roman" w:eastAsia="Times New Roman" w:hAnsi="Times New Roman" w:cs="Times New Roman"/>
                <w:sz w:val="24"/>
                <w:szCs w:val="24"/>
                <w:lang w:bidi="bn-BD"/>
              </w:rPr>
              <w: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Printing the read line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System.out.println(name);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w:t>
            </w:r>
          </w:p>
        </w:tc>
      </w:tr>
    </w:tbl>
    <w:p w:rsidR="00DB7255" w:rsidRPr="00DB7255" w:rsidRDefault="00DB7255" w:rsidP="00DB7255">
      <w:pPr>
        <w:spacing w:after="150" w:line="240" w:lineRule="auto"/>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Input:</w:t>
      </w:r>
    </w:p>
    <w:p w:rsidR="00DB7255" w:rsidRPr="00DB7255" w:rsidRDefault="00B76209" w:rsidP="00DB72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Pr>
          <w:rFonts w:ascii="Consolas" w:eastAsia="Times New Roman" w:hAnsi="Consolas" w:cs="Courier New"/>
          <w:sz w:val="24"/>
          <w:szCs w:val="24"/>
          <w:lang w:bidi="bn-BD"/>
        </w:rPr>
        <w:t>Dhaka</w:t>
      </w:r>
    </w:p>
    <w:p w:rsidR="00DB7255" w:rsidRPr="00DB7255" w:rsidRDefault="00DB7255" w:rsidP="00DB7255">
      <w:pPr>
        <w:spacing w:after="150" w:line="240" w:lineRule="auto"/>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Output:</w:t>
      </w:r>
    </w:p>
    <w:p w:rsidR="00B76209" w:rsidRPr="00DB7255" w:rsidRDefault="00B76209" w:rsidP="00B762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Pr>
          <w:rFonts w:ascii="Consolas" w:eastAsia="Times New Roman" w:hAnsi="Consolas" w:cs="Courier New"/>
          <w:sz w:val="24"/>
          <w:szCs w:val="24"/>
          <w:lang w:bidi="bn-BD"/>
        </w:rPr>
        <w:t>Dhaka</w:t>
      </w:r>
    </w:p>
    <w:p w:rsidR="00DB7255" w:rsidRPr="00DB7255" w:rsidRDefault="00DB7255" w:rsidP="00DB7255">
      <w:pPr>
        <w:spacing w:after="150" w:line="240" w:lineRule="auto"/>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 xml:space="preserve">Note: To read other types, we use functions like </w:t>
      </w:r>
      <w:proofErr w:type="gramStart"/>
      <w:r w:rsidRPr="00DB7255">
        <w:rPr>
          <w:rFonts w:ascii="Arial" w:eastAsia="Times New Roman" w:hAnsi="Arial" w:cs="Arial"/>
          <w:sz w:val="24"/>
          <w:szCs w:val="24"/>
          <w:lang w:bidi="bn-BD"/>
        </w:rPr>
        <w:t>Integer.parseInt(</w:t>
      </w:r>
      <w:proofErr w:type="gramEnd"/>
      <w:r w:rsidRPr="00DB7255">
        <w:rPr>
          <w:rFonts w:ascii="Arial" w:eastAsia="Times New Roman" w:hAnsi="Arial" w:cs="Arial"/>
          <w:sz w:val="24"/>
          <w:szCs w:val="24"/>
          <w:lang w:bidi="bn-BD"/>
        </w:rPr>
        <w:t xml:space="preserve">), Double.parseDouble(). To read multiple values, we use </w:t>
      </w:r>
      <w:proofErr w:type="gramStart"/>
      <w:r w:rsidRPr="00DB7255">
        <w:rPr>
          <w:rFonts w:ascii="Arial" w:eastAsia="Times New Roman" w:hAnsi="Arial" w:cs="Arial"/>
          <w:sz w:val="24"/>
          <w:szCs w:val="24"/>
          <w:lang w:bidi="bn-BD"/>
        </w:rPr>
        <w:t>split(</w:t>
      </w:r>
      <w:proofErr w:type="gramEnd"/>
      <w:r w:rsidRPr="00DB7255">
        <w:rPr>
          <w:rFonts w:ascii="Arial" w:eastAsia="Times New Roman" w:hAnsi="Arial" w:cs="Arial"/>
          <w:sz w:val="24"/>
          <w:szCs w:val="24"/>
          <w:lang w:bidi="bn-BD"/>
        </w:rPr>
        <w:t>).</w:t>
      </w:r>
    </w:p>
    <w:p w:rsidR="00DB7255" w:rsidRPr="00DB7255" w:rsidRDefault="00DB7255" w:rsidP="00DB7255">
      <w:pPr>
        <w:spacing w:after="0" w:line="240" w:lineRule="auto"/>
        <w:textAlignment w:val="baseline"/>
        <w:rPr>
          <w:rFonts w:ascii="Arial" w:eastAsia="Times New Roman" w:hAnsi="Arial" w:cs="Arial"/>
          <w:sz w:val="24"/>
          <w:szCs w:val="24"/>
          <w:lang w:bidi="bn-BD"/>
        </w:rPr>
      </w:pPr>
      <w:r w:rsidRPr="00DB7255">
        <w:rPr>
          <w:rFonts w:ascii="Arial" w:eastAsia="Times New Roman" w:hAnsi="Arial" w:cs="Arial"/>
          <w:b/>
          <w:bCs/>
          <w:sz w:val="24"/>
          <w:szCs w:val="24"/>
          <w:bdr w:val="none" w:sz="0" w:space="0" w:color="auto" w:frame="1"/>
          <w:lang w:bidi="bn-BD"/>
        </w:rPr>
        <w:t>2. Using Scanner Class</w:t>
      </w:r>
    </w:p>
    <w:p w:rsidR="00DB7255" w:rsidRPr="00DB7255" w:rsidRDefault="00DB7255" w:rsidP="00DB7255">
      <w:pPr>
        <w:spacing w:after="150" w:line="240" w:lineRule="auto"/>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This is probably the most preferred method to take input. The main purpose of the Scanner class is to parse primitive types and strings using regular expressions, however it is also can be used to read input from the user in the command line.</w:t>
      </w:r>
    </w:p>
    <w:p w:rsidR="00DB7255" w:rsidRPr="00DB7255" w:rsidRDefault="00DB7255" w:rsidP="00DB7255">
      <w:pPr>
        <w:spacing w:after="360" w:line="240" w:lineRule="auto"/>
        <w:jc w:val="both"/>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Advantages:</w:t>
      </w:r>
    </w:p>
    <w:p w:rsidR="00DB7255" w:rsidRPr="00DB7255" w:rsidRDefault="00DB7255" w:rsidP="00DB7255">
      <w:pPr>
        <w:numPr>
          <w:ilvl w:val="0"/>
          <w:numId w:val="18"/>
        </w:numPr>
        <w:spacing w:after="0" w:line="240" w:lineRule="auto"/>
        <w:ind w:left="540"/>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Convenient methods for parsing primitives (</w:t>
      </w:r>
      <w:proofErr w:type="gramStart"/>
      <w:r w:rsidRPr="00DB7255">
        <w:rPr>
          <w:rFonts w:ascii="Arial" w:eastAsia="Times New Roman" w:hAnsi="Arial" w:cs="Arial"/>
          <w:sz w:val="24"/>
          <w:szCs w:val="24"/>
          <w:lang w:bidi="bn-BD"/>
        </w:rPr>
        <w:t>nextInt(</w:t>
      </w:r>
      <w:proofErr w:type="gramEnd"/>
      <w:r w:rsidRPr="00DB7255">
        <w:rPr>
          <w:rFonts w:ascii="Arial" w:eastAsia="Times New Roman" w:hAnsi="Arial" w:cs="Arial"/>
          <w:sz w:val="24"/>
          <w:szCs w:val="24"/>
          <w:lang w:bidi="bn-BD"/>
        </w:rPr>
        <w:t>), nextFloat(), …) from the tokenized input.</w:t>
      </w:r>
    </w:p>
    <w:p w:rsidR="00DB7255" w:rsidRPr="00DB7255" w:rsidRDefault="00DB7255" w:rsidP="00DB7255">
      <w:pPr>
        <w:numPr>
          <w:ilvl w:val="0"/>
          <w:numId w:val="18"/>
        </w:numPr>
        <w:spacing w:after="0" w:line="240" w:lineRule="auto"/>
        <w:ind w:left="540"/>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Regular expressions can be used to find tokens.</w:t>
      </w:r>
    </w:p>
    <w:p w:rsidR="00DB7255" w:rsidRPr="00DB7255" w:rsidRDefault="00DB7255" w:rsidP="00DB7255">
      <w:pPr>
        <w:spacing w:after="150" w:line="285" w:lineRule="atLeast"/>
        <w:textAlignment w:val="baseline"/>
        <w:rPr>
          <w:rFonts w:ascii="Arial" w:eastAsia="Times New Roman" w:hAnsi="Arial" w:cs="Arial"/>
          <w:sz w:val="24"/>
          <w:szCs w:val="24"/>
          <w:lang w:bidi="bn-BD"/>
        </w:rPr>
      </w:pPr>
    </w:p>
    <w:tbl>
      <w:tblPr>
        <w:tblW w:w="9251" w:type="dxa"/>
        <w:tblCellMar>
          <w:left w:w="0" w:type="dxa"/>
          <w:right w:w="0" w:type="dxa"/>
        </w:tblCellMar>
        <w:tblLook w:val="04A0" w:firstRow="1" w:lastRow="0" w:firstColumn="1" w:lastColumn="0" w:noHBand="0" w:noVBand="1"/>
      </w:tblPr>
      <w:tblGrid>
        <w:gridCol w:w="9251"/>
      </w:tblGrid>
      <w:tr w:rsidR="00DB7255" w:rsidRPr="00DB7255" w:rsidTr="00DB7255">
        <w:tc>
          <w:tcPr>
            <w:tcW w:w="9251" w:type="dxa"/>
            <w:vAlign w:val="center"/>
            <w:hideMark/>
          </w:tcPr>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Java program to demonstrate working of Scanner in Java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import</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java.util.Scanner;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w:t>
            </w:r>
            <w:r w:rsidRPr="00DB7255">
              <w:rPr>
                <w:rFonts w:ascii="Times New Roman" w:eastAsia="Times New Roman" w:hAnsi="Times New Roman" w:cs="Times New Roman"/>
                <w:sz w:val="24"/>
                <w:szCs w:val="24"/>
                <w:lang w:bidi="bn-BD"/>
              </w:rPr>
              <w: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class</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GetInputFromUser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public</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static</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void</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main(String args[])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Using Scanner for Getting Input from User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Scanner in = new</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Scanner(System.in);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w:t>
            </w:r>
            <w:r w:rsidRPr="00DB7255">
              <w:rPr>
                <w:rFonts w:ascii="Times New Roman" w:eastAsia="Times New Roman" w:hAnsi="Times New Roman" w:cs="Times New Roman"/>
                <w:sz w:val="24"/>
                <w:szCs w:val="24"/>
                <w:lang w:bidi="bn-BD"/>
              </w:rPr>
              <w: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lastRenderedPageBreak/>
              <w:t xml:space="preserve">        String s = in.nextLine();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System.out.println("You entered string "+s);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w:t>
            </w:r>
            <w:r w:rsidRPr="00DB7255">
              <w:rPr>
                <w:rFonts w:ascii="Times New Roman" w:eastAsia="Times New Roman" w:hAnsi="Times New Roman" w:cs="Times New Roman"/>
                <w:sz w:val="24"/>
                <w:szCs w:val="24"/>
                <w:lang w:bidi="bn-BD"/>
              </w:rPr>
              <w: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int</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a = in.nextInt();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System.out.println("You entered integer "+a);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w:t>
            </w:r>
            <w:r w:rsidRPr="00DB7255">
              <w:rPr>
                <w:rFonts w:ascii="Times New Roman" w:eastAsia="Times New Roman" w:hAnsi="Times New Roman" w:cs="Times New Roman"/>
                <w:sz w:val="24"/>
                <w:szCs w:val="24"/>
                <w:lang w:bidi="bn-BD"/>
              </w:rPr>
              <w: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float</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b = in.nextFloat();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System.out.println("You entered float "+b);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w:t>
            </w:r>
          </w:p>
        </w:tc>
      </w:tr>
    </w:tbl>
    <w:p w:rsidR="00DB7255" w:rsidRPr="00DB7255" w:rsidRDefault="00DB7255" w:rsidP="00DB7255">
      <w:pPr>
        <w:spacing w:after="150" w:line="240" w:lineRule="auto"/>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lastRenderedPageBreak/>
        <w:t>Input:</w:t>
      </w:r>
    </w:p>
    <w:p w:rsidR="00DB7255" w:rsidRPr="00DB7255" w:rsidRDefault="006066BF" w:rsidP="00DB72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Pr>
          <w:rFonts w:ascii="Consolas" w:eastAsia="Times New Roman" w:hAnsi="Consolas" w:cs="Courier New"/>
          <w:sz w:val="24"/>
          <w:szCs w:val="24"/>
          <w:lang w:bidi="bn-BD"/>
        </w:rPr>
        <w:t>Dhaka</w:t>
      </w:r>
    </w:p>
    <w:p w:rsidR="00DB7255" w:rsidRPr="00DB7255" w:rsidRDefault="00DB7255" w:rsidP="00DB72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DB7255">
        <w:rPr>
          <w:rFonts w:ascii="Consolas" w:eastAsia="Times New Roman" w:hAnsi="Consolas" w:cs="Courier New"/>
          <w:sz w:val="24"/>
          <w:szCs w:val="24"/>
          <w:lang w:bidi="bn-BD"/>
        </w:rPr>
        <w:t>12</w:t>
      </w:r>
    </w:p>
    <w:p w:rsidR="00DB7255" w:rsidRPr="00DB7255" w:rsidRDefault="00DB7255" w:rsidP="00DB72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DB7255">
        <w:rPr>
          <w:rFonts w:ascii="Consolas" w:eastAsia="Times New Roman" w:hAnsi="Consolas" w:cs="Courier New"/>
          <w:sz w:val="24"/>
          <w:szCs w:val="24"/>
          <w:lang w:bidi="bn-BD"/>
        </w:rPr>
        <w:t>3.4</w:t>
      </w:r>
    </w:p>
    <w:p w:rsidR="00DB7255" w:rsidRPr="00DB7255" w:rsidRDefault="00DB7255" w:rsidP="00DB7255">
      <w:pPr>
        <w:spacing w:after="150" w:line="240" w:lineRule="auto"/>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Output:</w:t>
      </w:r>
    </w:p>
    <w:p w:rsidR="00DB7255" w:rsidRPr="00DB7255" w:rsidRDefault="00DB7255" w:rsidP="00DB72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DB7255">
        <w:rPr>
          <w:rFonts w:ascii="Consolas" w:eastAsia="Times New Roman" w:hAnsi="Consolas" w:cs="Courier New"/>
          <w:sz w:val="24"/>
          <w:szCs w:val="24"/>
          <w:lang w:bidi="bn-BD"/>
        </w:rPr>
        <w:t>You entered integer 12</w:t>
      </w:r>
    </w:p>
    <w:p w:rsidR="00DB7255" w:rsidRPr="00DB7255" w:rsidRDefault="00DB7255" w:rsidP="00DB72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DB7255">
        <w:rPr>
          <w:rFonts w:ascii="Consolas" w:eastAsia="Times New Roman" w:hAnsi="Consolas" w:cs="Courier New"/>
          <w:sz w:val="24"/>
          <w:szCs w:val="24"/>
          <w:lang w:bidi="bn-BD"/>
        </w:rPr>
        <w:t>Enter a float</w:t>
      </w:r>
    </w:p>
    <w:p w:rsidR="00DB7255" w:rsidRPr="00DB7255" w:rsidRDefault="00DB7255" w:rsidP="00DB72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DB7255">
        <w:rPr>
          <w:rFonts w:ascii="Consolas" w:eastAsia="Times New Roman" w:hAnsi="Consolas" w:cs="Courier New"/>
          <w:sz w:val="24"/>
          <w:szCs w:val="24"/>
          <w:lang w:bidi="bn-BD"/>
        </w:rPr>
        <w:t>You entered float 3.4</w:t>
      </w:r>
    </w:p>
    <w:p w:rsidR="00DB7255" w:rsidRPr="00DB7255" w:rsidRDefault="00DB7255" w:rsidP="00DB7255">
      <w:pPr>
        <w:spacing w:after="0" w:line="240" w:lineRule="auto"/>
        <w:textAlignment w:val="baseline"/>
        <w:rPr>
          <w:rFonts w:ascii="Arial" w:eastAsia="Times New Roman" w:hAnsi="Arial" w:cs="Arial"/>
          <w:sz w:val="24"/>
          <w:szCs w:val="24"/>
          <w:lang w:bidi="bn-BD"/>
        </w:rPr>
      </w:pPr>
      <w:r w:rsidRPr="00DB7255">
        <w:rPr>
          <w:rFonts w:ascii="Arial" w:eastAsia="Times New Roman" w:hAnsi="Arial" w:cs="Arial"/>
          <w:b/>
          <w:bCs/>
          <w:sz w:val="24"/>
          <w:szCs w:val="24"/>
          <w:bdr w:val="none" w:sz="0" w:space="0" w:color="auto" w:frame="1"/>
          <w:lang w:bidi="bn-BD"/>
        </w:rPr>
        <w:t>3. Using Console Class</w:t>
      </w:r>
    </w:p>
    <w:p w:rsidR="00DB7255" w:rsidRPr="00DB7255" w:rsidRDefault="00DB7255" w:rsidP="00DB7255">
      <w:pPr>
        <w:spacing w:after="0" w:line="240" w:lineRule="auto"/>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It has been becoming a preferred way for reading user’s input from the command line. In addition, it can be used for reading password-like input without echoing the characters entered by the user; the format string syntax can also be used (like System.out.printf()).</w:t>
      </w:r>
      <w:r w:rsidRPr="00DB7255">
        <w:rPr>
          <w:rFonts w:ascii="Arial" w:eastAsia="Times New Roman" w:hAnsi="Arial" w:cs="Arial"/>
          <w:sz w:val="24"/>
          <w:szCs w:val="24"/>
          <w:lang w:bidi="bn-BD"/>
        </w:rPr>
        <w:br/>
      </w:r>
      <w:r w:rsidRPr="00DB7255">
        <w:rPr>
          <w:rFonts w:ascii="Arial" w:eastAsia="Times New Roman" w:hAnsi="Arial" w:cs="Arial"/>
          <w:b/>
          <w:bCs/>
          <w:sz w:val="24"/>
          <w:szCs w:val="24"/>
          <w:bdr w:val="none" w:sz="0" w:space="0" w:color="auto" w:frame="1"/>
          <w:lang w:bidi="bn-BD"/>
        </w:rPr>
        <w:t>Advantages:</w:t>
      </w:r>
    </w:p>
    <w:p w:rsidR="00DB7255" w:rsidRPr="00DB7255" w:rsidRDefault="00DB7255" w:rsidP="00A45A39">
      <w:pPr>
        <w:numPr>
          <w:ilvl w:val="0"/>
          <w:numId w:val="19"/>
        </w:numPr>
        <w:spacing w:after="0" w:line="240" w:lineRule="auto"/>
        <w:ind w:left="540"/>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Reading password without echoing the entered characters.</w:t>
      </w:r>
    </w:p>
    <w:p w:rsidR="00DB7255" w:rsidRPr="00DB7255" w:rsidRDefault="00DB7255" w:rsidP="00A45A39">
      <w:pPr>
        <w:numPr>
          <w:ilvl w:val="0"/>
          <w:numId w:val="19"/>
        </w:numPr>
        <w:spacing w:after="0" w:line="240" w:lineRule="auto"/>
        <w:ind w:left="540"/>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Reading methods are synchronized.</w:t>
      </w:r>
    </w:p>
    <w:p w:rsidR="00DB7255" w:rsidRPr="00DB7255" w:rsidRDefault="00DB7255" w:rsidP="00A45A39">
      <w:pPr>
        <w:numPr>
          <w:ilvl w:val="0"/>
          <w:numId w:val="19"/>
        </w:numPr>
        <w:spacing w:after="0" w:line="240" w:lineRule="auto"/>
        <w:ind w:left="540"/>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Format string syntax can be used.</w:t>
      </w:r>
    </w:p>
    <w:p w:rsidR="00DB7255" w:rsidRPr="00DB7255" w:rsidRDefault="00DB7255" w:rsidP="00DB7255">
      <w:pPr>
        <w:spacing w:after="0" w:line="240" w:lineRule="auto"/>
        <w:jc w:val="both"/>
        <w:textAlignment w:val="baseline"/>
        <w:rPr>
          <w:rFonts w:ascii="Arial" w:eastAsia="Times New Roman" w:hAnsi="Arial" w:cs="Arial"/>
          <w:sz w:val="24"/>
          <w:szCs w:val="24"/>
          <w:lang w:bidi="bn-BD"/>
        </w:rPr>
      </w:pPr>
      <w:r w:rsidRPr="00DB7255">
        <w:rPr>
          <w:rFonts w:ascii="Arial" w:eastAsia="Times New Roman" w:hAnsi="Arial" w:cs="Arial"/>
          <w:b/>
          <w:bCs/>
          <w:sz w:val="24"/>
          <w:szCs w:val="24"/>
          <w:bdr w:val="none" w:sz="0" w:space="0" w:color="auto" w:frame="1"/>
          <w:lang w:bidi="bn-BD"/>
        </w:rPr>
        <w:t>Drawback:</w:t>
      </w:r>
    </w:p>
    <w:p w:rsidR="00DB7255" w:rsidRPr="00DB7255" w:rsidRDefault="00DB7255" w:rsidP="00A45A39">
      <w:pPr>
        <w:numPr>
          <w:ilvl w:val="0"/>
          <w:numId w:val="20"/>
        </w:numPr>
        <w:spacing w:after="0" w:line="240" w:lineRule="auto"/>
        <w:ind w:left="540"/>
        <w:textAlignment w:val="baseline"/>
        <w:rPr>
          <w:rFonts w:ascii="Arial" w:eastAsia="Times New Roman" w:hAnsi="Arial" w:cs="Arial"/>
          <w:sz w:val="24"/>
          <w:szCs w:val="24"/>
          <w:lang w:bidi="bn-BD"/>
        </w:rPr>
      </w:pPr>
      <w:r w:rsidRPr="00DB7255">
        <w:rPr>
          <w:rFonts w:ascii="Arial" w:eastAsia="Times New Roman" w:hAnsi="Arial" w:cs="Arial"/>
          <w:sz w:val="24"/>
          <w:szCs w:val="24"/>
          <w:lang w:bidi="bn-BD"/>
        </w:rPr>
        <w:t>Does not work in non-interactive environment (such as in an IDE).</w:t>
      </w:r>
    </w:p>
    <w:p w:rsidR="00DB7255" w:rsidRPr="00DB7255" w:rsidRDefault="00DB7255" w:rsidP="00DB7255">
      <w:pPr>
        <w:spacing w:after="150" w:line="285" w:lineRule="atLeast"/>
        <w:textAlignment w:val="baseline"/>
        <w:rPr>
          <w:rFonts w:ascii="Arial" w:eastAsia="Times New Roman" w:hAnsi="Arial" w:cs="Arial"/>
          <w:sz w:val="24"/>
          <w:szCs w:val="24"/>
          <w:lang w:bidi="bn-BD"/>
        </w:rPr>
      </w:pPr>
    </w:p>
    <w:tbl>
      <w:tblPr>
        <w:tblW w:w="9251" w:type="dxa"/>
        <w:tblCellMar>
          <w:left w:w="0" w:type="dxa"/>
          <w:right w:w="0" w:type="dxa"/>
        </w:tblCellMar>
        <w:tblLook w:val="04A0" w:firstRow="1" w:lastRow="0" w:firstColumn="1" w:lastColumn="0" w:noHBand="0" w:noVBand="1"/>
      </w:tblPr>
      <w:tblGrid>
        <w:gridCol w:w="9251"/>
      </w:tblGrid>
      <w:tr w:rsidR="00DB7255" w:rsidRPr="00DB7255" w:rsidTr="00DB7255">
        <w:tc>
          <w:tcPr>
            <w:tcW w:w="9251" w:type="dxa"/>
            <w:vAlign w:val="center"/>
            <w:hideMark/>
          </w:tcPr>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Java program to demonstrate working of System.console()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Note that this program does not work on IDEs as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System.console() may require console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public</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class</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Sample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public</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static</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void</w:t>
            </w:r>
            <w:r w:rsidRPr="00DB7255">
              <w:rPr>
                <w:rFonts w:ascii="Times New Roman" w:eastAsia="Times New Roman" w:hAnsi="Times New Roman" w:cs="Times New Roman"/>
                <w:sz w:val="24"/>
                <w:szCs w:val="24"/>
                <w:lang w:bidi="bn-BD"/>
              </w:rPr>
              <w:t xml:space="preserve"> </w:t>
            </w:r>
            <w:r w:rsidRPr="00DB7255">
              <w:rPr>
                <w:rFonts w:ascii="Courier New" w:eastAsia="Times New Roman" w:hAnsi="Courier New" w:cs="Courier New"/>
                <w:sz w:val="20"/>
                <w:szCs w:val="20"/>
                <w:lang w:bidi="bn-BD"/>
              </w:rPr>
              <w:t xml:space="preserve">main(String[] args)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Using Console to input data from user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String name = System.console().readLine();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w:t>
            </w:r>
            <w:r w:rsidRPr="00DB7255">
              <w:rPr>
                <w:rFonts w:ascii="Times New Roman" w:eastAsia="Times New Roman" w:hAnsi="Times New Roman" w:cs="Times New Roman"/>
                <w:sz w:val="24"/>
                <w:szCs w:val="24"/>
                <w:lang w:bidi="bn-BD"/>
              </w:rPr>
              <w:t>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System.out.println(name);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 xml:space="preserve">    } </w:t>
            </w:r>
          </w:p>
          <w:p w:rsidR="00DB7255" w:rsidRPr="00DB7255" w:rsidRDefault="00DB7255" w:rsidP="00DB7255">
            <w:pPr>
              <w:spacing w:after="0" w:line="240" w:lineRule="auto"/>
              <w:rPr>
                <w:rFonts w:ascii="Times New Roman" w:eastAsia="Times New Roman" w:hAnsi="Times New Roman" w:cs="Times New Roman"/>
                <w:sz w:val="24"/>
                <w:szCs w:val="24"/>
                <w:lang w:bidi="bn-BD"/>
              </w:rPr>
            </w:pPr>
            <w:r w:rsidRPr="00DB7255">
              <w:rPr>
                <w:rFonts w:ascii="Courier New" w:eastAsia="Times New Roman" w:hAnsi="Courier New" w:cs="Courier New"/>
                <w:sz w:val="20"/>
                <w:szCs w:val="20"/>
                <w:lang w:bidi="bn-BD"/>
              </w:rPr>
              <w:t>}</w:t>
            </w:r>
          </w:p>
        </w:tc>
      </w:tr>
    </w:tbl>
    <w:p w:rsidR="00DB7255" w:rsidRDefault="00DB7255" w:rsidP="003F0BA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p>
    <w:p w:rsidR="00A233E4" w:rsidRDefault="00A233E4" w:rsidP="00A233E4">
      <w:pPr>
        <w:pStyle w:val="Heading2"/>
        <w:rPr>
          <w:rFonts w:ascii="Arial" w:hAnsi="Arial" w:cs="Arial"/>
          <w:color w:val="333333"/>
          <w:sz w:val="26"/>
          <w:szCs w:val="26"/>
        </w:rPr>
      </w:pPr>
      <w:bookmarkStart w:id="39" w:name="path"/>
      <w:r>
        <w:rPr>
          <w:rFonts w:ascii="Arial" w:hAnsi="Arial" w:cs="Arial"/>
          <w:color w:val="333333"/>
          <w:sz w:val="26"/>
          <w:szCs w:val="26"/>
        </w:rPr>
        <w:lastRenderedPageBreak/>
        <w:t>What Is a Path?</w:t>
      </w:r>
      <w:bookmarkEnd w:id="39"/>
    </w:p>
    <w:p w:rsidR="00B131F0" w:rsidRDefault="00B131F0" w:rsidP="00A233E4">
      <w:pPr>
        <w:pStyle w:val="Heading2"/>
        <w:rPr>
          <w:rFonts w:ascii="Arial" w:hAnsi="Arial" w:cs="Arial"/>
          <w:color w:val="333333"/>
          <w:sz w:val="26"/>
          <w:szCs w:val="26"/>
        </w:rPr>
      </w:pPr>
      <w:r>
        <w:rPr>
          <w:rFonts w:ascii="Arial" w:hAnsi="Arial" w:cs="Arial"/>
          <w:color w:val="000000"/>
          <w:sz w:val="19"/>
          <w:szCs w:val="19"/>
        </w:rPr>
        <w:t>A </w:t>
      </w:r>
      <w:r>
        <w:rPr>
          <w:rStyle w:val="HTMLCode"/>
          <w:rFonts w:ascii="Courier" w:hAnsi="Courier"/>
          <w:color w:val="000000"/>
          <w:sz w:val="19"/>
          <w:szCs w:val="19"/>
        </w:rPr>
        <w:t>Path</w:t>
      </w:r>
      <w:r>
        <w:rPr>
          <w:rFonts w:ascii="Arial" w:hAnsi="Arial" w:cs="Arial"/>
          <w:color w:val="000000"/>
          <w:sz w:val="19"/>
          <w:szCs w:val="19"/>
        </w:rPr>
        <w:t> instance contains the information used to specify the location of a file or directory. At the time it is defined, a </w:t>
      </w:r>
      <w:r>
        <w:rPr>
          <w:rStyle w:val="HTMLCode"/>
          <w:rFonts w:ascii="Courier" w:hAnsi="Courier"/>
          <w:color w:val="000000"/>
          <w:sz w:val="19"/>
          <w:szCs w:val="19"/>
        </w:rPr>
        <w:t>Path</w:t>
      </w:r>
      <w:r>
        <w:rPr>
          <w:rFonts w:ascii="Arial" w:hAnsi="Arial" w:cs="Arial"/>
          <w:color w:val="000000"/>
          <w:sz w:val="19"/>
          <w:szCs w:val="19"/>
        </w:rPr>
        <w:t xml:space="preserve"> is provided with a series of one or more names. A root element or a file name might be included, but neither </w:t>
      </w:r>
      <w:proofErr w:type="gramStart"/>
      <w:r>
        <w:rPr>
          <w:rFonts w:ascii="Arial" w:hAnsi="Arial" w:cs="Arial"/>
          <w:color w:val="000000"/>
          <w:sz w:val="19"/>
          <w:szCs w:val="19"/>
        </w:rPr>
        <w:t>are</w:t>
      </w:r>
      <w:proofErr w:type="gramEnd"/>
      <w:r>
        <w:rPr>
          <w:rFonts w:ascii="Arial" w:hAnsi="Arial" w:cs="Arial"/>
          <w:color w:val="000000"/>
          <w:sz w:val="19"/>
          <w:szCs w:val="19"/>
        </w:rPr>
        <w:t xml:space="preserve"> required. A </w:t>
      </w:r>
      <w:r>
        <w:rPr>
          <w:rStyle w:val="HTMLCode"/>
          <w:rFonts w:ascii="Courier" w:hAnsi="Courier"/>
          <w:color w:val="000000"/>
          <w:sz w:val="19"/>
          <w:szCs w:val="19"/>
        </w:rPr>
        <w:t>Path</w:t>
      </w:r>
      <w:r>
        <w:rPr>
          <w:rFonts w:ascii="Arial" w:hAnsi="Arial" w:cs="Arial"/>
          <w:color w:val="000000"/>
          <w:sz w:val="19"/>
          <w:szCs w:val="19"/>
        </w:rPr>
        <w:t> might consist of just a single directory or file name.</w:t>
      </w:r>
    </w:p>
    <w:p w:rsidR="00A233E4" w:rsidRDefault="00A233E4" w:rsidP="00A233E4">
      <w:pPr>
        <w:pStyle w:val="NormalWeb"/>
        <w:rPr>
          <w:rFonts w:ascii="Arial" w:hAnsi="Arial" w:cs="Arial"/>
          <w:color w:val="000000"/>
          <w:sz w:val="19"/>
          <w:szCs w:val="19"/>
        </w:rPr>
      </w:pPr>
      <w:r>
        <w:rPr>
          <w:rFonts w:ascii="Arial" w:hAnsi="Arial" w:cs="Arial"/>
          <w:color w:val="000000"/>
          <w:sz w:val="19"/>
          <w:szCs w:val="19"/>
        </w:rPr>
        <w:t>The following figure shows a sample directory tree containing a single root node. Microsoft Windows supports multiple root nodes. Each root node maps to a volume, such as </w:t>
      </w:r>
      <w:r>
        <w:rPr>
          <w:rStyle w:val="HTMLCode"/>
          <w:rFonts w:ascii="Courier" w:hAnsi="Courier"/>
          <w:color w:val="000000"/>
        </w:rPr>
        <w:t>C:\</w:t>
      </w:r>
      <w:r>
        <w:rPr>
          <w:rFonts w:ascii="Arial" w:hAnsi="Arial" w:cs="Arial"/>
          <w:color w:val="000000"/>
          <w:sz w:val="19"/>
          <w:szCs w:val="19"/>
        </w:rPr>
        <w:t> or </w:t>
      </w:r>
      <w:r>
        <w:rPr>
          <w:rStyle w:val="HTMLCode"/>
          <w:rFonts w:ascii="Courier" w:hAnsi="Courier"/>
          <w:color w:val="000000"/>
        </w:rPr>
        <w:t>D:\</w:t>
      </w:r>
      <w:r>
        <w:rPr>
          <w:rFonts w:ascii="Arial" w:hAnsi="Arial" w:cs="Arial"/>
          <w:color w:val="000000"/>
          <w:sz w:val="19"/>
          <w:szCs w:val="19"/>
        </w:rPr>
        <w:t>. The Solaris OS supports a single root node, which is denoted by the slash character, </w:t>
      </w:r>
      <w:r>
        <w:rPr>
          <w:rStyle w:val="HTMLCode"/>
          <w:rFonts w:ascii="Courier" w:hAnsi="Courier"/>
          <w:color w:val="000000"/>
        </w:rPr>
        <w:t>/</w:t>
      </w:r>
      <w:r>
        <w:rPr>
          <w:rFonts w:ascii="Arial" w:hAnsi="Arial" w:cs="Arial"/>
          <w:color w:val="000000"/>
          <w:sz w:val="19"/>
          <w:szCs w:val="19"/>
        </w:rPr>
        <w:t>.</w:t>
      </w:r>
    </w:p>
    <w:p w:rsidR="00A233E4" w:rsidRDefault="00A233E4" w:rsidP="00A233E4">
      <w:pPr>
        <w:jc w:val="center"/>
        <w:rPr>
          <w:rFonts w:ascii="Arial" w:hAnsi="Arial" w:cs="Arial"/>
          <w:color w:val="000000"/>
          <w:sz w:val="19"/>
          <w:szCs w:val="19"/>
        </w:rPr>
      </w:pPr>
      <w:r>
        <w:rPr>
          <w:rFonts w:ascii="Arial" w:hAnsi="Arial" w:cs="Arial"/>
          <w:noProof/>
          <w:color w:val="000000"/>
          <w:sz w:val="19"/>
          <w:szCs w:val="19"/>
        </w:rPr>
        <w:drawing>
          <wp:inline distT="0" distB="0" distL="0" distR="0">
            <wp:extent cx="2171700" cy="1741714"/>
            <wp:effectExtent l="0" t="0" r="0" b="0"/>
            <wp:docPr id="4" name="Picture 4" descr="Sample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ple directory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741714"/>
                    </a:xfrm>
                    <a:prstGeom prst="rect">
                      <a:avLst/>
                    </a:prstGeom>
                    <a:noFill/>
                    <a:ln>
                      <a:noFill/>
                    </a:ln>
                  </pic:spPr>
                </pic:pic>
              </a:graphicData>
            </a:graphic>
          </wp:inline>
        </w:drawing>
      </w:r>
    </w:p>
    <w:p w:rsidR="00A233E4" w:rsidRDefault="00A233E4" w:rsidP="00A233E4">
      <w:pPr>
        <w:jc w:val="center"/>
        <w:rPr>
          <w:rFonts w:ascii="Arial" w:hAnsi="Arial" w:cs="Arial"/>
          <w:color w:val="000000"/>
          <w:sz w:val="19"/>
          <w:szCs w:val="19"/>
        </w:rPr>
      </w:pPr>
      <w:r>
        <w:rPr>
          <w:rFonts w:ascii="Arial" w:hAnsi="Arial" w:cs="Arial"/>
          <w:color w:val="000000"/>
          <w:sz w:val="19"/>
          <w:szCs w:val="19"/>
        </w:rPr>
        <w:t>Sample Directory Structure</w:t>
      </w:r>
    </w:p>
    <w:p w:rsidR="00A233E4" w:rsidRDefault="00A233E4" w:rsidP="00A233E4">
      <w:pPr>
        <w:pStyle w:val="NormalWeb"/>
        <w:rPr>
          <w:rFonts w:ascii="Arial" w:hAnsi="Arial" w:cs="Arial"/>
          <w:color w:val="000000"/>
          <w:sz w:val="19"/>
          <w:szCs w:val="19"/>
        </w:rPr>
      </w:pPr>
      <w:r>
        <w:rPr>
          <w:rFonts w:ascii="Arial" w:hAnsi="Arial" w:cs="Arial"/>
          <w:color w:val="000000"/>
          <w:sz w:val="19"/>
          <w:szCs w:val="19"/>
        </w:rPr>
        <w:t>A file is identified by its path through the file system, beginning from the root node. For example, the </w:t>
      </w:r>
      <w:r>
        <w:rPr>
          <w:rStyle w:val="HTMLCode"/>
          <w:rFonts w:ascii="Courier" w:hAnsi="Courier"/>
          <w:color w:val="000000"/>
        </w:rPr>
        <w:t>statusReport</w:t>
      </w:r>
      <w:r>
        <w:rPr>
          <w:rFonts w:ascii="Arial" w:hAnsi="Arial" w:cs="Arial"/>
          <w:color w:val="000000"/>
          <w:sz w:val="19"/>
          <w:szCs w:val="19"/>
        </w:rPr>
        <w:t> file in the previous figure is described by the following notation in the Solaris OS:</w:t>
      </w:r>
    </w:p>
    <w:p w:rsidR="00A233E4" w:rsidRDefault="00A233E4" w:rsidP="00A233E4">
      <w:pPr>
        <w:pStyle w:val="HTMLPreformatted"/>
        <w:rPr>
          <w:color w:val="000000"/>
        </w:rPr>
      </w:pPr>
      <w:r>
        <w:rPr>
          <w:color w:val="000000"/>
        </w:rPr>
        <w:t>/home/sally/statusReport</w:t>
      </w:r>
    </w:p>
    <w:p w:rsidR="00A233E4" w:rsidRDefault="00A233E4" w:rsidP="00A233E4">
      <w:pPr>
        <w:pStyle w:val="NormalWeb"/>
        <w:rPr>
          <w:rFonts w:ascii="Arial" w:hAnsi="Arial" w:cs="Arial"/>
          <w:color w:val="000000"/>
          <w:sz w:val="19"/>
          <w:szCs w:val="19"/>
        </w:rPr>
      </w:pPr>
      <w:r>
        <w:rPr>
          <w:rFonts w:ascii="Arial" w:hAnsi="Arial" w:cs="Arial"/>
          <w:color w:val="000000"/>
          <w:sz w:val="19"/>
          <w:szCs w:val="19"/>
        </w:rPr>
        <w:t>In Microsoft Windows, </w:t>
      </w:r>
      <w:r>
        <w:rPr>
          <w:rStyle w:val="HTMLCode"/>
          <w:rFonts w:ascii="Courier" w:hAnsi="Courier"/>
          <w:color w:val="000000"/>
        </w:rPr>
        <w:t>statusReport</w:t>
      </w:r>
      <w:r>
        <w:rPr>
          <w:rFonts w:ascii="Arial" w:hAnsi="Arial" w:cs="Arial"/>
          <w:color w:val="000000"/>
          <w:sz w:val="19"/>
          <w:szCs w:val="19"/>
        </w:rPr>
        <w:t> is described by the following notation:</w:t>
      </w:r>
    </w:p>
    <w:p w:rsidR="00A233E4" w:rsidRDefault="00A233E4" w:rsidP="00A233E4">
      <w:pPr>
        <w:pStyle w:val="HTMLPreformatted"/>
        <w:rPr>
          <w:color w:val="000000"/>
        </w:rPr>
      </w:pPr>
      <w:r>
        <w:rPr>
          <w:color w:val="000000"/>
        </w:rPr>
        <w:t>C:\home\sally\statusReport</w:t>
      </w:r>
    </w:p>
    <w:p w:rsidR="00A233E4" w:rsidRDefault="00A233E4" w:rsidP="00A233E4">
      <w:pPr>
        <w:pStyle w:val="NormalWeb"/>
        <w:rPr>
          <w:rFonts w:ascii="Arial" w:hAnsi="Arial" w:cs="Arial"/>
          <w:color w:val="000000"/>
          <w:sz w:val="19"/>
          <w:szCs w:val="19"/>
        </w:rPr>
      </w:pPr>
      <w:r>
        <w:rPr>
          <w:rFonts w:ascii="Arial" w:hAnsi="Arial" w:cs="Arial"/>
          <w:color w:val="000000"/>
          <w:sz w:val="19"/>
          <w:szCs w:val="19"/>
        </w:rPr>
        <w:t>The character used to separate the directory names (also called the </w:t>
      </w:r>
      <w:r>
        <w:rPr>
          <w:rStyle w:val="Emphasis"/>
          <w:rFonts w:ascii="Arial" w:hAnsi="Arial" w:cs="Arial"/>
          <w:color w:val="000000"/>
          <w:sz w:val="19"/>
          <w:szCs w:val="19"/>
        </w:rPr>
        <w:t>delimiter</w:t>
      </w:r>
      <w:r>
        <w:rPr>
          <w:rFonts w:ascii="Arial" w:hAnsi="Arial" w:cs="Arial"/>
          <w:color w:val="000000"/>
          <w:sz w:val="19"/>
          <w:szCs w:val="19"/>
        </w:rPr>
        <w:t>) is specific to the file system: The Solaris OS uses the forward slash (</w:t>
      </w:r>
      <w:r>
        <w:rPr>
          <w:rStyle w:val="HTMLCode"/>
          <w:rFonts w:ascii="Courier" w:hAnsi="Courier"/>
          <w:color w:val="000000"/>
        </w:rPr>
        <w:t>/</w:t>
      </w:r>
      <w:r>
        <w:rPr>
          <w:rFonts w:ascii="Arial" w:hAnsi="Arial" w:cs="Arial"/>
          <w:color w:val="000000"/>
          <w:sz w:val="19"/>
          <w:szCs w:val="19"/>
        </w:rPr>
        <w:t>), and Microsoft Windows uses the backslash slash (</w:t>
      </w:r>
      <w:r>
        <w:rPr>
          <w:rStyle w:val="HTMLCode"/>
          <w:rFonts w:ascii="Courier" w:hAnsi="Courier"/>
          <w:color w:val="000000"/>
        </w:rPr>
        <w:t>\</w:t>
      </w:r>
      <w:r>
        <w:rPr>
          <w:rFonts w:ascii="Arial" w:hAnsi="Arial" w:cs="Arial"/>
          <w:color w:val="000000"/>
          <w:sz w:val="19"/>
          <w:szCs w:val="19"/>
        </w:rPr>
        <w:t>).</w:t>
      </w:r>
    </w:p>
    <w:p w:rsidR="00A233E4" w:rsidRPr="00C606F6" w:rsidRDefault="00A233E4" w:rsidP="003F0BA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bidi="bn-BD"/>
        </w:rPr>
      </w:pPr>
    </w:p>
    <w:p w:rsidR="00A233E4" w:rsidRPr="00A233E4" w:rsidRDefault="00A233E4" w:rsidP="00A233E4">
      <w:pPr>
        <w:shd w:val="clear" w:color="auto" w:fill="FFFFFF"/>
        <w:spacing w:after="0" w:line="240" w:lineRule="auto"/>
        <w:textAlignment w:val="baseline"/>
        <w:rPr>
          <w:rFonts w:ascii="Arial" w:eastAsia="Times New Roman" w:hAnsi="Arial" w:cs="Arial"/>
          <w:color w:val="242729"/>
          <w:sz w:val="23"/>
          <w:szCs w:val="23"/>
          <w:lang w:bidi="bn-BD"/>
        </w:rPr>
      </w:pPr>
      <w:r w:rsidRPr="00A233E4">
        <w:rPr>
          <w:rFonts w:ascii="inherit" w:eastAsia="Times New Roman" w:hAnsi="inherit" w:cs="Arial"/>
          <w:b/>
          <w:bCs/>
          <w:color w:val="242729"/>
          <w:sz w:val="23"/>
          <w:szCs w:val="23"/>
          <w:bdr w:val="none" w:sz="0" w:space="0" w:color="auto" w:frame="1"/>
          <w:lang w:bidi="bn-BD"/>
        </w:rPr>
        <w:t>Relative Paths</w:t>
      </w:r>
    </w:p>
    <w:p w:rsidR="00A233E4" w:rsidRPr="00A233E4" w:rsidRDefault="00A233E4" w:rsidP="00A233E4">
      <w:pPr>
        <w:shd w:val="clear" w:color="auto" w:fill="FFFFFF"/>
        <w:spacing w:after="240" w:line="240" w:lineRule="auto"/>
        <w:textAlignment w:val="baseline"/>
        <w:rPr>
          <w:rFonts w:ascii="Arial" w:eastAsia="Times New Roman" w:hAnsi="Arial" w:cs="Arial"/>
          <w:color w:val="242729"/>
          <w:sz w:val="23"/>
          <w:szCs w:val="23"/>
          <w:lang w:bidi="bn-BD"/>
        </w:rPr>
      </w:pPr>
      <w:r w:rsidRPr="00A233E4">
        <w:rPr>
          <w:rFonts w:ascii="Arial" w:eastAsia="Times New Roman" w:hAnsi="Arial" w:cs="Arial"/>
          <w:color w:val="242729"/>
          <w:sz w:val="23"/>
          <w:szCs w:val="23"/>
          <w:lang w:bidi="bn-BD"/>
        </w:rPr>
        <w:t>A relative path assumes that the file is on the current server. Using relative paths allows you to construct your site offline and fully test it before uploading it.</w:t>
      </w:r>
    </w:p>
    <w:p w:rsidR="00A233E4" w:rsidRPr="00A233E4" w:rsidRDefault="00A233E4" w:rsidP="00A233E4">
      <w:pPr>
        <w:shd w:val="clear" w:color="auto" w:fill="FFFFFF"/>
        <w:spacing w:after="240" w:line="240" w:lineRule="auto"/>
        <w:textAlignment w:val="baseline"/>
        <w:rPr>
          <w:rFonts w:ascii="Arial" w:eastAsia="Times New Roman" w:hAnsi="Arial" w:cs="Arial"/>
          <w:color w:val="242729"/>
          <w:sz w:val="23"/>
          <w:szCs w:val="23"/>
          <w:lang w:bidi="bn-BD"/>
        </w:rPr>
      </w:pPr>
      <w:r w:rsidRPr="00A233E4">
        <w:rPr>
          <w:rFonts w:ascii="Arial" w:eastAsia="Times New Roman" w:hAnsi="Arial" w:cs="Arial"/>
          <w:color w:val="242729"/>
          <w:sz w:val="23"/>
          <w:szCs w:val="23"/>
          <w:lang w:bidi="bn-BD"/>
        </w:rPr>
        <w:t>For example:</w:t>
      </w:r>
    </w:p>
    <w:p w:rsidR="00A233E4" w:rsidRPr="00A233E4" w:rsidRDefault="00A233E4" w:rsidP="00A233E4">
      <w:pPr>
        <w:shd w:val="clear" w:color="auto" w:fill="FFFFFF"/>
        <w:spacing w:after="0" w:line="240" w:lineRule="auto"/>
        <w:textAlignment w:val="baseline"/>
        <w:rPr>
          <w:rFonts w:ascii="Arial" w:eastAsia="Times New Roman" w:hAnsi="Arial" w:cs="Arial"/>
          <w:color w:val="242729"/>
          <w:sz w:val="23"/>
          <w:szCs w:val="23"/>
          <w:lang w:bidi="bn-BD"/>
        </w:rPr>
      </w:pPr>
      <w:r w:rsidRPr="00A233E4">
        <w:rPr>
          <w:rFonts w:ascii="Consolas" w:eastAsia="Times New Roman" w:hAnsi="Consolas" w:cs="Courier New"/>
          <w:color w:val="242729"/>
          <w:sz w:val="20"/>
          <w:szCs w:val="20"/>
          <w:bdr w:val="none" w:sz="0" w:space="0" w:color="auto" w:frame="1"/>
          <w:shd w:val="clear" w:color="auto" w:fill="EFF0F1"/>
          <w:lang w:bidi="bn-BD"/>
        </w:rPr>
        <w:t>php/webct/itr/index.php</w:t>
      </w:r>
    </w:p>
    <w:p w:rsidR="00A233E4" w:rsidRPr="00A233E4" w:rsidRDefault="00A233E4" w:rsidP="00A233E4">
      <w:pPr>
        <w:shd w:val="clear" w:color="auto" w:fill="FFFFFF"/>
        <w:spacing w:after="240" w:line="240" w:lineRule="auto"/>
        <w:textAlignment w:val="baseline"/>
        <w:rPr>
          <w:rFonts w:ascii="Arial" w:eastAsia="Times New Roman" w:hAnsi="Arial" w:cs="Arial"/>
          <w:color w:val="242729"/>
          <w:sz w:val="23"/>
          <w:szCs w:val="23"/>
          <w:lang w:bidi="bn-BD"/>
        </w:rPr>
      </w:pPr>
      <w:r w:rsidRPr="00A233E4">
        <w:rPr>
          <w:rFonts w:ascii="Arial" w:eastAsia="Times New Roman" w:hAnsi="Arial" w:cs="Arial"/>
          <w:color w:val="242729"/>
          <w:sz w:val="23"/>
          <w:szCs w:val="23"/>
          <w:lang w:bidi="bn-BD"/>
        </w:rPr>
        <w:t>.</w:t>
      </w:r>
    </w:p>
    <w:p w:rsidR="00A233E4" w:rsidRPr="00A233E4" w:rsidRDefault="00A233E4" w:rsidP="00A233E4">
      <w:pPr>
        <w:shd w:val="clear" w:color="auto" w:fill="FFFFFF"/>
        <w:spacing w:after="0" w:line="240" w:lineRule="auto"/>
        <w:textAlignment w:val="baseline"/>
        <w:rPr>
          <w:rFonts w:ascii="Arial" w:eastAsia="Times New Roman" w:hAnsi="Arial" w:cs="Arial"/>
          <w:color w:val="242729"/>
          <w:sz w:val="23"/>
          <w:szCs w:val="23"/>
          <w:lang w:bidi="bn-BD"/>
        </w:rPr>
      </w:pPr>
      <w:r w:rsidRPr="00A233E4">
        <w:rPr>
          <w:rFonts w:ascii="inherit" w:eastAsia="Times New Roman" w:hAnsi="inherit" w:cs="Arial"/>
          <w:b/>
          <w:bCs/>
          <w:color w:val="242729"/>
          <w:sz w:val="23"/>
          <w:szCs w:val="23"/>
          <w:bdr w:val="none" w:sz="0" w:space="0" w:color="auto" w:frame="1"/>
          <w:lang w:bidi="bn-BD"/>
        </w:rPr>
        <w:t>Absolute Paths</w:t>
      </w:r>
    </w:p>
    <w:p w:rsidR="00A233E4" w:rsidRPr="00A233E4" w:rsidRDefault="00A233E4" w:rsidP="00A233E4">
      <w:pPr>
        <w:shd w:val="clear" w:color="auto" w:fill="FFFFFF"/>
        <w:spacing w:after="240" w:line="240" w:lineRule="auto"/>
        <w:textAlignment w:val="baseline"/>
        <w:rPr>
          <w:rFonts w:ascii="Arial" w:eastAsia="Times New Roman" w:hAnsi="Arial" w:cs="Arial"/>
          <w:color w:val="242729"/>
          <w:sz w:val="23"/>
          <w:szCs w:val="23"/>
          <w:lang w:bidi="bn-BD"/>
        </w:rPr>
      </w:pPr>
      <w:r w:rsidRPr="00A233E4">
        <w:rPr>
          <w:rFonts w:ascii="Arial" w:eastAsia="Times New Roman" w:hAnsi="Arial" w:cs="Arial"/>
          <w:color w:val="242729"/>
          <w:sz w:val="23"/>
          <w:szCs w:val="23"/>
          <w:lang w:bidi="bn-BD"/>
        </w:rPr>
        <w:t>An absolute path refers to a file on the Internet using its full URL. Absolute paths tell the browser precisely where to go.</w:t>
      </w:r>
    </w:p>
    <w:p w:rsidR="00367AC0" w:rsidRDefault="00A233E4" w:rsidP="00367AC0">
      <w:pPr>
        <w:shd w:val="clear" w:color="auto" w:fill="FFFFFF"/>
        <w:spacing w:after="240" w:line="240" w:lineRule="auto"/>
        <w:textAlignment w:val="baseline"/>
        <w:rPr>
          <w:rFonts w:ascii="Arial" w:eastAsia="Times New Roman" w:hAnsi="Arial" w:cs="Arial"/>
          <w:color w:val="242729"/>
          <w:sz w:val="23"/>
          <w:szCs w:val="23"/>
          <w:lang w:bidi="bn-BD"/>
        </w:rPr>
      </w:pPr>
      <w:r w:rsidRPr="00A233E4">
        <w:rPr>
          <w:rFonts w:ascii="Arial" w:eastAsia="Times New Roman" w:hAnsi="Arial" w:cs="Arial"/>
          <w:color w:val="242729"/>
          <w:sz w:val="23"/>
          <w:szCs w:val="23"/>
          <w:lang w:bidi="bn-BD"/>
        </w:rPr>
        <w:t>For example:</w:t>
      </w:r>
    </w:p>
    <w:p w:rsidR="00367AC0" w:rsidRPr="00367AC0" w:rsidRDefault="000076E4" w:rsidP="00367AC0">
      <w:pPr>
        <w:shd w:val="clear" w:color="auto" w:fill="FFFFFF"/>
        <w:spacing w:after="240" w:line="240" w:lineRule="auto"/>
        <w:textAlignment w:val="baseline"/>
        <w:rPr>
          <w:rFonts w:ascii="Arial" w:eastAsia="Times New Roman" w:hAnsi="Arial" w:cs="Arial"/>
          <w:sz w:val="23"/>
          <w:szCs w:val="23"/>
          <w:lang w:bidi="bn-BD"/>
        </w:rPr>
      </w:pPr>
      <w:hyperlink r:id="rId10" w:history="1">
        <w:r w:rsidR="00367AC0" w:rsidRPr="00367AC0">
          <w:rPr>
            <w:rStyle w:val="Hyperlink"/>
            <w:rFonts w:ascii="Consolas" w:eastAsia="Times New Roman" w:hAnsi="Consolas" w:cs="Courier New"/>
            <w:color w:val="auto"/>
            <w:sz w:val="20"/>
            <w:szCs w:val="20"/>
            <w:bdr w:val="none" w:sz="0" w:space="0" w:color="auto" w:frame="1"/>
            <w:shd w:val="clear" w:color="auto" w:fill="EFF0F1"/>
            <w:lang w:bidi="bn-BD"/>
          </w:rPr>
          <w:t>http://www.uvsc.edu/disted/php/webct/itr/index.php</w:t>
        </w:r>
      </w:hyperlink>
    </w:p>
    <w:p w:rsidR="00AE0549" w:rsidRDefault="00AE0549" w:rsidP="00AE0549"/>
    <w:p w:rsidR="00D6167D" w:rsidRDefault="00D6167D" w:rsidP="00D6167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SequenceInputStream Class</w:t>
      </w:r>
    </w:p>
    <w:p w:rsidR="00D6167D" w:rsidRDefault="000076E4" w:rsidP="00D6167D">
      <w:pPr>
        <w:pStyle w:val="NormalWeb"/>
        <w:shd w:val="clear" w:color="auto" w:fill="FFFFFF"/>
        <w:rPr>
          <w:rFonts w:ascii="Verdana" w:hAnsi="Verdana"/>
          <w:color w:val="000000"/>
          <w:sz w:val="20"/>
          <w:szCs w:val="20"/>
        </w:rPr>
      </w:pPr>
      <w:hyperlink r:id="rId11" w:history="1">
        <w:r w:rsidR="00D6167D">
          <w:rPr>
            <w:rStyle w:val="Hyperlink"/>
            <w:rFonts w:ascii="Verdana" w:hAnsi="Verdana"/>
            <w:color w:val="008000"/>
            <w:sz w:val="20"/>
            <w:szCs w:val="20"/>
          </w:rPr>
          <w:t>Java</w:t>
        </w:r>
      </w:hyperlink>
      <w:r w:rsidR="00D6167D">
        <w:rPr>
          <w:rFonts w:ascii="Verdana" w:hAnsi="Verdana"/>
          <w:color w:val="000000"/>
          <w:sz w:val="20"/>
          <w:szCs w:val="20"/>
        </w:rPr>
        <w:t> SequenceInputStream </w:t>
      </w:r>
      <w:hyperlink r:id="rId12" w:history="1">
        <w:r w:rsidR="00D6167D">
          <w:rPr>
            <w:rStyle w:val="Hyperlink"/>
            <w:rFonts w:ascii="Verdana" w:hAnsi="Verdana"/>
            <w:color w:val="008000"/>
            <w:sz w:val="20"/>
            <w:szCs w:val="20"/>
          </w:rPr>
          <w:t>class</w:t>
        </w:r>
      </w:hyperlink>
      <w:r w:rsidR="00D6167D">
        <w:rPr>
          <w:rFonts w:ascii="Verdana" w:hAnsi="Verdana"/>
          <w:color w:val="000000"/>
          <w:sz w:val="20"/>
          <w:szCs w:val="20"/>
        </w:rPr>
        <w:t> is used to read data from multiple </w:t>
      </w:r>
      <w:hyperlink r:id="rId13" w:history="1">
        <w:r w:rsidR="00D6167D">
          <w:rPr>
            <w:rStyle w:val="Hyperlink"/>
            <w:rFonts w:ascii="Verdana" w:hAnsi="Verdana"/>
            <w:color w:val="008000"/>
            <w:sz w:val="20"/>
            <w:szCs w:val="20"/>
          </w:rPr>
          <w:t>streams</w:t>
        </w:r>
      </w:hyperlink>
      <w:r w:rsidR="00D6167D">
        <w:rPr>
          <w:rFonts w:ascii="Verdana" w:hAnsi="Verdana"/>
          <w:color w:val="000000"/>
          <w:sz w:val="20"/>
          <w:szCs w:val="20"/>
        </w:rPr>
        <w:t>. It reads data sequentially (one by one).</w:t>
      </w:r>
    </w:p>
    <w:p w:rsidR="00D6167D" w:rsidRDefault="00D6167D" w:rsidP="00D6167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SequenceInputStream Class declaration</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Java.io.SequenceInputStream class:</w:t>
      </w:r>
    </w:p>
    <w:p w:rsidR="00D6167D" w:rsidRDefault="00D6167D" w:rsidP="00A45A39">
      <w:pPr>
        <w:numPr>
          <w:ilvl w:val="0"/>
          <w:numId w:val="2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SequenceInputStream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InputStream  </w:t>
      </w:r>
    </w:p>
    <w:p w:rsidR="00D6167D" w:rsidRDefault="00D6167D" w:rsidP="00D6167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Constructors of SequenceInputStream class</w:t>
      </w:r>
    </w:p>
    <w:tbl>
      <w:tblPr>
        <w:tblW w:w="11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89"/>
        <w:gridCol w:w="6452"/>
      </w:tblGrid>
      <w:tr w:rsidR="00D6167D" w:rsidTr="00D6167D">
        <w:tc>
          <w:tcPr>
            <w:tcW w:w="0" w:type="auto"/>
            <w:shd w:val="clear" w:color="auto" w:fill="C7CCBE"/>
            <w:tcMar>
              <w:top w:w="180" w:type="dxa"/>
              <w:left w:w="180" w:type="dxa"/>
              <w:bottom w:w="180" w:type="dxa"/>
              <w:right w:w="180" w:type="dxa"/>
            </w:tcMar>
            <w:hideMark/>
          </w:tcPr>
          <w:p w:rsidR="00D6167D" w:rsidRDefault="000076E4">
            <w:pPr>
              <w:rPr>
                <w:b/>
                <w:bCs/>
                <w:color w:val="000000"/>
                <w:sz w:val="26"/>
                <w:szCs w:val="26"/>
              </w:rPr>
            </w:pPr>
            <w:hyperlink r:id="rId14" w:history="1">
              <w:r w:rsidR="00D6167D">
                <w:rPr>
                  <w:rStyle w:val="Hyperlink"/>
                  <w:b/>
                  <w:bCs/>
                  <w:color w:val="008000"/>
                  <w:sz w:val="26"/>
                  <w:szCs w:val="26"/>
                </w:rPr>
                <w:t>Constructor</w:t>
              </w:r>
            </w:hyperlink>
          </w:p>
        </w:tc>
        <w:tc>
          <w:tcPr>
            <w:tcW w:w="0" w:type="auto"/>
            <w:shd w:val="clear" w:color="auto" w:fill="C7CCBE"/>
            <w:tcMar>
              <w:top w:w="180" w:type="dxa"/>
              <w:left w:w="180" w:type="dxa"/>
              <w:bottom w:w="180" w:type="dxa"/>
              <w:right w:w="180" w:type="dxa"/>
            </w:tcMar>
            <w:hideMark/>
          </w:tcPr>
          <w:p w:rsidR="00D6167D" w:rsidRDefault="00D6167D">
            <w:pPr>
              <w:rPr>
                <w:b/>
                <w:bCs/>
                <w:color w:val="000000"/>
                <w:sz w:val="26"/>
                <w:szCs w:val="26"/>
              </w:rPr>
            </w:pPr>
            <w:r>
              <w:rPr>
                <w:b/>
                <w:bCs/>
                <w:color w:val="000000"/>
                <w:sz w:val="26"/>
                <w:szCs w:val="26"/>
              </w:rPr>
              <w:t>Description</w:t>
            </w:r>
          </w:p>
        </w:tc>
      </w:tr>
      <w:tr w:rsidR="00D6167D" w:rsidTr="00D616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t>SequenceInputStream(InputStream s1, InputStream s2)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proofErr w:type="gramStart"/>
            <w:r>
              <w:rPr>
                <w:rFonts w:ascii="Verdana" w:hAnsi="Verdana"/>
                <w:color w:val="000000"/>
                <w:sz w:val="20"/>
                <w:szCs w:val="20"/>
              </w:rPr>
              <w:t>creates</w:t>
            </w:r>
            <w:proofErr w:type="gramEnd"/>
            <w:r>
              <w:rPr>
                <w:rFonts w:ascii="Verdana" w:hAnsi="Verdana"/>
                <w:color w:val="000000"/>
                <w:sz w:val="20"/>
                <w:szCs w:val="20"/>
              </w:rPr>
              <w:t xml:space="preserve"> a new input stream by reading the data of two input stream in order, first s1 and then s2.</w:t>
            </w:r>
          </w:p>
        </w:tc>
      </w:tr>
      <w:tr w:rsidR="00D6167D" w:rsidTr="00D616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t>SequenceInputStream(Enumeration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proofErr w:type="gramStart"/>
            <w:r>
              <w:rPr>
                <w:rFonts w:ascii="Verdana" w:hAnsi="Verdana"/>
                <w:color w:val="000000"/>
                <w:sz w:val="20"/>
                <w:szCs w:val="20"/>
              </w:rPr>
              <w:t>creates</w:t>
            </w:r>
            <w:proofErr w:type="gramEnd"/>
            <w:r>
              <w:rPr>
                <w:rFonts w:ascii="Verdana" w:hAnsi="Verdana"/>
                <w:color w:val="000000"/>
                <w:sz w:val="20"/>
                <w:szCs w:val="20"/>
              </w:rPr>
              <w:t xml:space="preserve"> a new input stream by reading the data of an enumeration whose type is InputStream.</w:t>
            </w:r>
          </w:p>
        </w:tc>
      </w:tr>
    </w:tbl>
    <w:p w:rsidR="00D6167D" w:rsidRDefault="000076E4" w:rsidP="00D6167D">
      <w:pPr>
        <w:rPr>
          <w:rFonts w:ascii="Times New Roman" w:hAnsi="Times New Roman" w:cs="Times New Roman"/>
          <w:sz w:val="24"/>
          <w:szCs w:val="24"/>
        </w:rPr>
      </w:pPr>
      <w:r>
        <w:pict>
          <v:rect id="_x0000_i1041" style="width:0;height:.75pt" o:hralign="center" o:hrstd="t" o:hrnoshade="t" o:hr="t" fillcolor="#d4d4d4" stroked="f"/>
        </w:pict>
      </w:r>
    </w:p>
    <w:p w:rsidR="00D6167D" w:rsidRDefault="00D6167D" w:rsidP="00D6167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Methods of SequenceInputStream class</w:t>
      </w:r>
    </w:p>
    <w:tbl>
      <w:tblPr>
        <w:tblW w:w="11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8"/>
        <w:gridCol w:w="8133"/>
      </w:tblGrid>
      <w:tr w:rsidR="00D6167D" w:rsidTr="00D6167D">
        <w:tc>
          <w:tcPr>
            <w:tcW w:w="0" w:type="auto"/>
            <w:shd w:val="clear" w:color="auto" w:fill="C7CCBE"/>
            <w:tcMar>
              <w:top w:w="180" w:type="dxa"/>
              <w:left w:w="180" w:type="dxa"/>
              <w:bottom w:w="180" w:type="dxa"/>
              <w:right w:w="180" w:type="dxa"/>
            </w:tcMar>
            <w:hideMark/>
          </w:tcPr>
          <w:p w:rsidR="00D6167D" w:rsidRDefault="00D6167D">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6167D" w:rsidRDefault="00D6167D">
            <w:pPr>
              <w:rPr>
                <w:b/>
                <w:bCs/>
                <w:color w:val="000000"/>
                <w:sz w:val="26"/>
                <w:szCs w:val="26"/>
              </w:rPr>
            </w:pPr>
            <w:r>
              <w:rPr>
                <w:b/>
                <w:bCs/>
                <w:color w:val="000000"/>
                <w:sz w:val="26"/>
                <w:szCs w:val="26"/>
              </w:rPr>
              <w:t>Description</w:t>
            </w:r>
          </w:p>
        </w:tc>
      </w:tr>
      <w:tr w:rsidR="00D6167D" w:rsidTr="00D616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t>It is used to read the next byte of data from the input stream.</w:t>
            </w:r>
          </w:p>
        </w:tc>
      </w:tr>
      <w:tr w:rsidR="00D6167D" w:rsidTr="00D616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t>int read(byte[] ary,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t>It is used to read len bytes of data from the input stream into the </w:t>
            </w:r>
            <w:hyperlink r:id="rId15" w:history="1">
              <w:r>
                <w:rPr>
                  <w:rStyle w:val="Hyperlink"/>
                  <w:rFonts w:ascii="Verdana" w:hAnsi="Verdana"/>
                  <w:color w:val="008000"/>
                  <w:sz w:val="20"/>
                  <w:szCs w:val="20"/>
                </w:rPr>
                <w:t>array</w:t>
              </w:r>
            </w:hyperlink>
            <w:r>
              <w:rPr>
                <w:rFonts w:ascii="Verdana" w:hAnsi="Verdana"/>
                <w:color w:val="000000"/>
                <w:sz w:val="20"/>
                <w:szCs w:val="20"/>
              </w:rPr>
              <w:t> of bytes.</w:t>
            </w:r>
          </w:p>
        </w:tc>
      </w:tr>
      <w:tr w:rsidR="00D6167D" w:rsidTr="00D616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lastRenderedPageBreak/>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t>It is used to return the maximum number of byte that can be read from an input stream.</w:t>
            </w:r>
          </w:p>
        </w:tc>
      </w:tr>
      <w:tr w:rsidR="00D6167D" w:rsidTr="00D6167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167D" w:rsidRDefault="00D6167D">
            <w:pPr>
              <w:spacing w:line="345" w:lineRule="atLeast"/>
              <w:ind w:left="300"/>
              <w:rPr>
                <w:rFonts w:ascii="Verdana" w:hAnsi="Verdana"/>
                <w:color w:val="000000"/>
                <w:sz w:val="20"/>
                <w:szCs w:val="20"/>
              </w:rPr>
            </w:pPr>
            <w:r>
              <w:rPr>
                <w:rFonts w:ascii="Verdana" w:hAnsi="Verdana"/>
                <w:color w:val="000000"/>
                <w:sz w:val="20"/>
                <w:szCs w:val="20"/>
              </w:rPr>
              <w:t>It is used to close the input stream.</w:t>
            </w:r>
          </w:p>
        </w:tc>
      </w:tr>
    </w:tbl>
    <w:p w:rsidR="00D6167D" w:rsidRDefault="00D6167D" w:rsidP="00D6167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SequenceInputStream Example</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In this example, we are printing the data of two files testin.txt and testout.txt.</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InputStreamExample {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FileInputStream input1=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"D:\\testin.txt"</w:t>
      </w:r>
      <w:r>
        <w:rPr>
          <w:rFonts w:ascii="Verdana" w:hAnsi="Verdana"/>
          <w:color w:val="000000"/>
          <w:sz w:val="20"/>
          <w:szCs w:val="20"/>
          <w:bdr w:val="none" w:sz="0" w:space="0" w:color="auto" w:frame="1"/>
        </w:rPr>
        <w:t>);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FileInputStream input2=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SequenceInputStream inst=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SequenceInputStream(input1, input2);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j;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((j=inst.read())!=-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)j);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inst.close();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input1.close();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input2.close();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6167D" w:rsidRDefault="00D6167D" w:rsidP="00A45A39">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Here, we are assuming that you have two files: testin.txt and testout.txt which have following information:</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testin.txt:</w:t>
      </w:r>
    </w:p>
    <w:p w:rsidR="00D6167D" w:rsidRDefault="00D6167D" w:rsidP="00D6167D">
      <w:pPr>
        <w:pStyle w:val="HTMLPreformatted"/>
        <w:shd w:val="clear" w:color="auto" w:fill="F9FBF9"/>
        <w:rPr>
          <w:color w:val="000000"/>
        </w:rPr>
      </w:pPr>
      <w:r>
        <w:rPr>
          <w:color w:val="000000"/>
        </w:rPr>
        <w:t>Welcome to Java IO Programming.</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testout.txt:</w:t>
      </w:r>
    </w:p>
    <w:p w:rsidR="00D6167D" w:rsidRDefault="00D6167D" w:rsidP="00D6167D">
      <w:pPr>
        <w:pStyle w:val="HTMLPreformatted"/>
        <w:shd w:val="clear" w:color="auto" w:fill="F9FBF9"/>
        <w:rPr>
          <w:color w:val="000000"/>
        </w:rPr>
      </w:pPr>
      <w:r>
        <w:rPr>
          <w:color w:val="000000"/>
        </w:rPr>
        <w:t>It is the example of Java SequenceInputStream class.</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After executing the program, you will get following output:</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Output:</w:t>
      </w:r>
    </w:p>
    <w:p w:rsidR="00D6167D" w:rsidRDefault="00D6167D" w:rsidP="00D6167D">
      <w:pPr>
        <w:pStyle w:val="HTMLPreformatted"/>
        <w:shd w:val="clear" w:color="auto" w:fill="F9FBF9"/>
        <w:rPr>
          <w:color w:val="000000"/>
        </w:rPr>
      </w:pPr>
      <w:r>
        <w:rPr>
          <w:color w:val="000000"/>
        </w:rPr>
        <w:lastRenderedPageBreak/>
        <w:t>Welcome to Java IO Programming. It is the example of Java SequenceInputStream class.</w:t>
      </w:r>
    </w:p>
    <w:p w:rsidR="00D6167D" w:rsidRDefault="000076E4" w:rsidP="00D6167D">
      <w:pPr>
        <w:rPr>
          <w:rFonts w:ascii="Times New Roman" w:hAnsi="Times New Roman"/>
          <w:sz w:val="24"/>
          <w:szCs w:val="24"/>
        </w:rPr>
      </w:pPr>
      <w:r>
        <w:pict>
          <v:rect id="_x0000_i1042" style="width:0;height:.75pt" o:hralign="center" o:hrstd="t" o:hrnoshade="t" o:hr="t" fillcolor="#d4d4d4" stroked="f"/>
        </w:pict>
      </w:r>
    </w:p>
    <w:p w:rsidR="00D6167D" w:rsidRDefault="00D6167D" w:rsidP="00D6167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that reads the data from two files and writes into another file</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In this example, we are writing the data of two files </w:t>
      </w:r>
      <w:r>
        <w:rPr>
          <w:rStyle w:val="Strong"/>
          <w:rFonts w:ascii="Verdana" w:hAnsi="Verdana"/>
          <w:color w:val="2F4F4F"/>
          <w:sz w:val="20"/>
          <w:szCs w:val="20"/>
        </w:rPr>
        <w:t>testin1.txt</w:t>
      </w:r>
      <w:r>
        <w:rPr>
          <w:rFonts w:ascii="Verdana" w:hAnsi="Verdana"/>
          <w:color w:val="000000"/>
          <w:sz w:val="20"/>
          <w:szCs w:val="20"/>
        </w:rPr>
        <w:t> and </w:t>
      </w:r>
      <w:r>
        <w:rPr>
          <w:rStyle w:val="Strong"/>
          <w:rFonts w:ascii="Verdana" w:hAnsi="Verdana"/>
          <w:color w:val="2F4F4F"/>
          <w:sz w:val="20"/>
          <w:szCs w:val="20"/>
        </w:rPr>
        <w:t>testin2.txt</w:t>
      </w:r>
      <w:r>
        <w:rPr>
          <w:rFonts w:ascii="Verdana" w:hAnsi="Verdana"/>
          <w:color w:val="000000"/>
          <w:sz w:val="20"/>
          <w:szCs w:val="20"/>
        </w:rPr>
        <w:t> into another file named </w:t>
      </w:r>
      <w:r>
        <w:rPr>
          <w:rStyle w:val="Strong"/>
          <w:rFonts w:ascii="Verdana" w:hAnsi="Verdana"/>
          <w:color w:val="2F4F4F"/>
          <w:sz w:val="20"/>
          <w:szCs w:val="20"/>
        </w:rPr>
        <w:t>testout.txt.</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Input1{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FileInputStream fin1=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"D:\\testin1.txt"</w:t>
      </w:r>
      <w:r>
        <w:rPr>
          <w:rFonts w:ascii="Verdana" w:hAnsi="Verdana"/>
          <w:color w:val="000000"/>
          <w:sz w:val="20"/>
          <w:szCs w:val="20"/>
          <w:bdr w:val="none" w:sz="0" w:space="0" w:color="auto" w:frame="1"/>
        </w:rPr>
        <w:t>);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FileInputStream fin2=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"D:\\testin2.txt"</w:t>
      </w:r>
      <w:r>
        <w:rPr>
          <w:rFonts w:ascii="Verdana" w:hAnsi="Verdana"/>
          <w:color w:val="000000"/>
          <w:sz w:val="20"/>
          <w:szCs w:val="20"/>
          <w:bdr w:val="none" w:sz="0" w:space="0" w:color="auto" w:frame="1"/>
        </w:rPr>
        <w:t>);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FileOutputStream fout=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SequenceInputStream sis=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SequenceInputStream(fin1,fin2);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((i=sis.read())!=-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fout.write(i);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sis.close();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fout.close();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fin1.close();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fin2.close();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6167D" w:rsidRDefault="00D6167D" w:rsidP="00A45A39">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Output:</w:t>
      </w:r>
    </w:p>
    <w:p w:rsidR="00D6167D" w:rsidRDefault="00D6167D" w:rsidP="00D6167D">
      <w:pPr>
        <w:pStyle w:val="HTMLPreformatted"/>
        <w:shd w:val="clear" w:color="auto" w:fill="F9FBF9"/>
        <w:rPr>
          <w:color w:val="000000"/>
        </w:rPr>
      </w:pPr>
      <w:r>
        <w:rPr>
          <w:color w:val="000000"/>
        </w:rPr>
        <w:t>Succeess...</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testout.txt:</w:t>
      </w:r>
    </w:p>
    <w:p w:rsidR="00D6167D" w:rsidRDefault="00D6167D" w:rsidP="00A45A39">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Welcome to Java IO Programming. It is the example of Java SequenceInputStream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D6167D" w:rsidRDefault="000076E4" w:rsidP="00D6167D">
      <w:pPr>
        <w:spacing w:line="240" w:lineRule="auto"/>
        <w:rPr>
          <w:rFonts w:ascii="Times New Roman" w:hAnsi="Times New Roman"/>
          <w:sz w:val="24"/>
          <w:szCs w:val="24"/>
        </w:rPr>
      </w:pPr>
      <w:r>
        <w:pict>
          <v:rect id="_x0000_i1043" style="width:0;height:.75pt" o:hralign="center" o:hrstd="t" o:hrnoshade="t" o:hr="t" fillcolor="#d4d4d4" stroked="f"/>
        </w:pict>
      </w:r>
    </w:p>
    <w:p w:rsidR="00D6167D" w:rsidRDefault="00D6167D" w:rsidP="00D6167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SequenceInputStream example that reads data using enumeration</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If we need to read the data from more than two files, we need to use </w:t>
      </w:r>
      <w:hyperlink r:id="rId16" w:history="1">
        <w:r>
          <w:rPr>
            <w:rStyle w:val="Hyperlink"/>
            <w:rFonts w:ascii="Verdana" w:hAnsi="Verdana"/>
            <w:color w:val="008000"/>
            <w:sz w:val="20"/>
            <w:szCs w:val="20"/>
          </w:rPr>
          <w:t>Enumeration</w:t>
        </w:r>
      </w:hyperlink>
      <w:r>
        <w:rPr>
          <w:rFonts w:ascii="Verdana" w:hAnsi="Verdana"/>
          <w:color w:val="000000"/>
          <w:sz w:val="20"/>
          <w:szCs w:val="20"/>
        </w:rPr>
        <w:t xml:space="preserve">. Enumeration object can be obtained by calling </w:t>
      </w:r>
      <w:proofErr w:type="gramStart"/>
      <w:r>
        <w:rPr>
          <w:rFonts w:ascii="Verdana" w:hAnsi="Verdana"/>
          <w:color w:val="000000"/>
          <w:sz w:val="20"/>
          <w:szCs w:val="20"/>
        </w:rPr>
        <w:t>elements(</w:t>
      </w:r>
      <w:proofErr w:type="gramEnd"/>
      <w:r>
        <w:rPr>
          <w:rFonts w:ascii="Verdana" w:hAnsi="Verdana"/>
          <w:color w:val="000000"/>
          <w:sz w:val="20"/>
          <w:szCs w:val="20"/>
        </w:rPr>
        <w:t>) method of the Vector class. Let's see the simple example where we are reading the data from 4 files: a.txt, b.txt, c.txt and d.txt.</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Input2{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the FileInputStream objects for all the files  </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FileInputStream fin=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"D:\\a.txt"</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FileInputStream fin2=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"D:\\b.txt"</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FileInputStream fin3=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"D:\\c.txt"</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FileInputStream fin4=</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"D:\\d.txt"</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Vector object to all the stream  </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Vector v=</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Vector();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v.add(fin);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v.add(fin2);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v.add(fin3);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v.add(fin4);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enumeration object by calling the elements method  </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Enumeration e=v.elements();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//passing the enumeration object in the constructor  </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SequenceInputStream bin=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SequenceInputStream(e);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((i=bin.read())!=-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)i);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bin.close();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fin.close();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fin2.close();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6167D" w:rsidRDefault="00D6167D" w:rsidP="00A45A39">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The a.txt, b.txt, c.txt and d.txt have following information:</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a.txt:</w:t>
      </w:r>
    </w:p>
    <w:p w:rsidR="00D6167D" w:rsidRDefault="00D6167D" w:rsidP="00D6167D">
      <w:pPr>
        <w:pStyle w:val="HTMLPreformatted"/>
        <w:shd w:val="clear" w:color="auto" w:fill="F9FBF9"/>
        <w:rPr>
          <w:color w:val="000000"/>
        </w:rPr>
      </w:pPr>
      <w:r>
        <w:rPr>
          <w:color w:val="000000"/>
        </w:rPr>
        <w:lastRenderedPageBreak/>
        <w:t>Welcome</w:t>
      </w:r>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b.txt:</w:t>
      </w:r>
    </w:p>
    <w:p w:rsidR="00D6167D" w:rsidRDefault="00D6167D" w:rsidP="00D6167D">
      <w:pPr>
        <w:pStyle w:val="HTMLPreformatted"/>
        <w:shd w:val="clear" w:color="auto" w:fill="F9FBF9"/>
        <w:rPr>
          <w:color w:val="000000"/>
        </w:rPr>
      </w:pPr>
      <w:proofErr w:type="gramStart"/>
      <w:r>
        <w:rPr>
          <w:color w:val="000000"/>
        </w:rPr>
        <w:t>to</w:t>
      </w:r>
      <w:proofErr w:type="gramEnd"/>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c.txt:</w:t>
      </w:r>
    </w:p>
    <w:p w:rsidR="00D6167D" w:rsidRDefault="00D6167D" w:rsidP="00D6167D">
      <w:pPr>
        <w:pStyle w:val="HTMLPreformatted"/>
        <w:shd w:val="clear" w:color="auto" w:fill="F9FBF9"/>
        <w:rPr>
          <w:color w:val="000000"/>
        </w:rPr>
      </w:pPr>
      <w:proofErr w:type="gramStart"/>
      <w:r>
        <w:rPr>
          <w:color w:val="000000"/>
        </w:rPr>
        <w:t>java</w:t>
      </w:r>
      <w:proofErr w:type="gramEnd"/>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d.txt:</w:t>
      </w:r>
    </w:p>
    <w:p w:rsidR="00D6167D" w:rsidRDefault="00D6167D" w:rsidP="00D6167D">
      <w:pPr>
        <w:pStyle w:val="HTMLPreformatted"/>
        <w:shd w:val="clear" w:color="auto" w:fill="F9FBF9"/>
        <w:rPr>
          <w:color w:val="000000"/>
        </w:rPr>
      </w:pPr>
      <w:proofErr w:type="gramStart"/>
      <w:r>
        <w:rPr>
          <w:color w:val="000000"/>
        </w:rPr>
        <w:t>programming</w:t>
      </w:r>
      <w:proofErr w:type="gramEnd"/>
    </w:p>
    <w:p w:rsidR="00D6167D" w:rsidRDefault="00D6167D" w:rsidP="00D6167D">
      <w:pPr>
        <w:pStyle w:val="NormalWeb"/>
        <w:shd w:val="clear" w:color="auto" w:fill="FFFFFF"/>
        <w:rPr>
          <w:rFonts w:ascii="Verdana" w:hAnsi="Verdana"/>
          <w:color w:val="000000"/>
          <w:sz w:val="20"/>
          <w:szCs w:val="20"/>
        </w:rPr>
      </w:pPr>
      <w:r>
        <w:rPr>
          <w:rFonts w:ascii="Verdana" w:hAnsi="Verdana"/>
          <w:color w:val="000000"/>
          <w:sz w:val="20"/>
          <w:szCs w:val="20"/>
        </w:rPr>
        <w:t>Output:</w:t>
      </w:r>
    </w:p>
    <w:p w:rsidR="00D6167D" w:rsidRDefault="00D6167D" w:rsidP="00D6167D">
      <w:pPr>
        <w:pStyle w:val="HTMLPreformatted"/>
        <w:shd w:val="clear" w:color="auto" w:fill="F9FBF9"/>
        <w:rPr>
          <w:color w:val="000000"/>
        </w:rPr>
      </w:pPr>
      <w:r>
        <w:rPr>
          <w:color w:val="000000"/>
        </w:rPr>
        <w:t>Welcometojavaprogramming</w:t>
      </w:r>
    </w:p>
    <w:p w:rsidR="00D6167D" w:rsidRDefault="00D6167D" w:rsidP="00AE0549"/>
    <w:p w:rsidR="00EC292D" w:rsidRDefault="00EC292D" w:rsidP="00EC292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ByteArrayOutputStream Class</w:t>
      </w:r>
    </w:p>
    <w:p w:rsidR="00EC292D" w:rsidRDefault="00EC292D" w:rsidP="00EC292D">
      <w:pPr>
        <w:pStyle w:val="NormalWeb"/>
        <w:shd w:val="clear" w:color="auto" w:fill="FFFFFF"/>
        <w:rPr>
          <w:rFonts w:ascii="Verdana" w:hAnsi="Verdana"/>
          <w:color w:val="000000"/>
          <w:sz w:val="20"/>
          <w:szCs w:val="20"/>
        </w:rPr>
      </w:pPr>
      <w:r>
        <w:rPr>
          <w:rFonts w:ascii="Verdana" w:hAnsi="Verdana"/>
          <w:color w:val="000000"/>
          <w:sz w:val="20"/>
          <w:szCs w:val="20"/>
        </w:rPr>
        <w:t>Java ByteArrayOutputStream class is used to </w:t>
      </w:r>
      <w:r>
        <w:rPr>
          <w:rStyle w:val="Strong"/>
          <w:rFonts w:ascii="Verdana" w:hAnsi="Verdana"/>
          <w:color w:val="2F4F4F"/>
          <w:sz w:val="20"/>
          <w:szCs w:val="20"/>
        </w:rPr>
        <w:t>write common data</w:t>
      </w:r>
      <w:r>
        <w:rPr>
          <w:rFonts w:ascii="Verdana" w:hAnsi="Verdana"/>
          <w:color w:val="000000"/>
          <w:sz w:val="20"/>
          <w:szCs w:val="20"/>
        </w:rPr>
        <w:t> into multiple files. In this stream, the data is written into a byte </w:t>
      </w:r>
      <w:hyperlink r:id="rId17" w:history="1">
        <w:r>
          <w:rPr>
            <w:rStyle w:val="Hyperlink"/>
            <w:rFonts w:ascii="Verdana" w:hAnsi="Verdana"/>
            <w:color w:val="008000"/>
            <w:sz w:val="20"/>
            <w:szCs w:val="20"/>
          </w:rPr>
          <w:t>array</w:t>
        </w:r>
      </w:hyperlink>
      <w:r>
        <w:rPr>
          <w:rFonts w:ascii="Verdana" w:hAnsi="Verdana"/>
          <w:color w:val="000000"/>
          <w:sz w:val="20"/>
          <w:szCs w:val="20"/>
        </w:rPr>
        <w:t> which can be written to multiple streams later.</w:t>
      </w:r>
    </w:p>
    <w:p w:rsidR="00EC292D" w:rsidRDefault="00EC292D" w:rsidP="00EC292D">
      <w:pPr>
        <w:pStyle w:val="NormalWeb"/>
        <w:shd w:val="clear" w:color="auto" w:fill="FFFFFF"/>
        <w:rPr>
          <w:rFonts w:ascii="Verdana" w:hAnsi="Verdana"/>
          <w:color w:val="000000"/>
          <w:sz w:val="20"/>
          <w:szCs w:val="20"/>
        </w:rPr>
      </w:pPr>
      <w:r>
        <w:rPr>
          <w:rFonts w:ascii="Verdana" w:hAnsi="Verdana"/>
          <w:color w:val="000000"/>
          <w:sz w:val="20"/>
          <w:szCs w:val="20"/>
        </w:rPr>
        <w:t>The ByteArrayOutputStream holds a copy of data and forwards it to multiple streams.</w:t>
      </w:r>
    </w:p>
    <w:p w:rsidR="00EC292D" w:rsidRDefault="00EC292D" w:rsidP="00EC292D">
      <w:pPr>
        <w:pStyle w:val="NormalWeb"/>
        <w:shd w:val="clear" w:color="auto" w:fill="FFFFFF"/>
        <w:rPr>
          <w:rFonts w:ascii="Verdana" w:hAnsi="Verdana"/>
          <w:color w:val="000000"/>
          <w:sz w:val="20"/>
          <w:szCs w:val="20"/>
        </w:rPr>
      </w:pPr>
      <w:r>
        <w:rPr>
          <w:rFonts w:ascii="Verdana" w:hAnsi="Verdana"/>
          <w:color w:val="000000"/>
          <w:sz w:val="20"/>
          <w:szCs w:val="20"/>
        </w:rPr>
        <w:t>The buffer of ByteArrayOutputStream automatically grows according to data.</w:t>
      </w:r>
    </w:p>
    <w:p w:rsidR="00EC292D" w:rsidRDefault="000076E4" w:rsidP="00EC292D">
      <w:pPr>
        <w:rPr>
          <w:rFonts w:ascii="Times New Roman" w:hAnsi="Times New Roman"/>
          <w:sz w:val="24"/>
          <w:szCs w:val="24"/>
        </w:rPr>
      </w:pPr>
      <w:r>
        <w:pict>
          <v:rect id="_x0000_i1044" style="width:0;height:.75pt" o:hralign="center" o:hrstd="t" o:hrnoshade="t" o:hr="t" fillcolor="#d4d4d4" stroked="f"/>
        </w:pict>
      </w:r>
    </w:p>
    <w:p w:rsidR="00EC292D" w:rsidRDefault="00EC292D" w:rsidP="00EC292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ByteArrayOutputStream class declaration</w:t>
      </w:r>
    </w:p>
    <w:p w:rsidR="00EC292D" w:rsidRDefault="00EC292D" w:rsidP="00EC292D">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Java.io.ByteArrayOutputStream class:</w:t>
      </w:r>
    </w:p>
    <w:p w:rsidR="00EC292D" w:rsidRDefault="00EC292D" w:rsidP="00A45A39">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ByteArrayOutputStream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OutputStream  </w:t>
      </w:r>
    </w:p>
    <w:p w:rsidR="00EC292D" w:rsidRDefault="000076E4" w:rsidP="00EC292D">
      <w:pPr>
        <w:spacing w:line="240" w:lineRule="auto"/>
        <w:rPr>
          <w:rFonts w:ascii="Times New Roman" w:hAnsi="Times New Roman"/>
          <w:sz w:val="24"/>
          <w:szCs w:val="24"/>
        </w:rPr>
      </w:pPr>
      <w:r>
        <w:pict>
          <v:rect id="_x0000_i1045" style="width:0;height:.75pt" o:hralign="center" o:hrstd="t" o:hrnoshade="t" o:hr="t" fillcolor="#d4d4d4" stroked="f"/>
        </w:pict>
      </w:r>
    </w:p>
    <w:p w:rsidR="00EC292D" w:rsidRDefault="00EC292D" w:rsidP="00EC292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ByteArrayOutputStream class constructors</w:t>
      </w:r>
    </w:p>
    <w:tbl>
      <w:tblPr>
        <w:tblW w:w="11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36"/>
        <w:gridCol w:w="8105"/>
      </w:tblGrid>
      <w:tr w:rsidR="00EC292D" w:rsidTr="00EC292D">
        <w:tc>
          <w:tcPr>
            <w:tcW w:w="0" w:type="auto"/>
            <w:shd w:val="clear" w:color="auto" w:fill="C7CCBE"/>
            <w:tcMar>
              <w:top w:w="180" w:type="dxa"/>
              <w:left w:w="180" w:type="dxa"/>
              <w:bottom w:w="180" w:type="dxa"/>
              <w:right w:w="180" w:type="dxa"/>
            </w:tcMar>
            <w:hideMark/>
          </w:tcPr>
          <w:p w:rsidR="00EC292D" w:rsidRDefault="00EC292D">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EC292D" w:rsidRDefault="00EC292D">
            <w:pPr>
              <w:rPr>
                <w:b/>
                <w:bCs/>
                <w:color w:val="000000"/>
                <w:sz w:val="26"/>
                <w:szCs w:val="26"/>
              </w:rPr>
            </w:pPr>
            <w:r>
              <w:rPr>
                <w:b/>
                <w:bCs/>
                <w:color w:val="000000"/>
                <w:sz w:val="26"/>
                <w:szCs w:val="26"/>
              </w:rPr>
              <w:t>Description</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ByteArrayOutputStream()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Creates a new byte array output </w:t>
            </w:r>
            <w:hyperlink r:id="rId18" w:history="1">
              <w:r>
                <w:rPr>
                  <w:rStyle w:val="Hyperlink"/>
                  <w:rFonts w:ascii="Verdana" w:hAnsi="Verdana"/>
                  <w:color w:val="008000"/>
                  <w:sz w:val="20"/>
                  <w:szCs w:val="20"/>
                </w:rPr>
                <w:t>stream</w:t>
              </w:r>
            </w:hyperlink>
            <w:r>
              <w:rPr>
                <w:rFonts w:ascii="Verdana" w:hAnsi="Verdana"/>
                <w:color w:val="000000"/>
                <w:sz w:val="20"/>
                <w:szCs w:val="20"/>
              </w:rPr>
              <w:t xml:space="preserve"> with the initial capacity of 32 </w:t>
            </w:r>
            <w:r>
              <w:rPr>
                <w:rFonts w:ascii="Verdana" w:hAnsi="Verdana"/>
                <w:color w:val="000000"/>
                <w:sz w:val="20"/>
                <w:szCs w:val="20"/>
              </w:rPr>
              <w:lastRenderedPageBreak/>
              <w:t>bytes, though its size increases if necessary.</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lastRenderedPageBreak/>
              <w:t>ByteArrayOutputStream(int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Creates a new byte array output stream, with a buffer capacity of the specified size, in bytes.</w:t>
            </w:r>
          </w:p>
        </w:tc>
      </w:tr>
    </w:tbl>
    <w:p w:rsidR="00EC292D" w:rsidRDefault="000076E4" w:rsidP="00EC292D">
      <w:pPr>
        <w:rPr>
          <w:rFonts w:ascii="Times New Roman" w:hAnsi="Times New Roman" w:cs="Times New Roman"/>
          <w:sz w:val="24"/>
          <w:szCs w:val="24"/>
        </w:rPr>
      </w:pPr>
      <w:r>
        <w:pict>
          <v:rect id="_x0000_i1046" style="width:0;height:.75pt" o:hralign="center" o:hrstd="t" o:hrnoshade="t" o:hr="t" fillcolor="#d4d4d4" stroked="f"/>
        </w:pict>
      </w:r>
    </w:p>
    <w:p w:rsidR="00EC292D" w:rsidRDefault="00EC292D" w:rsidP="00EC292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ByteArrayOutputStream class methods</w:t>
      </w:r>
    </w:p>
    <w:tbl>
      <w:tblPr>
        <w:tblW w:w="11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76"/>
        <w:gridCol w:w="8165"/>
      </w:tblGrid>
      <w:tr w:rsidR="00EC292D" w:rsidTr="00EC292D">
        <w:tc>
          <w:tcPr>
            <w:tcW w:w="0" w:type="auto"/>
            <w:shd w:val="clear" w:color="auto" w:fill="C7CCBE"/>
            <w:tcMar>
              <w:top w:w="180" w:type="dxa"/>
              <w:left w:w="180" w:type="dxa"/>
              <w:bottom w:w="180" w:type="dxa"/>
              <w:right w:w="180" w:type="dxa"/>
            </w:tcMar>
            <w:hideMark/>
          </w:tcPr>
          <w:p w:rsidR="00EC292D" w:rsidRDefault="00EC292D">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C292D" w:rsidRDefault="00EC292D">
            <w:pPr>
              <w:rPr>
                <w:b/>
                <w:bCs/>
                <w:color w:val="000000"/>
                <w:sz w:val="26"/>
                <w:szCs w:val="26"/>
              </w:rPr>
            </w:pPr>
            <w:r>
              <w:rPr>
                <w:b/>
                <w:bCs/>
                <w:color w:val="000000"/>
                <w:sz w:val="26"/>
                <w:szCs w:val="26"/>
              </w:rPr>
              <w:t>Description</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It is used to returns the current size of a buffer.</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byte[] toByteArray()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It is used to create a newly allocated byte array.</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It is used for converting the content into a </w:t>
            </w:r>
            <w:hyperlink r:id="rId19" w:history="1">
              <w:r>
                <w:rPr>
                  <w:rStyle w:val="Hyperlink"/>
                  <w:rFonts w:ascii="Verdana" w:hAnsi="Verdana"/>
                  <w:color w:val="008000"/>
                  <w:sz w:val="20"/>
                  <w:szCs w:val="20"/>
                </w:rPr>
                <w:t>string</w:t>
              </w:r>
            </w:hyperlink>
            <w:r>
              <w:rPr>
                <w:rFonts w:ascii="Verdana" w:hAnsi="Verdana"/>
                <w:color w:val="000000"/>
                <w:sz w:val="20"/>
                <w:szCs w:val="20"/>
              </w:rPr>
              <w:t> decoding bytes using a platform default character set.</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String toString(String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It is used for converting the content into a string decoding bytes using a specified charsetName.</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It is used for writing the byte specified to the byte array output stream.</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It is used for writing </w:t>
            </w:r>
            <w:r>
              <w:rPr>
                <w:rStyle w:val="Strong"/>
                <w:rFonts w:ascii="Verdana" w:hAnsi="Verdana"/>
                <w:color w:val="2F4F4F"/>
                <w:sz w:val="20"/>
                <w:szCs w:val="20"/>
              </w:rPr>
              <w:t>len</w:t>
            </w:r>
            <w:r>
              <w:rPr>
                <w:rFonts w:ascii="Verdana" w:hAnsi="Verdana"/>
                <w:color w:val="000000"/>
                <w:sz w:val="20"/>
                <w:szCs w:val="20"/>
              </w:rPr>
              <w:t> bytes from specified byte array starting from the offset </w:t>
            </w:r>
            <w:r>
              <w:rPr>
                <w:rStyle w:val="Strong"/>
                <w:rFonts w:ascii="Verdana" w:hAnsi="Verdana"/>
                <w:color w:val="2F4F4F"/>
                <w:sz w:val="20"/>
                <w:szCs w:val="20"/>
              </w:rPr>
              <w:t>off</w:t>
            </w:r>
            <w:r>
              <w:rPr>
                <w:rFonts w:ascii="Verdana" w:hAnsi="Verdana"/>
                <w:color w:val="000000"/>
                <w:sz w:val="20"/>
                <w:szCs w:val="20"/>
              </w:rPr>
              <w:t> to the byte array output stream.</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void writeTo(OutputStream 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It is used for writing the complete content of a byte array output stream to the specified output stream.</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It is used to reset the count field of a byte array output stream to zero value.</w:t>
            </w:r>
          </w:p>
        </w:tc>
      </w:tr>
      <w:tr w:rsidR="00EC292D" w:rsidTr="00EC2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lastRenderedPageBreak/>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2D" w:rsidRDefault="00EC292D">
            <w:pPr>
              <w:spacing w:line="345" w:lineRule="atLeast"/>
              <w:ind w:left="300"/>
              <w:rPr>
                <w:rFonts w:ascii="Verdana" w:hAnsi="Verdana"/>
                <w:color w:val="000000"/>
                <w:sz w:val="20"/>
                <w:szCs w:val="20"/>
              </w:rPr>
            </w:pPr>
            <w:r>
              <w:rPr>
                <w:rFonts w:ascii="Verdana" w:hAnsi="Verdana"/>
                <w:color w:val="000000"/>
                <w:sz w:val="20"/>
                <w:szCs w:val="20"/>
              </w:rPr>
              <w:t>It is used to close the ByteArrayOutputStream.</w:t>
            </w:r>
          </w:p>
        </w:tc>
      </w:tr>
    </w:tbl>
    <w:p w:rsidR="00EC292D" w:rsidRDefault="00EC292D" w:rsidP="00EC292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Java ByteArrayOutputStream</w:t>
      </w:r>
    </w:p>
    <w:p w:rsidR="00EC292D" w:rsidRDefault="00EC292D" w:rsidP="00EC292D">
      <w:pPr>
        <w:pStyle w:val="NormalWeb"/>
        <w:shd w:val="clear" w:color="auto" w:fill="FFFFFF"/>
        <w:rPr>
          <w:rFonts w:ascii="Verdana" w:hAnsi="Verdana"/>
          <w:color w:val="000000"/>
          <w:sz w:val="20"/>
          <w:szCs w:val="20"/>
        </w:rPr>
      </w:pPr>
      <w:r>
        <w:rPr>
          <w:rFonts w:ascii="Verdana" w:hAnsi="Verdana"/>
          <w:color w:val="000000"/>
          <w:sz w:val="20"/>
          <w:szCs w:val="20"/>
        </w:rPr>
        <w:t>Let's see a simple example of </w:t>
      </w:r>
      <w:hyperlink r:id="rId20" w:history="1">
        <w:r>
          <w:rPr>
            <w:rStyle w:val="Hyperlink"/>
            <w:rFonts w:ascii="Verdana" w:hAnsi="Verdana"/>
            <w:color w:val="008000"/>
            <w:sz w:val="20"/>
            <w:szCs w:val="20"/>
          </w:rPr>
          <w:t>java</w:t>
        </w:r>
      </w:hyperlink>
      <w:r>
        <w:rPr>
          <w:rFonts w:ascii="Verdana" w:hAnsi="Verdana"/>
          <w:color w:val="000000"/>
          <w:sz w:val="20"/>
          <w:szCs w:val="20"/>
        </w:rPr>
        <w:t> ByteArrayOutputStream class to write common data into 2 files: f1.txt and f2.txt.</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DataStreamExample {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FileOutputStream fout1=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"D:\\f1.txt"</w:t>
      </w:r>
      <w:r>
        <w:rPr>
          <w:rFonts w:ascii="Verdana" w:hAnsi="Verdana"/>
          <w:color w:val="000000"/>
          <w:sz w:val="20"/>
          <w:szCs w:val="20"/>
          <w:bdr w:val="none" w:sz="0" w:space="0" w:color="auto" w:frame="1"/>
        </w:rPr>
        <w:t>);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FileOutputStream fout2=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"D:\\f2.txt"</w:t>
      </w:r>
      <w:r>
        <w:rPr>
          <w:rFonts w:ascii="Verdana" w:hAnsi="Verdana"/>
          <w:color w:val="000000"/>
          <w:sz w:val="20"/>
          <w:szCs w:val="20"/>
          <w:bdr w:val="none" w:sz="0" w:space="0" w:color="auto" w:frame="1"/>
        </w:rPr>
        <w:t>);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ByteArrayOutputStream bout=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ByteArrayOutputStream();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bout.write(</w:t>
      </w:r>
      <w:r>
        <w:rPr>
          <w:rStyle w:val="number"/>
          <w:rFonts w:ascii="Verdana" w:hAnsi="Verdana"/>
          <w:color w:val="C00000"/>
          <w:sz w:val="20"/>
          <w:szCs w:val="20"/>
          <w:bdr w:val="none" w:sz="0" w:space="0" w:color="auto" w:frame="1"/>
        </w:rPr>
        <w:t>65</w:t>
      </w:r>
      <w:r>
        <w:rPr>
          <w:rFonts w:ascii="Verdana" w:hAnsi="Verdana"/>
          <w:color w:val="000000"/>
          <w:sz w:val="20"/>
          <w:szCs w:val="20"/>
          <w:bdr w:val="none" w:sz="0" w:space="0" w:color="auto" w:frame="1"/>
        </w:rPr>
        <w:t>);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bout.writeTo(fout1);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bout.writeTo(fout2);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bout.flush();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bout.close();</w:t>
      </w:r>
      <w:r>
        <w:rPr>
          <w:rStyle w:val="comment"/>
          <w:rFonts w:ascii="Verdana" w:hAnsi="Verdana"/>
          <w:color w:val="008200"/>
          <w:sz w:val="20"/>
          <w:szCs w:val="20"/>
          <w:bdr w:val="none" w:sz="0" w:space="0" w:color="auto" w:frame="1"/>
        </w:rPr>
        <w:t>//has no effect  </w:t>
      </w:r>
      <w:r>
        <w:rPr>
          <w:rFonts w:ascii="Verdana" w:hAnsi="Verdana"/>
          <w:color w:val="000000"/>
          <w:sz w:val="20"/>
          <w:szCs w:val="20"/>
          <w:bdr w:val="none" w:sz="0" w:space="0" w:color="auto" w:frame="1"/>
        </w:rPr>
        <w:t>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C292D" w:rsidRDefault="00EC292D" w:rsidP="00A45A39">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C292D" w:rsidRDefault="00EC292D" w:rsidP="00EC292D">
      <w:pPr>
        <w:pStyle w:val="NormalWeb"/>
        <w:shd w:val="clear" w:color="auto" w:fill="FFFFFF"/>
        <w:rPr>
          <w:rFonts w:ascii="Verdana" w:hAnsi="Verdana"/>
          <w:color w:val="000000"/>
          <w:sz w:val="20"/>
          <w:szCs w:val="20"/>
        </w:rPr>
      </w:pPr>
      <w:r>
        <w:rPr>
          <w:rFonts w:ascii="Verdana" w:hAnsi="Verdana"/>
          <w:color w:val="000000"/>
          <w:sz w:val="20"/>
          <w:szCs w:val="20"/>
        </w:rPr>
        <w:t>Output:</w:t>
      </w:r>
    </w:p>
    <w:p w:rsidR="00EC292D" w:rsidRDefault="00EC292D" w:rsidP="00EC292D">
      <w:pPr>
        <w:pStyle w:val="HTMLPreformatted"/>
        <w:shd w:val="clear" w:color="auto" w:fill="F9FBF9"/>
        <w:rPr>
          <w:color w:val="000000"/>
        </w:rPr>
      </w:pPr>
      <w:r>
        <w:rPr>
          <w:color w:val="000000"/>
        </w:rPr>
        <w:t>Success...</w:t>
      </w:r>
    </w:p>
    <w:p w:rsidR="00EC292D" w:rsidRDefault="00EC292D" w:rsidP="00EC292D">
      <w:pPr>
        <w:pStyle w:val="NormalWeb"/>
        <w:shd w:val="clear" w:color="auto" w:fill="FFFFFF"/>
        <w:rPr>
          <w:rFonts w:ascii="Verdana" w:hAnsi="Verdana"/>
          <w:color w:val="000000"/>
          <w:sz w:val="20"/>
          <w:szCs w:val="20"/>
        </w:rPr>
      </w:pPr>
      <w:r>
        <w:rPr>
          <w:rFonts w:ascii="Verdana" w:hAnsi="Verdana"/>
          <w:color w:val="000000"/>
          <w:sz w:val="20"/>
          <w:szCs w:val="20"/>
        </w:rPr>
        <w:t>f1.txt:</w:t>
      </w:r>
    </w:p>
    <w:p w:rsidR="00EC292D" w:rsidRDefault="00EC292D" w:rsidP="00EC292D">
      <w:pPr>
        <w:pStyle w:val="HTMLPreformatted"/>
        <w:shd w:val="clear" w:color="auto" w:fill="F9FBF9"/>
        <w:rPr>
          <w:color w:val="000000"/>
        </w:rPr>
      </w:pPr>
      <w:r>
        <w:rPr>
          <w:color w:val="000000"/>
        </w:rPr>
        <w:t>A</w:t>
      </w:r>
    </w:p>
    <w:p w:rsidR="00EC292D" w:rsidRDefault="00EC292D" w:rsidP="00EC292D">
      <w:pPr>
        <w:pStyle w:val="NormalWeb"/>
        <w:shd w:val="clear" w:color="auto" w:fill="FFFFFF"/>
        <w:rPr>
          <w:rFonts w:ascii="Verdana" w:hAnsi="Verdana"/>
          <w:color w:val="000000"/>
          <w:sz w:val="20"/>
          <w:szCs w:val="20"/>
        </w:rPr>
      </w:pPr>
      <w:r>
        <w:rPr>
          <w:rFonts w:ascii="Verdana" w:hAnsi="Verdana"/>
          <w:color w:val="000000"/>
          <w:sz w:val="20"/>
          <w:szCs w:val="20"/>
        </w:rPr>
        <w:t>f2.txt:</w:t>
      </w:r>
    </w:p>
    <w:p w:rsidR="00EC292D" w:rsidRDefault="00EC292D" w:rsidP="00EC292D">
      <w:pPr>
        <w:pStyle w:val="HTMLPreformatted"/>
        <w:shd w:val="clear" w:color="auto" w:fill="F9FBF9"/>
        <w:rPr>
          <w:color w:val="000000"/>
        </w:rPr>
      </w:pPr>
      <w:r>
        <w:rPr>
          <w:color w:val="000000"/>
        </w:rPr>
        <w:t>A</w:t>
      </w:r>
    </w:p>
    <w:p w:rsidR="00EC292D" w:rsidRDefault="00EC292D" w:rsidP="00AE0549"/>
    <w:p w:rsidR="00B87B7A" w:rsidRDefault="007661A7" w:rsidP="00AE0549">
      <w:r>
        <w:rPr>
          <w:noProof/>
        </w:rPr>
        <w:lastRenderedPageBreak/>
        <w:drawing>
          <wp:inline distT="0" distB="0" distL="0" distR="0">
            <wp:extent cx="5943600" cy="1426191"/>
            <wp:effectExtent l="0" t="0" r="0" b="3175"/>
            <wp:docPr id="5" name="Picture 5" descr="Java Byte array output stream cla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Byte array output stream class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26191"/>
                    </a:xfrm>
                    <a:prstGeom prst="rect">
                      <a:avLst/>
                    </a:prstGeom>
                    <a:noFill/>
                    <a:ln>
                      <a:noFill/>
                    </a:ln>
                  </pic:spPr>
                </pic:pic>
              </a:graphicData>
            </a:graphic>
          </wp:inline>
        </w:drawing>
      </w:r>
    </w:p>
    <w:p w:rsidR="00B87B7A" w:rsidRDefault="00B87B7A" w:rsidP="00B87B7A"/>
    <w:p w:rsidR="00B87B7A" w:rsidRDefault="00B87B7A" w:rsidP="00B87B7A">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ByteArrayInputStream Class</w:t>
      </w:r>
    </w:p>
    <w:p w:rsidR="00B87B7A" w:rsidRDefault="00B87B7A" w:rsidP="00B87B7A">
      <w:pPr>
        <w:pStyle w:val="NormalWeb"/>
        <w:shd w:val="clear" w:color="auto" w:fill="FFFFFF"/>
        <w:rPr>
          <w:rFonts w:ascii="Verdana" w:hAnsi="Verdana"/>
          <w:color w:val="000000"/>
          <w:sz w:val="20"/>
          <w:szCs w:val="20"/>
        </w:rPr>
      </w:pPr>
      <w:r>
        <w:rPr>
          <w:rFonts w:ascii="Verdana" w:hAnsi="Verdana"/>
          <w:color w:val="000000"/>
          <w:sz w:val="20"/>
          <w:szCs w:val="20"/>
        </w:rPr>
        <w:t>The ByteArrayInputStream is composed of two words: ByteArray and InputStream. As the name suggests, it can be used to read byte </w:t>
      </w:r>
      <w:hyperlink r:id="rId22" w:history="1">
        <w:r>
          <w:rPr>
            <w:rStyle w:val="Hyperlink"/>
            <w:rFonts w:ascii="Verdana" w:hAnsi="Verdana"/>
            <w:color w:val="008000"/>
            <w:sz w:val="20"/>
            <w:szCs w:val="20"/>
          </w:rPr>
          <w:t>array</w:t>
        </w:r>
      </w:hyperlink>
      <w:r>
        <w:rPr>
          <w:rFonts w:ascii="Verdana" w:hAnsi="Verdana"/>
          <w:color w:val="000000"/>
          <w:sz w:val="20"/>
          <w:szCs w:val="20"/>
        </w:rPr>
        <w:t> as input stream.</w:t>
      </w:r>
    </w:p>
    <w:p w:rsidR="00B87B7A" w:rsidRDefault="00B87B7A" w:rsidP="00B87B7A">
      <w:pPr>
        <w:pStyle w:val="NormalWeb"/>
        <w:shd w:val="clear" w:color="auto" w:fill="FFFFFF"/>
        <w:rPr>
          <w:rFonts w:ascii="Verdana" w:hAnsi="Verdana"/>
          <w:color w:val="000000"/>
          <w:sz w:val="20"/>
          <w:szCs w:val="20"/>
        </w:rPr>
      </w:pPr>
      <w:r>
        <w:rPr>
          <w:rFonts w:ascii="Verdana" w:hAnsi="Verdana"/>
          <w:color w:val="000000"/>
          <w:sz w:val="20"/>
          <w:szCs w:val="20"/>
        </w:rPr>
        <w:t>Java ByteArrayInputStream </w:t>
      </w:r>
      <w:hyperlink r:id="rId23" w:history="1">
        <w:r>
          <w:rPr>
            <w:rStyle w:val="Hyperlink"/>
            <w:rFonts w:ascii="Verdana" w:hAnsi="Verdana"/>
            <w:color w:val="008000"/>
            <w:sz w:val="20"/>
            <w:szCs w:val="20"/>
          </w:rPr>
          <w:t>class</w:t>
        </w:r>
      </w:hyperlink>
      <w:r>
        <w:rPr>
          <w:rFonts w:ascii="Verdana" w:hAnsi="Verdana"/>
          <w:color w:val="000000"/>
          <w:sz w:val="20"/>
          <w:szCs w:val="20"/>
        </w:rPr>
        <w:t> contains an internal buffer which is used to </w:t>
      </w:r>
      <w:r>
        <w:rPr>
          <w:rStyle w:val="Strong"/>
          <w:rFonts w:ascii="Verdana" w:hAnsi="Verdana"/>
          <w:color w:val="2F4F4F"/>
          <w:sz w:val="20"/>
          <w:szCs w:val="20"/>
        </w:rPr>
        <w:t>read byte array</w:t>
      </w:r>
      <w:r>
        <w:rPr>
          <w:rFonts w:ascii="Verdana" w:hAnsi="Verdana"/>
          <w:color w:val="000000"/>
          <w:sz w:val="20"/>
          <w:szCs w:val="20"/>
        </w:rPr>
        <w:t> as stream. In this stream, the data is read from a byte array.</w:t>
      </w:r>
    </w:p>
    <w:p w:rsidR="00B87B7A" w:rsidRDefault="00B87B7A" w:rsidP="00B87B7A">
      <w:pPr>
        <w:pStyle w:val="NormalWeb"/>
        <w:shd w:val="clear" w:color="auto" w:fill="FFFFFF"/>
        <w:rPr>
          <w:rFonts w:ascii="Verdana" w:hAnsi="Verdana"/>
          <w:color w:val="000000"/>
          <w:sz w:val="20"/>
          <w:szCs w:val="20"/>
        </w:rPr>
      </w:pPr>
      <w:r>
        <w:rPr>
          <w:rFonts w:ascii="Verdana" w:hAnsi="Verdana"/>
          <w:color w:val="000000"/>
          <w:sz w:val="20"/>
          <w:szCs w:val="20"/>
        </w:rPr>
        <w:t>The buffer of ByteArrayInputStream automatically grows according to data.</w:t>
      </w:r>
    </w:p>
    <w:p w:rsidR="00B87B7A" w:rsidRDefault="000076E4" w:rsidP="00B87B7A">
      <w:pPr>
        <w:rPr>
          <w:rFonts w:ascii="Times New Roman" w:hAnsi="Times New Roman"/>
          <w:sz w:val="24"/>
          <w:szCs w:val="24"/>
        </w:rPr>
      </w:pPr>
      <w:r>
        <w:pict>
          <v:rect id="_x0000_i1047" style="width:0;height:.75pt" o:hralign="center" o:hrstd="t" o:hrnoshade="t" o:hr="t" fillcolor="#d4d4d4" stroked="f"/>
        </w:pict>
      </w:r>
    </w:p>
    <w:p w:rsidR="00B87B7A" w:rsidRDefault="00B87B7A" w:rsidP="00B87B7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ByteArrayInputStream class declaration</w:t>
      </w:r>
    </w:p>
    <w:p w:rsidR="00B87B7A" w:rsidRDefault="00B87B7A" w:rsidP="00B87B7A">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Java.io.ByteArrayInputStream class:</w:t>
      </w:r>
    </w:p>
    <w:p w:rsidR="00B87B7A" w:rsidRDefault="00B87B7A" w:rsidP="00A45A39">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ByteArrayInputStream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InputStream  </w:t>
      </w:r>
    </w:p>
    <w:p w:rsidR="00B87B7A" w:rsidRDefault="000076E4" w:rsidP="00B87B7A">
      <w:pPr>
        <w:spacing w:line="240" w:lineRule="auto"/>
        <w:rPr>
          <w:rFonts w:ascii="Times New Roman" w:hAnsi="Times New Roman"/>
          <w:sz w:val="24"/>
          <w:szCs w:val="24"/>
        </w:rPr>
      </w:pPr>
      <w:r>
        <w:pict>
          <v:rect id="_x0000_i1048" style="width:0;height:.75pt" o:hralign="center" o:hrstd="t" o:hrnoshade="t" o:hr="t" fillcolor="#d4d4d4" stroked="f"/>
        </w:pict>
      </w:r>
    </w:p>
    <w:p w:rsidR="00B87B7A" w:rsidRDefault="00B87B7A" w:rsidP="00B87B7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ByteArrayInputStream class constructors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3"/>
        <w:gridCol w:w="8302"/>
      </w:tblGrid>
      <w:tr w:rsidR="00B87B7A" w:rsidTr="00B87B7A">
        <w:tc>
          <w:tcPr>
            <w:tcW w:w="0" w:type="auto"/>
            <w:shd w:val="clear" w:color="auto" w:fill="C7CCBE"/>
            <w:tcMar>
              <w:top w:w="180" w:type="dxa"/>
              <w:left w:w="180" w:type="dxa"/>
              <w:bottom w:w="180" w:type="dxa"/>
              <w:right w:w="180" w:type="dxa"/>
            </w:tcMar>
            <w:hideMark/>
          </w:tcPr>
          <w:p w:rsidR="00B87B7A" w:rsidRDefault="00B87B7A">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B87B7A" w:rsidRDefault="00B87B7A">
            <w:pPr>
              <w:rPr>
                <w:b/>
                <w:bCs/>
                <w:color w:val="000000"/>
                <w:sz w:val="26"/>
                <w:szCs w:val="26"/>
              </w:rPr>
            </w:pPr>
            <w:r>
              <w:rPr>
                <w:b/>
                <w:bCs/>
                <w:color w:val="000000"/>
                <w:sz w:val="26"/>
                <w:szCs w:val="26"/>
              </w:rPr>
              <w:t>Description</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ByteArrayInputStream(byte[] 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Creates a new byte array input stream which uses </w:t>
            </w:r>
            <w:r>
              <w:rPr>
                <w:rStyle w:val="Strong"/>
                <w:rFonts w:ascii="Verdana" w:hAnsi="Verdana"/>
                <w:color w:val="2F4F4F"/>
                <w:sz w:val="20"/>
                <w:szCs w:val="20"/>
              </w:rPr>
              <w:t>ary</w:t>
            </w:r>
            <w:r>
              <w:rPr>
                <w:rFonts w:ascii="Verdana" w:hAnsi="Verdana"/>
                <w:color w:val="000000"/>
                <w:sz w:val="20"/>
                <w:szCs w:val="20"/>
              </w:rPr>
              <w:t> as its buffer array.</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ByteArrayInputStream(byte[] ary, int offset,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Creates a new byte array input stream which uses </w:t>
            </w:r>
            <w:r>
              <w:rPr>
                <w:rStyle w:val="Strong"/>
                <w:rFonts w:ascii="Verdana" w:hAnsi="Verdana"/>
                <w:color w:val="2F4F4F"/>
                <w:sz w:val="20"/>
                <w:szCs w:val="20"/>
              </w:rPr>
              <w:t>ary</w:t>
            </w:r>
            <w:r>
              <w:rPr>
                <w:rFonts w:ascii="Verdana" w:hAnsi="Verdana"/>
                <w:color w:val="000000"/>
                <w:sz w:val="20"/>
                <w:szCs w:val="20"/>
              </w:rPr>
              <w:t> as its buffer array that can read up to specified </w:t>
            </w:r>
            <w:r>
              <w:rPr>
                <w:rStyle w:val="Strong"/>
                <w:rFonts w:ascii="Verdana" w:hAnsi="Verdana"/>
                <w:color w:val="2F4F4F"/>
                <w:sz w:val="20"/>
                <w:szCs w:val="20"/>
              </w:rPr>
              <w:t>len</w:t>
            </w:r>
            <w:r>
              <w:rPr>
                <w:rFonts w:ascii="Verdana" w:hAnsi="Verdana"/>
                <w:color w:val="000000"/>
                <w:sz w:val="20"/>
                <w:szCs w:val="20"/>
              </w:rPr>
              <w:t> bytes of data from an array.</w:t>
            </w:r>
          </w:p>
        </w:tc>
      </w:tr>
    </w:tbl>
    <w:p w:rsidR="00B87B7A" w:rsidRDefault="000076E4" w:rsidP="00B87B7A">
      <w:pPr>
        <w:rPr>
          <w:rFonts w:ascii="Times New Roman" w:hAnsi="Times New Roman" w:cs="Times New Roman"/>
          <w:sz w:val="24"/>
          <w:szCs w:val="24"/>
        </w:rPr>
      </w:pPr>
      <w:r>
        <w:pict>
          <v:rect id="_x0000_i1049" style="width:0;height:.75pt" o:hralign="center" o:hrstd="t" o:hrnoshade="t" o:hr="t" fillcolor="#d4d4d4" stroked="f"/>
        </w:pict>
      </w:r>
    </w:p>
    <w:p w:rsidR="00B87B7A" w:rsidRDefault="00B87B7A" w:rsidP="00B87B7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ByteArrayInputStream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69"/>
        <w:gridCol w:w="9106"/>
      </w:tblGrid>
      <w:tr w:rsidR="00B87B7A" w:rsidTr="00B87B7A">
        <w:tc>
          <w:tcPr>
            <w:tcW w:w="0" w:type="auto"/>
            <w:shd w:val="clear" w:color="auto" w:fill="C7CCBE"/>
            <w:tcMar>
              <w:top w:w="180" w:type="dxa"/>
              <w:left w:w="180" w:type="dxa"/>
              <w:bottom w:w="180" w:type="dxa"/>
              <w:right w:w="180" w:type="dxa"/>
            </w:tcMar>
            <w:hideMark/>
          </w:tcPr>
          <w:p w:rsidR="00B87B7A" w:rsidRDefault="00B87B7A">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B87B7A" w:rsidRDefault="00B87B7A">
            <w:pPr>
              <w:rPr>
                <w:b/>
                <w:bCs/>
                <w:color w:val="000000"/>
                <w:sz w:val="26"/>
                <w:szCs w:val="26"/>
              </w:rPr>
            </w:pPr>
            <w:r>
              <w:rPr>
                <w:b/>
                <w:bCs/>
                <w:color w:val="000000"/>
                <w:sz w:val="26"/>
                <w:szCs w:val="26"/>
              </w:rPr>
              <w:t>Description</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It is used to return the number of remaining bytes that can be read from the input stream.</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It is used to read the next byte of data from the input stream.</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int read(byte[] ary,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It is used to read up to len bytes of data from an array of bytes in the input stream.</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It is used to test the input stream for mark and reset method.</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long skip(long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It is used to skip the x bytes of input from the input stream.</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It is used to set the current marked position in the stream.</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It is used to reset the buffer of a byte array.</w:t>
            </w:r>
          </w:p>
        </w:tc>
      </w:tr>
      <w:tr w:rsidR="00B87B7A" w:rsidTr="00B87B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7B7A" w:rsidRDefault="00B87B7A">
            <w:pPr>
              <w:spacing w:line="345" w:lineRule="atLeast"/>
              <w:ind w:left="300"/>
              <w:rPr>
                <w:rFonts w:ascii="Verdana" w:hAnsi="Verdana"/>
                <w:color w:val="000000"/>
                <w:sz w:val="20"/>
                <w:szCs w:val="20"/>
              </w:rPr>
            </w:pPr>
            <w:r>
              <w:rPr>
                <w:rFonts w:ascii="Verdana" w:hAnsi="Verdana"/>
                <w:color w:val="000000"/>
                <w:sz w:val="20"/>
                <w:szCs w:val="20"/>
              </w:rPr>
              <w:t>It is used for closing a ByteArrayInputStream.</w:t>
            </w:r>
          </w:p>
        </w:tc>
      </w:tr>
    </w:tbl>
    <w:p w:rsidR="00B87B7A" w:rsidRDefault="00B87B7A" w:rsidP="00B87B7A">
      <w:pPr>
        <w:pStyle w:val="Heading2"/>
        <w:shd w:val="clear" w:color="auto" w:fill="FFFFFF"/>
        <w:spacing w:line="312" w:lineRule="atLeast"/>
        <w:rPr>
          <w:ins w:id="40" w:author="Unknown"/>
          <w:rFonts w:ascii="Helvetica" w:hAnsi="Helvetica" w:cs="Helvetica"/>
          <w:b w:val="0"/>
          <w:bCs w:val="0"/>
          <w:color w:val="610B38"/>
          <w:sz w:val="38"/>
          <w:szCs w:val="38"/>
        </w:rPr>
      </w:pPr>
      <w:ins w:id="41" w:author="Unknown">
        <w:r>
          <w:rPr>
            <w:rFonts w:ascii="Helvetica" w:hAnsi="Helvetica" w:cs="Helvetica"/>
            <w:b w:val="0"/>
            <w:bCs w:val="0"/>
            <w:color w:val="610B38"/>
            <w:sz w:val="38"/>
            <w:szCs w:val="38"/>
          </w:rPr>
          <w:t>Example of Java ByteArrayInputStream</w:t>
        </w:r>
      </w:ins>
    </w:p>
    <w:p w:rsidR="00B87B7A" w:rsidRDefault="00B87B7A" w:rsidP="00B87B7A">
      <w:pPr>
        <w:pStyle w:val="NormalWeb"/>
        <w:shd w:val="clear" w:color="auto" w:fill="FFFFFF"/>
        <w:rPr>
          <w:ins w:id="42" w:author="Unknown"/>
          <w:rFonts w:ascii="Verdana" w:hAnsi="Verdana"/>
          <w:color w:val="000000"/>
          <w:sz w:val="20"/>
          <w:szCs w:val="20"/>
        </w:rPr>
      </w:pPr>
      <w:ins w:id="43" w:author="Unknown">
        <w:r>
          <w:rPr>
            <w:rFonts w:ascii="Verdana" w:hAnsi="Verdana"/>
            <w:color w:val="000000"/>
            <w:sz w:val="20"/>
            <w:szCs w:val="20"/>
          </w:rPr>
          <w:t>Let's see a simple example of </w:t>
        </w:r>
        <w:r>
          <w:rPr>
            <w:rFonts w:ascii="Verdana" w:hAnsi="Verdana"/>
            <w:color w:val="000000"/>
            <w:sz w:val="20"/>
            <w:szCs w:val="20"/>
          </w:rPr>
          <w:fldChar w:fldCharType="begin"/>
        </w:r>
        <w:r>
          <w:rPr>
            <w:rFonts w:ascii="Verdana" w:hAnsi="Verdana"/>
            <w:color w:val="000000"/>
            <w:sz w:val="20"/>
            <w:szCs w:val="20"/>
          </w:rPr>
          <w:instrText xml:space="preserve"> HYPERLINK "https://www.javatpoint.com/java-tutorial" </w:instrText>
        </w:r>
        <w:r>
          <w:rPr>
            <w:rFonts w:ascii="Verdana" w:hAnsi="Verdana"/>
            <w:color w:val="000000"/>
            <w:sz w:val="20"/>
            <w:szCs w:val="20"/>
          </w:rPr>
          <w:fldChar w:fldCharType="separate"/>
        </w:r>
        <w:r>
          <w:rPr>
            <w:rStyle w:val="Hyperlink"/>
            <w:rFonts w:ascii="Verdana" w:hAnsi="Verdana"/>
            <w:color w:val="008000"/>
            <w:sz w:val="20"/>
            <w:szCs w:val="20"/>
          </w:rPr>
          <w:t>java</w:t>
        </w:r>
        <w:r>
          <w:rPr>
            <w:rFonts w:ascii="Verdana" w:hAnsi="Verdana"/>
            <w:color w:val="000000"/>
            <w:sz w:val="20"/>
            <w:szCs w:val="20"/>
          </w:rPr>
          <w:fldChar w:fldCharType="end"/>
        </w:r>
        <w:r>
          <w:rPr>
            <w:rFonts w:ascii="Verdana" w:hAnsi="Verdana"/>
            <w:color w:val="000000"/>
            <w:sz w:val="20"/>
            <w:szCs w:val="20"/>
          </w:rPr>
          <w:t> ByteArrayInputStream class to read byte array as input stream.</w:t>
        </w:r>
      </w:ins>
    </w:p>
    <w:p w:rsidR="00B87B7A" w:rsidRDefault="00B87B7A" w:rsidP="00A45A39">
      <w:pPr>
        <w:numPr>
          <w:ilvl w:val="0"/>
          <w:numId w:val="29"/>
        </w:numPr>
        <w:shd w:val="clear" w:color="auto" w:fill="FFFFFF"/>
        <w:spacing w:after="0" w:line="315" w:lineRule="atLeast"/>
        <w:ind w:left="0"/>
        <w:rPr>
          <w:ins w:id="44" w:author="Unknown"/>
          <w:rFonts w:ascii="Verdana" w:hAnsi="Verdana"/>
          <w:color w:val="000000"/>
          <w:sz w:val="20"/>
          <w:szCs w:val="20"/>
        </w:rPr>
      </w:pPr>
      <w:ins w:id="45"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B87B7A" w:rsidRDefault="00B87B7A" w:rsidP="00A45A39">
      <w:pPr>
        <w:numPr>
          <w:ilvl w:val="0"/>
          <w:numId w:val="29"/>
        </w:numPr>
        <w:shd w:val="clear" w:color="auto" w:fill="FFFFFF"/>
        <w:spacing w:after="0" w:line="315" w:lineRule="atLeast"/>
        <w:ind w:left="0"/>
        <w:rPr>
          <w:ins w:id="46" w:author="Unknown"/>
          <w:rFonts w:ascii="Verdana" w:hAnsi="Verdana"/>
          <w:color w:val="000000"/>
          <w:sz w:val="20"/>
          <w:szCs w:val="20"/>
        </w:rPr>
      </w:pPr>
      <w:proofErr w:type="gramStart"/>
      <w:ins w:id="47"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B87B7A" w:rsidRDefault="00B87B7A" w:rsidP="00A45A39">
      <w:pPr>
        <w:numPr>
          <w:ilvl w:val="0"/>
          <w:numId w:val="29"/>
        </w:numPr>
        <w:shd w:val="clear" w:color="auto" w:fill="FFFFFF"/>
        <w:spacing w:after="0" w:line="315" w:lineRule="atLeast"/>
        <w:ind w:left="0"/>
        <w:rPr>
          <w:ins w:id="48" w:author="Unknown"/>
          <w:rFonts w:ascii="Verdana" w:hAnsi="Verdana"/>
          <w:color w:val="000000"/>
          <w:sz w:val="20"/>
          <w:szCs w:val="20"/>
        </w:rPr>
      </w:pPr>
      <w:ins w:id="4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ReadExample {  </w:t>
        </w:r>
      </w:ins>
    </w:p>
    <w:p w:rsidR="00B87B7A" w:rsidRDefault="00B87B7A" w:rsidP="00A45A39">
      <w:pPr>
        <w:numPr>
          <w:ilvl w:val="0"/>
          <w:numId w:val="29"/>
        </w:numPr>
        <w:shd w:val="clear" w:color="auto" w:fill="FFFFFF"/>
        <w:spacing w:after="0" w:line="315" w:lineRule="atLeast"/>
        <w:ind w:left="0"/>
        <w:rPr>
          <w:ins w:id="50" w:author="Unknown"/>
          <w:rFonts w:ascii="Verdana" w:hAnsi="Verdana"/>
          <w:color w:val="000000"/>
          <w:sz w:val="20"/>
          <w:szCs w:val="20"/>
        </w:rPr>
      </w:pPr>
      <w:ins w:id="5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ins>
    </w:p>
    <w:p w:rsidR="00B87B7A" w:rsidRDefault="00B87B7A" w:rsidP="00A45A39">
      <w:pPr>
        <w:numPr>
          <w:ilvl w:val="0"/>
          <w:numId w:val="29"/>
        </w:numPr>
        <w:shd w:val="clear" w:color="auto" w:fill="FFFFFF"/>
        <w:spacing w:after="0" w:line="315" w:lineRule="atLeast"/>
        <w:ind w:left="0"/>
        <w:rPr>
          <w:ins w:id="52" w:author="Unknown"/>
          <w:rFonts w:ascii="Verdana" w:hAnsi="Verdana"/>
          <w:color w:val="000000"/>
          <w:sz w:val="20"/>
          <w:szCs w:val="20"/>
        </w:rPr>
      </w:pPr>
      <w:ins w:id="53"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buf = { </w:t>
        </w:r>
        <w:r>
          <w:rPr>
            <w:rStyle w:val="number"/>
            <w:rFonts w:ascii="Verdana" w:hAnsi="Verdana"/>
            <w:color w:val="C00000"/>
            <w:sz w:val="20"/>
            <w:szCs w:val="20"/>
            <w:bdr w:val="none" w:sz="0" w:space="0" w:color="auto" w:frame="1"/>
          </w:rPr>
          <w:t>35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36</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38</w:t>
        </w:r>
        <w:r>
          <w:rPr>
            <w:rFonts w:ascii="Verdana" w:hAnsi="Verdana"/>
            <w:color w:val="000000"/>
            <w:sz w:val="20"/>
            <w:szCs w:val="20"/>
            <w:bdr w:val="none" w:sz="0" w:space="0" w:color="auto" w:frame="1"/>
          </w:rPr>
          <w:t> };  </w:t>
        </w:r>
      </w:ins>
    </w:p>
    <w:p w:rsidR="00B87B7A" w:rsidRDefault="00B87B7A" w:rsidP="00A45A39">
      <w:pPr>
        <w:numPr>
          <w:ilvl w:val="0"/>
          <w:numId w:val="29"/>
        </w:numPr>
        <w:shd w:val="clear" w:color="auto" w:fill="FFFFFF"/>
        <w:spacing w:after="0" w:line="315" w:lineRule="atLeast"/>
        <w:ind w:left="0"/>
        <w:rPr>
          <w:ins w:id="54" w:author="Unknown"/>
          <w:rFonts w:ascii="Verdana" w:hAnsi="Verdana"/>
          <w:color w:val="000000"/>
          <w:sz w:val="20"/>
          <w:szCs w:val="20"/>
        </w:rPr>
      </w:pPr>
      <w:ins w:id="55" w:author="Unknown">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the new byte array input stream</w:t>
        </w:r>
        <w:r>
          <w:rPr>
            <w:rFonts w:ascii="Verdana" w:hAnsi="Verdana"/>
            <w:color w:val="000000"/>
            <w:sz w:val="20"/>
            <w:szCs w:val="20"/>
            <w:bdr w:val="none" w:sz="0" w:space="0" w:color="auto" w:frame="1"/>
          </w:rPr>
          <w:t>  </w:t>
        </w:r>
      </w:ins>
    </w:p>
    <w:p w:rsidR="00B87B7A" w:rsidRDefault="00B87B7A" w:rsidP="00A45A39">
      <w:pPr>
        <w:numPr>
          <w:ilvl w:val="0"/>
          <w:numId w:val="29"/>
        </w:numPr>
        <w:shd w:val="clear" w:color="auto" w:fill="FFFFFF"/>
        <w:spacing w:after="0" w:line="315" w:lineRule="atLeast"/>
        <w:ind w:left="0"/>
        <w:rPr>
          <w:ins w:id="56" w:author="Unknown"/>
          <w:rFonts w:ascii="Verdana" w:hAnsi="Verdana"/>
          <w:color w:val="000000"/>
          <w:sz w:val="20"/>
          <w:szCs w:val="20"/>
        </w:rPr>
      </w:pPr>
      <w:ins w:id="57" w:author="Unknown">
        <w:r>
          <w:rPr>
            <w:rFonts w:ascii="Verdana" w:hAnsi="Verdana"/>
            <w:color w:val="000000"/>
            <w:sz w:val="20"/>
            <w:szCs w:val="20"/>
            <w:bdr w:val="none" w:sz="0" w:space="0" w:color="auto" w:frame="1"/>
          </w:rPr>
          <w:t>    ByteArrayInputStream byt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ByteArrayInputStream(buf);  </w:t>
        </w:r>
      </w:ins>
    </w:p>
    <w:p w:rsidR="00B87B7A" w:rsidRDefault="00B87B7A" w:rsidP="00A45A39">
      <w:pPr>
        <w:numPr>
          <w:ilvl w:val="0"/>
          <w:numId w:val="29"/>
        </w:numPr>
        <w:shd w:val="clear" w:color="auto" w:fill="FFFFFF"/>
        <w:spacing w:after="0" w:line="315" w:lineRule="atLeast"/>
        <w:ind w:left="0"/>
        <w:rPr>
          <w:ins w:id="58" w:author="Unknown"/>
          <w:rFonts w:ascii="Verdana" w:hAnsi="Verdana"/>
          <w:color w:val="000000"/>
          <w:sz w:val="20"/>
          <w:szCs w:val="20"/>
        </w:rPr>
      </w:pPr>
      <w:ins w:id="59" w:author="Unknown">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ins>
    </w:p>
    <w:p w:rsidR="00B87B7A" w:rsidRDefault="00B87B7A" w:rsidP="00A45A39">
      <w:pPr>
        <w:numPr>
          <w:ilvl w:val="0"/>
          <w:numId w:val="29"/>
        </w:numPr>
        <w:shd w:val="clear" w:color="auto" w:fill="FFFFFF"/>
        <w:spacing w:after="0" w:line="315" w:lineRule="atLeast"/>
        <w:ind w:left="0"/>
        <w:rPr>
          <w:ins w:id="60" w:author="Unknown"/>
          <w:rFonts w:ascii="Verdana" w:hAnsi="Verdana"/>
          <w:color w:val="000000"/>
          <w:sz w:val="20"/>
          <w:szCs w:val="20"/>
        </w:rPr>
      </w:pPr>
      <w:ins w:id="6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((k = byt.read())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ins>
    </w:p>
    <w:p w:rsidR="00B87B7A" w:rsidRDefault="00B87B7A" w:rsidP="00A45A39">
      <w:pPr>
        <w:numPr>
          <w:ilvl w:val="0"/>
          <w:numId w:val="29"/>
        </w:numPr>
        <w:shd w:val="clear" w:color="auto" w:fill="FFFFFF"/>
        <w:spacing w:after="0" w:line="315" w:lineRule="atLeast"/>
        <w:ind w:left="0"/>
        <w:rPr>
          <w:ins w:id="62" w:author="Unknown"/>
          <w:rFonts w:ascii="Verdana" w:hAnsi="Verdana"/>
          <w:color w:val="000000"/>
          <w:sz w:val="20"/>
          <w:szCs w:val="20"/>
        </w:rPr>
      </w:pPr>
      <w:ins w:id="63" w:author="Unknown">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//Conversion of a byte into character</w:t>
        </w:r>
        <w:r>
          <w:rPr>
            <w:rFonts w:ascii="Verdana" w:hAnsi="Verdana"/>
            <w:color w:val="000000"/>
            <w:sz w:val="20"/>
            <w:szCs w:val="20"/>
            <w:bdr w:val="none" w:sz="0" w:space="0" w:color="auto" w:frame="1"/>
          </w:rPr>
          <w:t>  </w:t>
        </w:r>
      </w:ins>
    </w:p>
    <w:p w:rsidR="00B87B7A" w:rsidRDefault="00B87B7A" w:rsidP="00A45A39">
      <w:pPr>
        <w:numPr>
          <w:ilvl w:val="0"/>
          <w:numId w:val="29"/>
        </w:numPr>
        <w:shd w:val="clear" w:color="auto" w:fill="FFFFFF"/>
        <w:spacing w:after="0" w:line="315" w:lineRule="atLeast"/>
        <w:ind w:left="0"/>
        <w:rPr>
          <w:ins w:id="64" w:author="Unknown"/>
          <w:rFonts w:ascii="Verdana" w:hAnsi="Verdana"/>
          <w:color w:val="000000"/>
          <w:sz w:val="20"/>
          <w:szCs w:val="20"/>
        </w:rPr>
      </w:pPr>
      <w:ins w:id="65"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ch =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k;  </w:t>
        </w:r>
      </w:ins>
    </w:p>
    <w:p w:rsidR="00B87B7A" w:rsidRDefault="00B87B7A" w:rsidP="00A45A39">
      <w:pPr>
        <w:numPr>
          <w:ilvl w:val="0"/>
          <w:numId w:val="29"/>
        </w:numPr>
        <w:shd w:val="clear" w:color="auto" w:fill="FFFFFF"/>
        <w:spacing w:after="0" w:line="315" w:lineRule="atLeast"/>
        <w:ind w:left="0"/>
        <w:rPr>
          <w:ins w:id="66" w:author="Unknown"/>
          <w:rFonts w:ascii="Verdana" w:hAnsi="Verdana"/>
          <w:color w:val="000000"/>
          <w:sz w:val="20"/>
          <w:szCs w:val="20"/>
        </w:rPr>
      </w:pPr>
      <w:ins w:id="67" w:author="Unknown">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"ASCII value of Character is:"</w:t>
        </w:r>
        <w:r>
          <w:rPr>
            <w:rFonts w:ascii="Verdana" w:hAnsi="Verdana"/>
            <w:color w:val="000000"/>
            <w:sz w:val="20"/>
            <w:szCs w:val="20"/>
            <w:bdr w:val="none" w:sz="0" w:space="0" w:color="auto" w:frame="1"/>
          </w:rPr>
          <w:t> + k + </w:t>
        </w:r>
        <w:r>
          <w:rPr>
            <w:rStyle w:val="string"/>
            <w:rFonts w:ascii="Verdana" w:hAnsi="Verdana"/>
            <w:color w:val="0000FF"/>
            <w:sz w:val="20"/>
            <w:szCs w:val="20"/>
            <w:bdr w:val="none" w:sz="0" w:space="0" w:color="auto" w:frame="1"/>
          </w:rPr>
          <w:t>"; Special character is: "</w:t>
        </w:r>
        <w:r>
          <w:rPr>
            <w:rFonts w:ascii="Verdana" w:hAnsi="Verdana"/>
            <w:color w:val="000000"/>
            <w:sz w:val="20"/>
            <w:szCs w:val="20"/>
            <w:bdr w:val="none" w:sz="0" w:space="0" w:color="auto" w:frame="1"/>
          </w:rPr>
          <w:t> + ch);  </w:t>
        </w:r>
      </w:ins>
    </w:p>
    <w:p w:rsidR="00B87B7A" w:rsidRDefault="00B87B7A" w:rsidP="00A45A39">
      <w:pPr>
        <w:numPr>
          <w:ilvl w:val="0"/>
          <w:numId w:val="29"/>
        </w:numPr>
        <w:shd w:val="clear" w:color="auto" w:fill="FFFFFF"/>
        <w:spacing w:after="0" w:line="315" w:lineRule="atLeast"/>
        <w:ind w:left="0"/>
        <w:rPr>
          <w:ins w:id="68" w:author="Unknown"/>
          <w:rFonts w:ascii="Verdana" w:hAnsi="Verdana"/>
          <w:color w:val="000000"/>
          <w:sz w:val="20"/>
          <w:szCs w:val="20"/>
        </w:rPr>
      </w:pPr>
      <w:ins w:id="69" w:author="Unknown">
        <w:r>
          <w:rPr>
            <w:rFonts w:ascii="Verdana" w:hAnsi="Verdana"/>
            <w:color w:val="000000"/>
            <w:sz w:val="20"/>
            <w:szCs w:val="20"/>
            <w:bdr w:val="none" w:sz="0" w:space="0" w:color="auto" w:frame="1"/>
          </w:rPr>
          <w:t>    }  </w:t>
        </w:r>
      </w:ins>
    </w:p>
    <w:p w:rsidR="00B87B7A" w:rsidRDefault="00B87B7A" w:rsidP="00A45A39">
      <w:pPr>
        <w:numPr>
          <w:ilvl w:val="0"/>
          <w:numId w:val="29"/>
        </w:numPr>
        <w:shd w:val="clear" w:color="auto" w:fill="FFFFFF"/>
        <w:spacing w:after="0" w:line="315" w:lineRule="atLeast"/>
        <w:ind w:left="0"/>
        <w:rPr>
          <w:ins w:id="70" w:author="Unknown"/>
          <w:rFonts w:ascii="Verdana" w:hAnsi="Verdana"/>
          <w:color w:val="000000"/>
          <w:sz w:val="20"/>
          <w:szCs w:val="20"/>
        </w:rPr>
      </w:pPr>
      <w:ins w:id="71" w:author="Unknown">
        <w:r>
          <w:rPr>
            <w:rFonts w:ascii="Verdana" w:hAnsi="Verdana"/>
            <w:color w:val="000000"/>
            <w:sz w:val="20"/>
            <w:szCs w:val="20"/>
            <w:bdr w:val="none" w:sz="0" w:space="0" w:color="auto" w:frame="1"/>
          </w:rPr>
          <w:t>  }  </w:t>
        </w:r>
      </w:ins>
    </w:p>
    <w:p w:rsidR="00B87B7A" w:rsidRDefault="00B87B7A" w:rsidP="00A45A39">
      <w:pPr>
        <w:numPr>
          <w:ilvl w:val="0"/>
          <w:numId w:val="29"/>
        </w:numPr>
        <w:shd w:val="clear" w:color="auto" w:fill="FFFFFF"/>
        <w:spacing w:after="0" w:line="315" w:lineRule="atLeast"/>
        <w:ind w:left="0"/>
        <w:rPr>
          <w:ins w:id="72" w:author="Unknown"/>
          <w:rFonts w:ascii="Verdana" w:hAnsi="Verdana"/>
          <w:color w:val="000000"/>
          <w:sz w:val="20"/>
          <w:szCs w:val="20"/>
        </w:rPr>
      </w:pPr>
      <w:ins w:id="73" w:author="Unknown">
        <w:r>
          <w:rPr>
            <w:rFonts w:ascii="Verdana" w:hAnsi="Verdana"/>
            <w:color w:val="000000"/>
            <w:sz w:val="20"/>
            <w:szCs w:val="20"/>
            <w:bdr w:val="none" w:sz="0" w:space="0" w:color="auto" w:frame="1"/>
          </w:rPr>
          <w:t>}  </w:t>
        </w:r>
      </w:ins>
    </w:p>
    <w:p w:rsidR="00B87B7A" w:rsidRDefault="00B87B7A" w:rsidP="00B87B7A">
      <w:pPr>
        <w:pStyle w:val="NormalWeb"/>
        <w:shd w:val="clear" w:color="auto" w:fill="FFFFFF"/>
        <w:rPr>
          <w:ins w:id="74" w:author="Unknown"/>
          <w:rFonts w:ascii="Verdana" w:hAnsi="Verdana"/>
          <w:color w:val="000000"/>
          <w:sz w:val="20"/>
          <w:szCs w:val="20"/>
        </w:rPr>
      </w:pPr>
      <w:ins w:id="75" w:author="Unknown">
        <w:r>
          <w:rPr>
            <w:rFonts w:ascii="Verdana" w:hAnsi="Verdana"/>
            <w:color w:val="000000"/>
            <w:sz w:val="20"/>
            <w:szCs w:val="20"/>
          </w:rPr>
          <w:t>Output:</w:t>
        </w:r>
      </w:ins>
    </w:p>
    <w:p w:rsidR="00B87B7A" w:rsidRDefault="00B87B7A" w:rsidP="00B87B7A">
      <w:pPr>
        <w:pStyle w:val="HTMLPreformatted"/>
        <w:shd w:val="clear" w:color="auto" w:fill="F9FBF9"/>
        <w:rPr>
          <w:ins w:id="76" w:author="Unknown"/>
          <w:color w:val="000000"/>
        </w:rPr>
      </w:pPr>
      <w:ins w:id="77" w:author="Unknown">
        <w:r>
          <w:rPr>
            <w:color w:val="000000"/>
          </w:rPr>
          <w:t>ASCII value of Character is</w:t>
        </w:r>
        <w:proofErr w:type="gramStart"/>
        <w:r>
          <w:rPr>
            <w:color w:val="000000"/>
          </w:rPr>
          <w:t>:35</w:t>
        </w:r>
        <w:proofErr w:type="gramEnd"/>
        <w:r>
          <w:rPr>
            <w:color w:val="000000"/>
          </w:rPr>
          <w:t>; Special character is: #</w:t>
        </w:r>
      </w:ins>
    </w:p>
    <w:p w:rsidR="00B87B7A" w:rsidRDefault="00B87B7A" w:rsidP="00B87B7A">
      <w:pPr>
        <w:pStyle w:val="HTMLPreformatted"/>
        <w:shd w:val="clear" w:color="auto" w:fill="F9FBF9"/>
        <w:rPr>
          <w:ins w:id="78" w:author="Unknown"/>
          <w:color w:val="000000"/>
        </w:rPr>
      </w:pPr>
      <w:ins w:id="79" w:author="Unknown">
        <w:r>
          <w:rPr>
            <w:color w:val="000000"/>
          </w:rPr>
          <w:t>ASCII value of Character is</w:t>
        </w:r>
        <w:proofErr w:type="gramStart"/>
        <w:r>
          <w:rPr>
            <w:color w:val="000000"/>
          </w:rPr>
          <w:t>:36</w:t>
        </w:r>
        <w:proofErr w:type="gramEnd"/>
        <w:r>
          <w:rPr>
            <w:color w:val="000000"/>
          </w:rPr>
          <w:t>; Special character is: $</w:t>
        </w:r>
      </w:ins>
    </w:p>
    <w:p w:rsidR="00B87B7A" w:rsidRDefault="00B87B7A" w:rsidP="00B87B7A">
      <w:pPr>
        <w:pStyle w:val="HTMLPreformatted"/>
        <w:shd w:val="clear" w:color="auto" w:fill="F9FBF9"/>
        <w:rPr>
          <w:ins w:id="80" w:author="Unknown"/>
          <w:color w:val="000000"/>
        </w:rPr>
      </w:pPr>
      <w:ins w:id="81" w:author="Unknown">
        <w:r>
          <w:rPr>
            <w:color w:val="000000"/>
          </w:rPr>
          <w:t>ASCII value of Character is</w:t>
        </w:r>
        <w:proofErr w:type="gramStart"/>
        <w:r>
          <w:rPr>
            <w:color w:val="000000"/>
          </w:rPr>
          <w:t>:37</w:t>
        </w:r>
        <w:proofErr w:type="gramEnd"/>
        <w:r>
          <w:rPr>
            <w:color w:val="000000"/>
          </w:rPr>
          <w:t>; Special character is: %</w:t>
        </w:r>
      </w:ins>
    </w:p>
    <w:p w:rsidR="00B87B7A" w:rsidRDefault="00B87B7A" w:rsidP="00B87B7A">
      <w:pPr>
        <w:pStyle w:val="HTMLPreformatted"/>
        <w:shd w:val="clear" w:color="auto" w:fill="F9FBF9"/>
        <w:rPr>
          <w:ins w:id="82" w:author="Unknown"/>
          <w:color w:val="000000"/>
        </w:rPr>
      </w:pPr>
      <w:ins w:id="83" w:author="Unknown">
        <w:r>
          <w:rPr>
            <w:color w:val="000000"/>
          </w:rPr>
          <w:t>ASCII value of Character is</w:t>
        </w:r>
        <w:proofErr w:type="gramStart"/>
        <w:r>
          <w:rPr>
            <w:color w:val="000000"/>
          </w:rPr>
          <w:t>:38</w:t>
        </w:r>
        <w:proofErr w:type="gramEnd"/>
        <w:r>
          <w:rPr>
            <w:color w:val="000000"/>
          </w:rPr>
          <w:t>; Special character is: &amp;</w:t>
        </w:r>
      </w:ins>
    </w:p>
    <w:p w:rsidR="007661A7" w:rsidRDefault="007661A7" w:rsidP="00B87B7A">
      <w:pPr>
        <w:ind w:firstLine="720"/>
      </w:pPr>
    </w:p>
    <w:p w:rsidR="00D24FB2" w:rsidRDefault="00D24FB2" w:rsidP="00D24FB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DataOutputStream Class</w:t>
      </w:r>
    </w:p>
    <w:p w:rsidR="00D24FB2" w:rsidRDefault="00D24FB2" w:rsidP="00D24FB2">
      <w:pPr>
        <w:pStyle w:val="NormalWeb"/>
        <w:shd w:val="clear" w:color="auto" w:fill="FFFFFF"/>
        <w:rPr>
          <w:rFonts w:ascii="Verdana" w:hAnsi="Verdana"/>
          <w:color w:val="000000"/>
          <w:sz w:val="20"/>
          <w:szCs w:val="20"/>
        </w:rPr>
      </w:pPr>
      <w:r>
        <w:rPr>
          <w:rFonts w:ascii="Verdana" w:hAnsi="Verdana"/>
          <w:color w:val="000000"/>
          <w:sz w:val="20"/>
          <w:szCs w:val="20"/>
        </w:rPr>
        <w:t>Java DataOutputStream </w:t>
      </w:r>
      <w:hyperlink r:id="rId24" w:history="1">
        <w:r>
          <w:rPr>
            <w:rStyle w:val="Hyperlink"/>
            <w:rFonts w:ascii="Verdana" w:hAnsi="Verdana"/>
            <w:color w:val="008000"/>
            <w:sz w:val="20"/>
            <w:szCs w:val="20"/>
          </w:rPr>
          <w:t>class</w:t>
        </w:r>
      </w:hyperlink>
      <w:r>
        <w:rPr>
          <w:rFonts w:ascii="Verdana" w:hAnsi="Verdana"/>
          <w:color w:val="000000"/>
          <w:sz w:val="20"/>
          <w:szCs w:val="20"/>
        </w:rPr>
        <w:t> allows an application to write primitive </w:t>
      </w:r>
      <w:hyperlink r:id="rId25" w:history="1">
        <w:r>
          <w:rPr>
            <w:rStyle w:val="Hyperlink"/>
            <w:rFonts w:ascii="Verdana" w:hAnsi="Verdana"/>
            <w:color w:val="008000"/>
            <w:sz w:val="20"/>
            <w:szCs w:val="20"/>
          </w:rPr>
          <w:t>Java</w:t>
        </w:r>
      </w:hyperlink>
      <w:r>
        <w:rPr>
          <w:rFonts w:ascii="Verdana" w:hAnsi="Verdana"/>
          <w:color w:val="000000"/>
          <w:sz w:val="20"/>
          <w:szCs w:val="20"/>
        </w:rPr>
        <w:t> data types to the output stream in a machine-independent way.</w:t>
      </w:r>
    </w:p>
    <w:p w:rsidR="00D24FB2" w:rsidRDefault="00D24FB2" w:rsidP="00D24FB2">
      <w:pPr>
        <w:pStyle w:val="NormalWeb"/>
        <w:shd w:val="clear" w:color="auto" w:fill="FFFFFF"/>
        <w:rPr>
          <w:rFonts w:ascii="Verdana" w:hAnsi="Verdana"/>
          <w:color w:val="000000"/>
          <w:sz w:val="20"/>
          <w:szCs w:val="20"/>
        </w:rPr>
      </w:pPr>
      <w:r>
        <w:rPr>
          <w:rFonts w:ascii="Verdana" w:hAnsi="Verdana"/>
          <w:color w:val="000000"/>
          <w:sz w:val="20"/>
          <w:szCs w:val="20"/>
        </w:rPr>
        <w:t>Java application generally uses the data output stream to write data that can later be read by a data input stream.</w:t>
      </w:r>
    </w:p>
    <w:p w:rsidR="00D24FB2" w:rsidRDefault="00D24FB2" w:rsidP="00D24FB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DataOutputStream class declaration</w:t>
      </w:r>
    </w:p>
    <w:p w:rsidR="00D24FB2" w:rsidRDefault="00D24FB2" w:rsidP="00D24FB2">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java.io.DataOutputStream class:</w:t>
      </w:r>
    </w:p>
    <w:p w:rsidR="00D24FB2" w:rsidRDefault="00D24FB2" w:rsidP="00A45A39">
      <w:pPr>
        <w:numPr>
          <w:ilvl w:val="0"/>
          <w:numId w:val="3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DataOutputStream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FilterOutputStream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DataOutput  </w:t>
      </w:r>
    </w:p>
    <w:p w:rsidR="00D24FB2" w:rsidRDefault="00D24FB2" w:rsidP="00D24FB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DataOutputStream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38"/>
        <w:gridCol w:w="9037"/>
      </w:tblGrid>
      <w:tr w:rsidR="00D24FB2" w:rsidTr="00D24FB2">
        <w:tc>
          <w:tcPr>
            <w:tcW w:w="0" w:type="auto"/>
            <w:shd w:val="clear" w:color="auto" w:fill="C7CCBE"/>
            <w:tcMar>
              <w:top w:w="180" w:type="dxa"/>
              <w:left w:w="180" w:type="dxa"/>
              <w:bottom w:w="180" w:type="dxa"/>
              <w:right w:w="180" w:type="dxa"/>
            </w:tcMar>
            <w:hideMark/>
          </w:tcPr>
          <w:p w:rsidR="00D24FB2" w:rsidRDefault="00D24FB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24FB2" w:rsidRDefault="00D24FB2">
            <w:pPr>
              <w:rPr>
                <w:b/>
                <w:bCs/>
                <w:color w:val="000000"/>
                <w:sz w:val="26"/>
                <w:szCs w:val="26"/>
              </w:rPr>
            </w:pPr>
            <w:r>
              <w:rPr>
                <w:b/>
                <w:bCs/>
                <w:color w:val="000000"/>
                <w:sz w:val="26"/>
                <w:szCs w:val="26"/>
              </w:rPr>
              <w:t>Description</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return the number of bytes written to the data output stream.</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the specified byte to the underlying output stream.</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lastRenderedPageBreak/>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len bytes of data to the output stream.</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writeBoolean(boolean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Boolean to the output stream as a 1-byte value.</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writeChar(int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char to the output stream as a 2-byte value.</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writeChars(String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w:t>
            </w:r>
            <w:hyperlink r:id="rId26" w:history="1">
              <w:r>
                <w:rPr>
                  <w:rStyle w:val="Hyperlink"/>
                  <w:rFonts w:ascii="Verdana" w:hAnsi="Verdana"/>
                  <w:color w:val="008000"/>
                  <w:sz w:val="20"/>
                  <w:szCs w:val="20"/>
                </w:rPr>
                <w:t>string</w:t>
              </w:r>
            </w:hyperlink>
            <w:r>
              <w:rPr>
                <w:rFonts w:ascii="Verdana" w:hAnsi="Verdana"/>
                <w:color w:val="000000"/>
                <w:sz w:val="20"/>
                <w:szCs w:val="20"/>
              </w:rPr>
              <w:t> to the output stream as a sequence of characters.</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writeByte(int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a byte to the output stream as a 1-byte value.</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writeBytes(String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string to the output stream as a sequence of bytes.</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writeInt(int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an int to the output stream</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writeShort(int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a short to the output stream.</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writeShort(int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a short to the output stream.</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writeLong(long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a long to the output stream.</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writeUTF(String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write a string to the output stream using UTF-8 encoding in portable manner.</w:t>
            </w:r>
          </w:p>
        </w:tc>
      </w:tr>
      <w:tr w:rsidR="00D24FB2" w:rsidTr="00D24FB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4FB2" w:rsidRDefault="00D24FB2">
            <w:pPr>
              <w:spacing w:line="345" w:lineRule="atLeast"/>
              <w:ind w:left="300"/>
              <w:rPr>
                <w:rFonts w:ascii="Verdana" w:hAnsi="Verdana"/>
                <w:color w:val="000000"/>
                <w:sz w:val="20"/>
                <w:szCs w:val="20"/>
              </w:rPr>
            </w:pPr>
            <w:r>
              <w:rPr>
                <w:rFonts w:ascii="Verdana" w:hAnsi="Verdana"/>
                <w:color w:val="000000"/>
                <w:sz w:val="20"/>
                <w:szCs w:val="20"/>
              </w:rPr>
              <w:t>It is used to flushes the data output stream.</w:t>
            </w:r>
          </w:p>
        </w:tc>
      </w:tr>
    </w:tbl>
    <w:p w:rsidR="00D24FB2" w:rsidRDefault="00D24FB2" w:rsidP="00D24FB2">
      <w:pPr>
        <w:pStyle w:val="Heading3"/>
        <w:shd w:val="clear" w:color="auto" w:fill="FFFFFF"/>
        <w:spacing w:line="312" w:lineRule="atLeast"/>
        <w:rPr>
          <w:ins w:id="84" w:author="Unknown"/>
          <w:rFonts w:ascii="Helvetica" w:hAnsi="Helvetica" w:cs="Helvetica"/>
          <w:b w:val="0"/>
          <w:bCs w:val="0"/>
          <w:color w:val="610B4B"/>
          <w:sz w:val="32"/>
          <w:szCs w:val="32"/>
        </w:rPr>
      </w:pPr>
      <w:ins w:id="85" w:author="Unknown">
        <w:r>
          <w:rPr>
            <w:rFonts w:ascii="Helvetica" w:hAnsi="Helvetica" w:cs="Helvetica"/>
            <w:b w:val="0"/>
            <w:bCs w:val="0"/>
            <w:color w:val="610B4B"/>
            <w:sz w:val="32"/>
            <w:szCs w:val="32"/>
          </w:rPr>
          <w:t>Example of DataOutputStream class</w:t>
        </w:r>
      </w:ins>
    </w:p>
    <w:p w:rsidR="00D24FB2" w:rsidRDefault="00D24FB2" w:rsidP="00D24FB2">
      <w:pPr>
        <w:pStyle w:val="NormalWeb"/>
        <w:shd w:val="clear" w:color="auto" w:fill="FFFFFF"/>
        <w:rPr>
          <w:ins w:id="86" w:author="Unknown"/>
          <w:rFonts w:ascii="Verdana" w:hAnsi="Verdana"/>
          <w:color w:val="000000"/>
          <w:sz w:val="20"/>
          <w:szCs w:val="20"/>
        </w:rPr>
      </w:pPr>
      <w:ins w:id="87" w:author="Unknown">
        <w:r>
          <w:rPr>
            <w:rFonts w:ascii="Verdana" w:hAnsi="Verdana"/>
            <w:color w:val="000000"/>
            <w:sz w:val="20"/>
            <w:szCs w:val="20"/>
          </w:rPr>
          <w:t>In this example, we are writing the data to a text file </w:t>
        </w:r>
        <w:r>
          <w:rPr>
            <w:rStyle w:val="Strong"/>
            <w:rFonts w:ascii="Verdana" w:hAnsi="Verdana"/>
            <w:color w:val="2F4F4F"/>
            <w:sz w:val="20"/>
            <w:szCs w:val="20"/>
          </w:rPr>
          <w:t>testout.txt</w:t>
        </w:r>
        <w:r>
          <w:rPr>
            <w:rFonts w:ascii="Verdana" w:hAnsi="Verdana"/>
            <w:color w:val="000000"/>
            <w:sz w:val="20"/>
            <w:szCs w:val="20"/>
          </w:rPr>
          <w:t> using DataOutputStream class.</w:t>
        </w:r>
      </w:ins>
    </w:p>
    <w:p w:rsidR="00D24FB2" w:rsidRDefault="00D24FB2" w:rsidP="00A45A39">
      <w:pPr>
        <w:numPr>
          <w:ilvl w:val="0"/>
          <w:numId w:val="31"/>
        </w:numPr>
        <w:shd w:val="clear" w:color="auto" w:fill="FFFFFF"/>
        <w:spacing w:after="0" w:line="315" w:lineRule="atLeast"/>
        <w:ind w:left="0"/>
        <w:rPr>
          <w:ins w:id="88" w:author="Unknown"/>
          <w:rFonts w:ascii="Verdana" w:hAnsi="Verdana"/>
          <w:color w:val="000000"/>
          <w:sz w:val="20"/>
          <w:szCs w:val="20"/>
        </w:rPr>
      </w:pPr>
      <w:ins w:id="8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D24FB2" w:rsidRDefault="00D24FB2" w:rsidP="00A45A39">
      <w:pPr>
        <w:numPr>
          <w:ilvl w:val="0"/>
          <w:numId w:val="31"/>
        </w:numPr>
        <w:shd w:val="clear" w:color="auto" w:fill="FFFFFF"/>
        <w:spacing w:after="0" w:line="315" w:lineRule="atLeast"/>
        <w:ind w:left="0"/>
        <w:rPr>
          <w:ins w:id="90" w:author="Unknown"/>
          <w:rFonts w:ascii="Verdana" w:hAnsi="Verdana"/>
          <w:color w:val="000000"/>
          <w:sz w:val="20"/>
          <w:szCs w:val="20"/>
        </w:rPr>
      </w:pPr>
      <w:ins w:id="91" w:author="Unknown">
        <w:r>
          <w:rPr>
            <w:rFonts w:ascii="Verdana" w:hAnsi="Verdana"/>
            <w:color w:val="000000"/>
            <w:sz w:val="20"/>
            <w:szCs w:val="20"/>
            <w:bdr w:val="none" w:sz="0" w:space="0" w:color="auto" w:frame="1"/>
          </w:rPr>
          <w:t>  </w:t>
        </w:r>
      </w:ins>
    </w:p>
    <w:p w:rsidR="00D24FB2" w:rsidRDefault="00D24FB2" w:rsidP="00A45A39">
      <w:pPr>
        <w:numPr>
          <w:ilvl w:val="0"/>
          <w:numId w:val="31"/>
        </w:numPr>
        <w:shd w:val="clear" w:color="auto" w:fill="FFFFFF"/>
        <w:spacing w:after="0" w:line="315" w:lineRule="atLeast"/>
        <w:ind w:left="0"/>
        <w:rPr>
          <w:ins w:id="92" w:author="Unknown"/>
          <w:rFonts w:ascii="Verdana" w:hAnsi="Verdana"/>
          <w:color w:val="000000"/>
          <w:sz w:val="20"/>
          <w:szCs w:val="20"/>
        </w:rPr>
      </w:pPr>
      <w:proofErr w:type="gramStart"/>
      <w:ins w:id="93"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D24FB2" w:rsidRDefault="00D24FB2" w:rsidP="00A45A39">
      <w:pPr>
        <w:numPr>
          <w:ilvl w:val="0"/>
          <w:numId w:val="31"/>
        </w:numPr>
        <w:shd w:val="clear" w:color="auto" w:fill="FFFFFF"/>
        <w:spacing w:after="0" w:line="315" w:lineRule="atLeast"/>
        <w:ind w:left="0"/>
        <w:rPr>
          <w:ins w:id="94" w:author="Unknown"/>
          <w:rFonts w:ascii="Verdana" w:hAnsi="Verdana"/>
          <w:color w:val="000000"/>
          <w:sz w:val="20"/>
          <w:szCs w:val="20"/>
        </w:rPr>
      </w:pPr>
      <w:ins w:id="95" w:author="Unknown">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OutputExample {  </w:t>
        </w:r>
      </w:ins>
    </w:p>
    <w:p w:rsidR="00D24FB2" w:rsidRDefault="00D24FB2" w:rsidP="00A45A39">
      <w:pPr>
        <w:numPr>
          <w:ilvl w:val="0"/>
          <w:numId w:val="31"/>
        </w:numPr>
        <w:shd w:val="clear" w:color="auto" w:fill="FFFFFF"/>
        <w:spacing w:after="0" w:line="315" w:lineRule="atLeast"/>
        <w:ind w:left="0"/>
        <w:rPr>
          <w:ins w:id="96" w:author="Unknown"/>
          <w:rFonts w:ascii="Verdana" w:hAnsi="Verdana"/>
          <w:color w:val="000000"/>
          <w:sz w:val="20"/>
          <w:szCs w:val="20"/>
        </w:rPr>
      </w:pPr>
      <w:ins w:id="97"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ins>
    </w:p>
    <w:p w:rsidR="00D24FB2" w:rsidRDefault="00D24FB2" w:rsidP="00A45A39">
      <w:pPr>
        <w:numPr>
          <w:ilvl w:val="0"/>
          <w:numId w:val="31"/>
        </w:numPr>
        <w:shd w:val="clear" w:color="auto" w:fill="FFFFFF"/>
        <w:spacing w:after="0" w:line="315" w:lineRule="atLeast"/>
        <w:ind w:left="0"/>
        <w:rPr>
          <w:ins w:id="98" w:author="Unknown"/>
          <w:rFonts w:ascii="Verdana" w:hAnsi="Verdana"/>
          <w:color w:val="000000"/>
          <w:sz w:val="20"/>
          <w:szCs w:val="20"/>
        </w:rPr>
      </w:pPr>
      <w:ins w:id="99" w:author="Unknown">
        <w:r>
          <w:rPr>
            <w:rFonts w:ascii="Verdana" w:hAnsi="Verdana"/>
            <w:color w:val="000000"/>
            <w:sz w:val="20"/>
            <w:szCs w:val="20"/>
            <w:bdr w:val="none" w:sz="0" w:space="0" w:color="auto" w:frame="1"/>
          </w:rPr>
          <w:t>        FileOutputStream file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FileOutputStream(D:\\testout.txt);  </w:t>
        </w:r>
      </w:ins>
    </w:p>
    <w:p w:rsidR="00D24FB2" w:rsidRDefault="00D24FB2" w:rsidP="00A45A39">
      <w:pPr>
        <w:numPr>
          <w:ilvl w:val="0"/>
          <w:numId w:val="31"/>
        </w:numPr>
        <w:shd w:val="clear" w:color="auto" w:fill="FFFFFF"/>
        <w:spacing w:after="0" w:line="315" w:lineRule="atLeast"/>
        <w:ind w:left="0"/>
        <w:rPr>
          <w:ins w:id="100" w:author="Unknown"/>
          <w:rFonts w:ascii="Verdana" w:hAnsi="Verdana"/>
          <w:color w:val="000000"/>
          <w:sz w:val="20"/>
          <w:szCs w:val="20"/>
        </w:rPr>
      </w:pPr>
      <w:ins w:id="101" w:author="Unknown">
        <w:r>
          <w:rPr>
            <w:rFonts w:ascii="Verdana" w:hAnsi="Verdana"/>
            <w:color w:val="000000"/>
            <w:sz w:val="20"/>
            <w:szCs w:val="20"/>
            <w:bdr w:val="none" w:sz="0" w:space="0" w:color="auto" w:frame="1"/>
          </w:rPr>
          <w:t>        DataOutputStream data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DataOutputStream(file);  </w:t>
        </w:r>
      </w:ins>
    </w:p>
    <w:p w:rsidR="00D24FB2" w:rsidRDefault="00D24FB2" w:rsidP="00A45A39">
      <w:pPr>
        <w:numPr>
          <w:ilvl w:val="0"/>
          <w:numId w:val="31"/>
        </w:numPr>
        <w:shd w:val="clear" w:color="auto" w:fill="FFFFFF"/>
        <w:spacing w:after="0" w:line="315" w:lineRule="atLeast"/>
        <w:ind w:left="0"/>
        <w:rPr>
          <w:ins w:id="102" w:author="Unknown"/>
          <w:rFonts w:ascii="Verdana" w:hAnsi="Verdana"/>
          <w:color w:val="000000"/>
          <w:sz w:val="20"/>
          <w:szCs w:val="20"/>
        </w:rPr>
      </w:pPr>
      <w:ins w:id="103" w:author="Unknown">
        <w:r>
          <w:rPr>
            <w:rFonts w:ascii="Verdana" w:hAnsi="Verdana"/>
            <w:color w:val="000000"/>
            <w:sz w:val="20"/>
            <w:szCs w:val="20"/>
            <w:bdr w:val="none" w:sz="0" w:space="0" w:color="auto" w:frame="1"/>
          </w:rPr>
          <w:t>        data.writeInt(</w:t>
        </w:r>
        <w:r>
          <w:rPr>
            <w:rStyle w:val="number"/>
            <w:rFonts w:ascii="Verdana" w:hAnsi="Verdana"/>
            <w:color w:val="C00000"/>
            <w:sz w:val="20"/>
            <w:szCs w:val="20"/>
            <w:bdr w:val="none" w:sz="0" w:space="0" w:color="auto" w:frame="1"/>
          </w:rPr>
          <w:t>65</w:t>
        </w:r>
        <w:r>
          <w:rPr>
            <w:rFonts w:ascii="Verdana" w:hAnsi="Verdana"/>
            <w:color w:val="000000"/>
            <w:sz w:val="20"/>
            <w:szCs w:val="20"/>
            <w:bdr w:val="none" w:sz="0" w:space="0" w:color="auto" w:frame="1"/>
          </w:rPr>
          <w:t>);  </w:t>
        </w:r>
      </w:ins>
    </w:p>
    <w:p w:rsidR="00D24FB2" w:rsidRDefault="00D24FB2" w:rsidP="00A45A39">
      <w:pPr>
        <w:numPr>
          <w:ilvl w:val="0"/>
          <w:numId w:val="31"/>
        </w:numPr>
        <w:shd w:val="clear" w:color="auto" w:fill="FFFFFF"/>
        <w:spacing w:after="0" w:line="315" w:lineRule="atLeast"/>
        <w:ind w:left="0"/>
        <w:rPr>
          <w:ins w:id="104" w:author="Unknown"/>
          <w:rFonts w:ascii="Verdana" w:hAnsi="Verdana"/>
          <w:color w:val="000000"/>
          <w:sz w:val="20"/>
          <w:szCs w:val="20"/>
        </w:rPr>
      </w:pPr>
      <w:ins w:id="105" w:author="Unknown">
        <w:r>
          <w:rPr>
            <w:rFonts w:ascii="Verdana" w:hAnsi="Verdana"/>
            <w:color w:val="000000"/>
            <w:sz w:val="20"/>
            <w:szCs w:val="20"/>
            <w:bdr w:val="none" w:sz="0" w:space="0" w:color="auto" w:frame="1"/>
          </w:rPr>
          <w:t>        data.flush();  </w:t>
        </w:r>
      </w:ins>
    </w:p>
    <w:p w:rsidR="00D24FB2" w:rsidRDefault="00D24FB2" w:rsidP="00A45A39">
      <w:pPr>
        <w:numPr>
          <w:ilvl w:val="0"/>
          <w:numId w:val="31"/>
        </w:numPr>
        <w:shd w:val="clear" w:color="auto" w:fill="FFFFFF"/>
        <w:spacing w:after="0" w:line="315" w:lineRule="atLeast"/>
        <w:ind w:left="0"/>
        <w:rPr>
          <w:ins w:id="106" w:author="Unknown"/>
          <w:rFonts w:ascii="Verdana" w:hAnsi="Verdana"/>
          <w:color w:val="000000"/>
          <w:sz w:val="20"/>
          <w:szCs w:val="20"/>
        </w:rPr>
      </w:pPr>
      <w:ins w:id="107" w:author="Unknown">
        <w:r>
          <w:rPr>
            <w:rFonts w:ascii="Verdana" w:hAnsi="Verdana"/>
            <w:color w:val="000000"/>
            <w:sz w:val="20"/>
            <w:szCs w:val="20"/>
            <w:bdr w:val="none" w:sz="0" w:space="0" w:color="auto" w:frame="1"/>
          </w:rPr>
          <w:t>        data.close();  </w:t>
        </w:r>
      </w:ins>
    </w:p>
    <w:p w:rsidR="00D24FB2" w:rsidRDefault="00D24FB2" w:rsidP="00A45A39">
      <w:pPr>
        <w:numPr>
          <w:ilvl w:val="0"/>
          <w:numId w:val="31"/>
        </w:numPr>
        <w:shd w:val="clear" w:color="auto" w:fill="FFFFFF"/>
        <w:spacing w:after="0" w:line="315" w:lineRule="atLeast"/>
        <w:ind w:left="0"/>
        <w:rPr>
          <w:ins w:id="108" w:author="Unknown"/>
          <w:rFonts w:ascii="Verdana" w:hAnsi="Verdana"/>
          <w:color w:val="000000"/>
          <w:sz w:val="20"/>
          <w:szCs w:val="20"/>
        </w:rPr>
      </w:pPr>
      <w:ins w:id="109" w:author="Unknown">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"Succcess..."</w:t>
        </w:r>
        <w:r>
          <w:rPr>
            <w:rFonts w:ascii="Verdana" w:hAnsi="Verdana"/>
            <w:color w:val="000000"/>
            <w:sz w:val="20"/>
            <w:szCs w:val="20"/>
            <w:bdr w:val="none" w:sz="0" w:space="0" w:color="auto" w:frame="1"/>
          </w:rPr>
          <w:t>);  </w:t>
        </w:r>
      </w:ins>
    </w:p>
    <w:p w:rsidR="00D24FB2" w:rsidRDefault="00D24FB2" w:rsidP="00A45A39">
      <w:pPr>
        <w:numPr>
          <w:ilvl w:val="0"/>
          <w:numId w:val="31"/>
        </w:numPr>
        <w:shd w:val="clear" w:color="auto" w:fill="FFFFFF"/>
        <w:spacing w:after="0" w:line="315" w:lineRule="atLeast"/>
        <w:ind w:left="0"/>
        <w:rPr>
          <w:ins w:id="110" w:author="Unknown"/>
          <w:rFonts w:ascii="Verdana" w:hAnsi="Verdana"/>
          <w:color w:val="000000"/>
          <w:sz w:val="20"/>
          <w:szCs w:val="20"/>
        </w:rPr>
      </w:pPr>
      <w:ins w:id="111" w:author="Unknown">
        <w:r>
          <w:rPr>
            <w:rFonts w:ascii="Verdana" w:hAnsi="Verdana"/>
            <w:color w:val="000000"/>
            <w:sz w:val="20"/>
            <w:szCs w:val="20"/>
            <w:bdr w:val="none" w:sz="0" w:space="0" w:color="auto" w:frame="1"/>
          </w:rPr>
          <w:t>    }  </w:t>
        </w:r>
      </w:ins>
    </w:p>
    <w:p w:rsidR="00D24FB2" w:rsidRDefault="00D24FB2" w:rsidP="00A45A39">
      <w:pPr>
        <w:numPr>
          <w:ilvl w:val="0"/>
          <w:numId w:val="31"/>
        </w:numPr>
        <w:shd w:val="clear" w:color="auto" w:fill="FFFFFF"/>
        <w:spacing w:after="0" w:line="315" w:lineRule="atLeast"/>
        <w:ind w:left="0"/>
        <w:rPr>
          <w:ins w:id="112" w:author="Unknown"/>
          <w:rFonts w:ascii="Verdana" w:hAnsi="Verdana"/>
          <w:color w:val="000000"/>
          <w:sz w:val="20"/>
          <w:szCs w:val="20"/>
        </w:rPr>
      </w:pPr>
      <w:ins w:id="113" w:author="Unknown">
        <w:r>
          <w:rPr>
            <w:rFonts w:ascii="Verdana" w:hAnsi="Verdana"/>
            <w:color w:val="000000"/>
            <w:sz w:val="20"/>
            <w:szCs w:val="20"/>
            <w:bdr w:val="none" w:sz="0" w:space="0" w:color="auto" w:frame="1"/>
          </w:rPr>
          <w:t>}  </w:t>
        </w:r>
      </w:ins>
    </w:p>
    <w:p w:rsidR="00D24FB2" w:rsidRDefault="00D24FB2" w:rsidP="00D24FB2">
      <w:pPr>
        <w:pStyle w:val="NormalWeb"/>
        <w:shd w:val="clear" w:color="auto" w:fill="FFFFFF"/>
        <w:rPr>
          <w:ins w:id="114" w:author="Unknown"/>
          <w:rFonts w:ascii="Verdana" w:hAnsi="Verdana"/>
          <w:color w:val="000000"/>
          <w:sz w:val="20"/>
          <w:szCs w:val="20"/>
        </w:rPr>
      </w:pPr>
      <w:ins w:id="115" w:author="Unknown">
        <w:r>
          <w:rPr>
            <w:rFonts w:ascii="Verdana" w:hAnsi="Verdana"/>
            <w:color w:val="000000"/>
            <w:sz w:val="20"/>
            <w:szCs w:val="20"/>
          </w:rPr>
          <w:t>Output:</w:t>
        </w:r>
      </w:ins>
    </w:p>
    <w:p w:rsidR="00D24FB2" w:rsidRDefault="00D24FB2" w:rsidP="00D24FB2">
      <w:pPr>
        <w:pStyle w:val="HTMLPreformatted"/>
        <w:shd w:val="clear" w:color="auto" w:fill="F9FBF9"/>
        <w:rPr>
          <w:ins w:id="116" w:author="Unknown"/>
          <w:color w:val="000000"/>
        </w:rPr>
      </w:pPr>
      <w:ins w:id="117" w:author="Unknown">
        <w:r>
          <w:rPr>
            <w:color w:val="000000"/>
          </w:rPr>
          <w:t>Succcess...</w:t>
        </w:r>
      </w:ins>
    </w:p>
    <w:p w:rsidR="00D24FB2" w:rsidRDefault="00D24FB2" w:rsidP="00D24FB2">
      <w:pPr>
        <w:pStyle w:val="NormalWeb"/>
        <w:shd w:val="clear" w:color="auto" w:fill="FFFFFF"/>
        <w:rPr>
          <w:ins w:id="118" w:author="Unknown"/>
          <w:rFonts w:ascii="Verdana" w:hAnsi="Verdana"/>
          <w:color w:val="000000"/>
          <w:sz w:val="20"/>
          <w:szCs w:val="20"/>
        </w:rPr>
      </w:pPr>
      <w:ins w:id="119" w:author="Unknown">
        <w:r>
          <w:rPr>
            <w:rFonts w:ascii="Verdana" w:hAnsi="Verdana"/>
            <w:color w:val="000000"/>
            <w:sz w:val="20"/>
            <w:szCs w:val="20"/>
          </w:rPr>
          <w:t>testout.txt:</w:t>
        </w:r>
      </w:ins>
    </w:p>
    <w:p w:rsidR="00D24FB2" w:rsidRDefault="00D24FB2" w:rsidP="00D24FB2">
      <w:pPr>
        <w:pStyle w:val="HTMLPreformatted"/>
        <w:shd w:val="clear" w:color="auto" w:fill="F9FBF9"/>
        <w:rPr>
          <w:ins w:id="120" w:author="Unknown"/>
          <w:color w:val="000000"/>
        </w:rPr>
      </w:pPr>
      <w:ins w:id="121" w:author="Unknown">
        <w:r>
          <w:rPr>
            <w:color w:val="000000"/>
          </w:rPr>
          <w:t>A</w:t>
        </w:r>
      </w:ins>
    </w:p>
    <w:p w:rsidR="00AD4807" w:rsidRDefault="00AD4807" w:rsidP="00AD4807"/>
    <w:p w:rsidR="00AD4807" w:rsidRDefault="00AD4807" w:rsidP="00AD480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DataInputStream Class</w:t>
      </w:r>
    </w:p>
    <w:p w:rsidR="00AD4807" w:rsidRDefault="00AD4807" w:rsidP="00AD4807">
      <w:pPr>
        <w:pStyle w:val="NormalWeb"/>
        <w:shd w:val="clear" w:color="auto" w:fill="FFFFFF"/>
        <w:rPr>
          <w:rFonts w:ascii="Verdana" w:hAnsi="Verdana"/>
          <w:color w:val="000000"/>
          <w:sz w:val="20"/>
          <w:szCs w:val="20"/>
        </w:rPr>
      </w:pPr>
      <w:r>
        <w:rPr>
          <w:rFonts w:ascii="Verdana" w:hAnsi="Verdana"/>
          <w:color w:val="000000"/>
          <w:sz w:val="20"/>
          <w:szCs w:val="20"/>
        </w:rPr>
        <w:t>Java DataInputStream </w:t>
      </w:r>
      <w:hyperlink r:id="rId27" w:history="1">
        <w:r>
          <w:rPr>
            <w:rStyle w:val="Hyperlink"/>
            <w:rFonts w:ascii="Verdana" w:hAnsi="Verdana"/>
            <w:color w:val="008000"/>
            <w:sz w:val="20"/>
            <w:szCs w:val="20"/>
          </w:rPr>
          <w:t>class</w:t>
        </w:r>
      </w:hyperlink>
      <w:r>
        <w:rPr>
          <w:rFonts w:ascii="Verdana" w:hAnsi="Verdana"/>
          <w:color w:val="000000"/>
          <w:sz w:val="20"/>
          <w:szCs w:val="20"/>
        </w:rPr>
        <w:t> allows an application to read primitive data from the input stream in a machine-independent way.</w:t>
      </w:r>
    </w:p>
    <w:p w:rsidR="00AD4807" w:rsidRDefault="00AD4807" w:rsidP="00AD4807">
      <w:pPr>
        <w:pStyle w:val="NormalWeb"/>
        <w:shd w:val="clear" w:color="auto" w:fill="FFFFFF"/>
        <w:rPr>
          <w:rFonts w:ascii="Verdana" w:hAnsi="Verdana"/>
          <w:color w:val="000000"/>
          <w:sz w:val="20"/>
          <w:szCs w:val="20"/>
        </w:rPr>
      </w:pPr>
      <w:r>
        <w:rPr>
          <w:rFonts w:ascii="Verdana" w:hAnsi="Verdana"/>
          <w:color w:val="000000"/>
          <w:sz w:val="20"/>
          <w:szCs w:val="20"/>
        </w:rPr>
        <w:t>Java application generally uses the data output stream to write data that can later be read by a data input stream.</w:t>
      </w:r>
    </w:p>
    <w:p w:rsidR="00AD4807" w:rsidRDefault="000076E4" w:rsidP="00AD4807">
      <w:pPr>
        <w:rPr>
          <w:rFonts w:ascii="Times New Roman" w:hAnsi="Times New Roman"/>
          <w:sz w:val="24"/>
          <w:szCs w:val="24"/>
        </w:rPr>
      </w:pPr>
      <w:r>
        <w:pict>
          <v:rect id="_x0000_i1050" style="width:0;height:.75pt" o:hralign="center" o:hrstd="t" o:hrnoshade="t" o:hr="t" fillcolor="#d4d4d4" stroked="f"/>
        </w:pict>
      </w:r>
    </w:p>
    <w:p w:rsidR="00AD4807" w:rsidRDefault="00AD4807" w:rsidP="00AD480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DataInputStream class declaration</w:t>
      </w:r>
    </w:p>
    <w:p w:rsidR="00AD4807" w:rsidRDefault="00AD4807" w:rsidP="00AD4807">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java.io.DataInputStream class:</w:t>
      </w:r>
    </w:p>
    <w:p w:rsidR="00AD4807" w:rsidRDefault="00AD4807" w:rsidP="00A45A39">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DataInputStream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FilterInputStream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DataInput  </w:t>
      </w:r>
    </w:p>
    <w:p w:rsidR="00AD4807" w:rsidRDefault="000076E4" w:rsidP="00AD4807">
      <w:pPr>
        <w:spacing w:line="240" w:lineRule="auto"/>
        <w:rPr>
          <w:rFonts w:ascii="Times New Roman" w:hAnsi="Times New Roman"/>
          <w:sz w:val="24"/>
          <w:szCs w:val="24"/>
        </w:rPr>
      </w:pPr>
      <w:r>
        <w:pict>
          <v:rect id="_x0000_i1051" style="width:0;height:.75pt" o:hralign="center" o:hrstd="t" o:hrnoshade="t" o:hr="t" fillcolor="#d4d4d4" stroked="f"/>
        </w:pict>
      </w:r>
    </w:p>
    <w:p w:rsidR="00AD4807" w:rsidRDefault="00AD4807" w:rsidP="00AD480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DataInputStream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8729"/>
      </w:tblGrid>
      <w:tr w:rsidR="00AD4807" w:rsidTr="00AD4807">
        <w:tc>
          <w:tcPr>
            <w:tcW w:w="0" w:type="auto"/>
            <w:shd w:val="clear" w:color="auto" w:fill="C7CCBE"/>
            <w:tcMar>
              <w:top w:w="180" w:type="dxa"/>
              <w:left w:w="180" w:type="dxa"/>
              <w:bottom w:w="180" w:type="dxa"/>
              <w:right w:w="180" w:type="dxa"/>
            </w:tcMar>
            <w:hideMark/>
          </w:tcPr>
          <w:p w:rsidR="00AD4807" w:rsidRDefault="00AD480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AD4807" w:rsidRDefault="00AD4807">
            <w:pPr>
              <w:rPr>
                <w:b/>
                <w:bCs/>
                <w:color w:val="000000"/>
                <w:sz w:val="26"/>
                <w:szCs w:val="26"/>
              </w:rPr>
            </w:pPr>
            <w:r>
              <w:rPr>
                <w:b/>
                <w:bCs/>
                <w:color w:val="000000"/>
                <w:sz w:val="26"/>
                <w:szCs w:val="26"/>
              </w:rPr>
              <w:t>Description</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lastRenderedPageBreak/>
              <w:t>int read(byte[]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the number of bytes from the input stream.</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int read(byte[]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w:t>
            </w:r>
            <w:r>
              <w:rPr>
                <w:rStyle w:val="Strong"/>
                <w:rFonts w:ascii="Verdana" w:hAnsi="Verdana"/>
                <w:color w:val="2F4F4F"/>
                <w:sz w:val="20"/>
                <w:szCs w:val="20"/>
              </w:rPr>
              <w:t>len</w:t>
            </w:r>
            <w:r>
              <w:rPr>
                <w:rFonts w:ascii="Verdana" w:hAnsi="Verdana"/>
                <w:color w:val="000000"/>
                <w:sz w:val="20"/>
                <w:szCs w:val="20"/>
              </w:rPr>
              <w:t> bytes of data from the input stream.</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int readInt()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input bytes and return an int value.</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byte readByte()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and return the one input byte.</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char readChar()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two input bytes and returns a char value.</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double readDouble()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eight input bytes and returns a double value.</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boolean readBoolean()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one input byte and return true if byte is non zero, false if byte is zero.</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int skipBytes(int 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skip over x bytes of data from the input stream.</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String readUTF()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a </w:t>
            </w:r>
            <w:hyperlink r:id="rId28" w:history="1">
              <w:r>
                <w:rPr>
                  <w:rStyle w:val="Hyperlink"/>
                  <w:rFonts w:ascii="Verdana" w:hAnsi="Verdana"/>
                  <w:color w:val="008000"/>
                  <w:sz w:val="20"/>
                  <w:szCs w:val="20"/>
                </w:rPr>
                <w:t>string</w:t>
              </w:r>
            </w:hyperlink>
            <w:r>
              <w:rPr>
                <w:rFonts w:ascii="Verdana" w:hAnsi="Verdana"/>
                <w:color w:val="000000"/>
                <w:sz w:val="20"/>
                <w:szCs w:val="20"/>
              </w:rPr>
              <w:t> that has been encoded using the UTF-8 format.</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void readFully(byte[]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bytes from the input stream and store them into the buffer </w:t>
            </w:r>
            <w:hyperlink r:id="rId29" w:history="1">
              <w:r>
                <w:rPr>
                  <w:rStyle w:val="Hyperlink"/>
                  <w:rFonts w:ascii="Verdana" w:hAnsi="Verdana"/>
                  <w:color w:val="008000"/>
                  <w:sz w:val="20"/>
                  <w:szCs w:val="20"/>
                </w:rPr>
                <w:t>array</w:t>
              </w:r>
            </w:hyperlink>
            <w:r>
              <w:rPr>
                <w:rFonts w:ascii="Verdana" w:hAnsi="Verdana"/>
                <w:color w:val="000000"/>
                <w:sz w:val="20"/>
                <w:szCs w:val="20"/>
              </w:rPr>
              <w:t>.</w:t>
            </w:r>
          </w:p>
        </w:tc>
      </w:tr>
      <w:tr w:rsidR="00AD4807" w:rsidTr="00AD48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void readFully(byte[]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807" w:rsidRDefault="00AD4807">
            <w:pPr>
              <w:spacing w:line="345" w:lineRule="atLeast"/>
              <w:ind w:left="300"/>
              <w:rPr>
                <w:rFonts w:ascii="Verdana" w:hAnsi="Verdana"/>
                <w:color w:val="000000"/>
                <w:sz w:val="20"/>
                <w:szCs w:val="20"/>
              </w:rPr>
            </w:pPr>
            <w:r>
              <w:rPr>
                <w:rFonts w:ascii="Verdana" w:hAnsi="Verdana"/>
                <w:color w:val="000000"/>
                <w:sz w:val="20"/>
                <w:szCs w:val="20"/>
              </w:rPr>
              <w:t>It is used to read </w:t>
            </w:r>
            <w:r>
              <w:rPr>
                <w:rStyle w:val="Strong"/>
                <w:rFonts w:ascii="Verdana" w:hAnsi="Verdana"/>
                <w:color w:val="2F4F4F"/>
                <w:sz w:val="20"/>
                <w:szCs w:val="20"/>
              </w:rPr>
              <w:t>len</w:t>
            </w:r>
            <w:r>
              <w:rPr>
                <w:rFonts w:ascii="Verdana" w:hAnsi="Verdana"/>
                <w:color w:val="000000"/>
                <w:sz w:val="20"/>
                <w:szCs w:val="20"/>
              </w:rPr>
              <w:t> bytes from the input stream.</w:t>
            </w:r>
          </w:p>
        </w:tc>
      </w:tr>
    </w:tbl>
    <w:p w:rsidR="00AD4807" w:rsidRDefault="00AD4807" w:rsidP="00AD4807">
      <w:pPr>
        <w:pStyle w:val="Heading2"/>
        <w:shd w:val="clear" w:color="auto" w:fill="FFFFFF"/>
        <w:spacing w:line="312" w:lineRule="atLeast"/>
        <w:rPr>
          <w:ins w:id="122" w:author="Unknown"/>
          <w:rFonts w:ascii="Helvetica" w:hAnsi="Helvetica" w:cs="Helvetica"/>
          <w:b w:val="0"/>
          <w:bCs w:val="0"/>
          <w:color w:val="610B38"/>
          <w:sz w:val="38"/>
          <w:szCs w:val="38"/>
        </w:rPr>
      </w:pPr>
      <w:ins w:id="123" w:author="Unknown">
        <w:r>
          <w:rPr>
            <w:rFonts w:ascii="Helvetica" w:hAnsi="Helvetica" w:cs="Helvetica"/>
            <w:b w:val="0"/>
            <w:bCs w:val="0"/>
            <w:color w:val="610B38"/>
            <w:sz w:val="38"/>
            <w:szCs w:val="38"/>
          </w:rPr>
          <w:t>Example of DataInputStream class</w:t>
        </w:r>
      </w:ins>
    </w:p>
    <w:p w:rsidR="00AD4807" w:rsidRDefault="00AD4807" w:rsidP="00AD4807">
      <w:pPr>
        <w:pStyle w:val="NormalWeb"/>
        <w:shd w:val="clear" w:color="auto" w:fill="FFFFFF"/>
        <w:rPr>
          <w:ins w:id="124" w:author="Unknown"/>
          <w:rFonts w:ascii="Verdana" w:hAnsi="Verdana"/>
          <w:color w:val="000000"/>
          <w:sz w:val="20"/>
          <w:szCs w:val="20"/>
        </w:rPr>
      </w:pPr>
      <w:ins w:id="125" w:author="Unknown">
        <w:r>
          <w:rPr>
            <w:rFonts w:ascii="Verdana" w:hAnsi="Verdana"/>
            <w:color w:val="000000"/>
            <w:sz w:val="20"/>
            <w:szCs w:val="20"/>
          </w:rPr>
          <w:t>In this example, we are reading the data from the file testout.txt file.</w:t>
        </w:r>
      </w:ins>
    </w:p>
    <w:p w:rsidR="00AD4807" w:rsidRDefault="00AD4807" w:rsidP="00A45A39">
      <w:pPr>
        <w:numPr>
          <w:ilvl w:val="0"/>
          <w:numId w:val="33"/>
        </w:numPr>
        <w:shd w:val="clear" w:color="auto" w:fill="FFFFFF"/>
        <w:spacing w:after="0" w:line="315" w:lineRule="atLeast"/>
        <w:ind w:left="0"/>
        <w:rPr>
          <w:ins w:id="126" w:author="Unknown"/>
          <w:rFonts w:ascii="Verdana" w:hAnsi="Verdana"/>
          <w:color w:val="000000"/>
          <w:sz w:val="20"/>
          <w:szCs w:val="20"/>
        </w:rPr>
      </w:pPr>
      <w:ins w:id="127"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AD4807" w:rsidRDefault="00AD4807" w:rsidP="00A45A39">
      <w:pPr>
        <w:numPr>
          <w:ilvl w:val="0"/>
          <w:numId w:val="33"/>
        </w:numPr>
        <w:shd w:val="clear" w:color="auto" w:fill="FFFFFF"/>
        <w:spacing w:after="0" w:line="315" w:lineRule="atLeast"/>
        <w:ind w:left="0"/>
        <w:rPr>
          <w:ins w:id="128" w:author="Unknown"/>
          <w:rFonts w:ascii="Verdana" w:hAnsi="Verdana"/>
          <w:color w:val="000000"/>
          <w:sz w:val="20"/>
          <w:szCs w:val="20"/>
        </w:rPr>
      </w:pPr>
      <w:proofErr w:type="gramStart"/>
      <w:ins w:id="129"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AD4807" w:rsidRDefault="00AD4807" w:rsidP="00A45A39">
      <w:pPr>
        <w:numPr>
          <w:ilvl w:val="0"/>
          <w:numId w:val="33"/>
        </w:numPr>
        <w:shd w:val="clear" w:color="auto" w:fill="FFFFFF"/>
        <w:spacing w:after="0" w:line="315" w:lineRule="atLeast"/>
        <w:ind w:left="0"/>
        <w:rPr>
          <w:ins w:id="130" w:author="Unknown"/>
          <w:rFonts w:ascii="Verdana" w:hAnsi="Verdana"/>
          <w:color w:val="000000"/>
          <w:sz w:val="20"/>
          <w:szCs w:val="20"/>
        </w:rPr>
      </w:pPr>
      <w:ins w:id="131"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DataStreamExample {  </w:t>
        </w:r>
      </w:ins>
    </w:p>
    <w:p w:rsidR="00AD4807" w:rsidRDefault="00AD4807" w:rsidP="00A45A39">
      <w:pPr>
        <w:numPr>
          <w:ilvl w:val="0"/>
          <w:numId w:val="33"/>
        </w:numPr>
        <w:shd w:val="clear" w:color="auto" w:fill="FFFFFF"/>
        <w:spacing w:after="0" w:line="315" w:lineRule="atLeast"/>
        <w:ind w:left="0"/>
        <w:rPr>
          <w:ins w:id="132" w:author="Unknown"/>
          <w:rFonts w:ascii="Verdana" w:hAnsi="Verdana"/>
          <w:color w:val="000000"/>
          <w:sz w:val="20"/>
          <w:szCs w:val="20"/>
        </w:rPr>
      </w:pPr>
      <w:ins w:id="133"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ins>
    </w:p>
    <w:p w:rsidR="00AD4807" w:rsidRDefault="00AD4807" w:rsidP="00A45A39">
      <w:pPr>
        <w:numPr>
          <w:ilvl w:val="0"/>
          <w:numId w:val="33"/>
        </w:numPr>
        <w:shd w:val="clear" w:color="auto" w:fill="FFFFFF"/>
        <w:spacing w:after="0" w:line="315" w:lineRule="atLeast"/>
        <w:ind w:left="0"/>
        <w:rPr>
          <w:ins w:id="134" w:author="Unknown"/>
          <w:rFonts w:ascii="Verdana" w:hAnsi="Verdana"/>
          <w:color w:val="000000"/>
          <w:sz w:val="20"/>
          <w:szCs w:val="20"/>
        </w:rPr>
      </w:pPr>
      <w:ins w:id="135" w:author="Unknown">
        <w:r>
          <w:rPr>
            <w:rFonts w:ascii="Verdana" w:hAnsi="Verdana"/>
            <w:color w:val="000000"/>
            <w:sz w:val="20"/>
            <w:szCs w:val="20"/>
            <w:bdr w:val="none" w:sz="0" w:space="0" w:color="auto" w:frame="1"/>
          </w:rPr>
          <w:t>    InputStream input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ins>
    </w:p>
    <w:p w:rsidR="00AD4807" w:rsidRDefault="00AD4807" w:rsidP="00A45A39">
      <w:pPr>
        <w:numPr>
          <w:ilvl w:val="0"/>
          <w:numId w:val="33"/>
        </w:numPr>
        <w:shd w:val="clear" w:color="auto" w:fill="FFFFFF"/>
        <w:spacing w:after="0" w:line="315" w:lineRule="atLeast"/>
        <w:ind w:left="0"/>
        <w:rPr>
          <w:ins w:id="136" w:author="Unknown"/>
          <w:rFonts w:ascii="Verdana" w:hAnsi="Verdana"/>
          <w:color w:val="000000"/>
          <w:sz w:val="20"/>
          <w:szCs w:val="20"/>
        </w:rPr>
      </w:pPr>
      <w:ins w:id="137" w:author="Unknown">
        <w:r>
          <w:rPr>
            <w:rFonts w:ascii="Verdana" w:hAnsi="Verdana"/>
            <w:color w:val="000000"/>
            <w:sz w:val="20"/>
            <w:szCs w:val="20"/>
            <w:bdr w:val="none" w:sz="0" w:space="0" w:color="auto" w:frame="1"/>
          </w:rPr>
          <w:lastRenderedPageBreak/>
          <w:t>    DataInputStream inst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DataInputStream(input);  </w:t>
        </w:r>
      </w:ins>
    </w:p>
    <w:p w:rsidR="00AD4807" w:rsidRDefault="00AD4807" w:rsidP="00A45A39">
      <w:pPr>
        <w:numPr>
          <w:ilvl w:val="0"/>
          <w:numId w:val="33"/>
        </w:numPr>
        <w:shd w:val="clear" w:color="auto" w:fill="FFFFFF"/>
        <w:spacing w:after="0" w:line="315" w:lineRule="atLeast"/>
        <w:ind w:left="0"/>
        <w:rPr>
          <w:ins w:id="138" w:author="Unknown"/>
          <w:rFonts w:ascii="Verdana" w:hAnsi="Verdana"/>
          <w:color w:val="000000"/>
          <w:sz w:val="20"/>
          <w:szCs w:val="20"/>
        </w:rPr>
      </w:pPr>
      <w:ins w:id="139"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count = input.available();  </w:t>
        </w:r>
      </w:ins>
    </w:p>
    <w:p w:rsidR="00AD4807" w:rsidRDefault="00AD4807" w:rsidP="00A45A39">
      <w:pPr>
        <w:numPr>
          <w:ilvl w:val="0"/>
          <w:numId w:val="33"/>
        </w:numPr>
        <w:shd w:val="clear" w:color="auto" w:fill="FFFFFF"/>
        <w:spacing w:after="0" w:line="315" w:lineRule="atLeast"/>
        <w:ind w:left="0"/>
        <w:rPr>
          <w:ins w:id="140" w:author="Unknown"/>
          <w:rFonts w:ascii="Verdana" w:hAnsi="Verdana"/>
          <w:color w:val="000000"/>
          <w:sz w:val="20"/>
          <w:szCs w:val="20"/>
        </w:rPr>
      </w:pPr>
      <w:ins w:id="14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ary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[count];  </w:t>
        </w:r>
      </w:ins>
    </w:p>
    <w:p w:rsidR="00AD4807" w:rsidRDefault="00AD4807" w:rsidP="00A45A39">
      <w:pPr>
        <w:numPr>
          <w:ilvl w:val="0"/>
          <w:numId w:val="33"/>
        </w:numPr>
        <w:shd w:val="clear" w:color="auto" w:fill="FFFFFF"/>
        <w:spacing w:after="0" w:line="315" w:lineRule="atLeast"/>
        <w:ind w:left="0"/>
        <w:rPr>
          <w:ins w:id="142" w:author="Unknown"/>
          <w:rFonts w:ascii="Verdana" w:hAnsi="Verdana"/>
          <w:color w:val="000000"/>
          <w:sz w:val="20"/>
          <w:szCs w:val="20"/>
        </w:rPr>
      </w:pPr>
      <w:ins w:id="143" w:author="Unknown">
        <w:r>
          <w:rPr>
            <w:rFonts w:ascii="Verdana" w:hAnsi="Verdana"/>
            <w:color w:val="000000"/>
            <w:sz w:val="20"/>
            <w:szCs w:val="20"/>
            <w:bdr w:val="none" w:sz="0" w:space="0" w:color="auto" w:frame="1"/>
          </w:rPr>
          <w:t>    inst.read(ary);  </w:t>
        </w:r>
      </w:ins>
    </w:p>
    <w:p w:rsidR="00AD4807" w:rsidRDefault="00AD4807" w:rsidP="00A45A39">
      <w:pPr>
        <w:numPr>
          <w:ilvl w:val="0"/>
          <w:numId w:val="33"/>
        </w:numPr>
        <w:shd w:val="clear" w:color="auto" w:fill="FFFFFF"/>
        <w:spacing w:after="0" w:line="315" w:lineRule="atLeast"/>
        <w:ind w:left="0"/>
        <w:rPr>
          <w:ins w:id="144" w:author="Unknown"/>
          <w:rFonts w:ascii="Verdana" w:hAnsi="Verdana"/>
          <w:color w:val="000000"/>
          <w:sz w:val="20"/>
          <w:szCs w:val="20"/>
        </w:rPr>
      </w:pPr>
      <w:ins w:id="145"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bt : ary) {  </w:t>
        </w:r>
      </w:ins>
    </w:p>
    <w:p w:rsidR="00AD4807" w:rsidRDefault="00AD4807" w:rsidP="00A45A39">
      <w:pPr>
        <w:numPr>
          <w:ilvl w:val="0"/>
          <w:numId w:val="33"/>
        </w:numPr>
        <w:shd w:val="clear" w:color="auto" w:fill="FFFFFF"/>
        <w:spacing w:after="0" w:line="315" w:lineRule="atLeast"/>
        <w:ind w:left="0"/>
        <w:rPr>
          <w:ins w:id="146" w:author="Unknown"/>
          <w:rFonts w:ascii="Verdana" w:hAnsi="Verdana"/>
          <w:color w:val="000000"/>
          <w:sz w:val="20"/>
          <w:szCs w:val="20"/>
        </w:rPr>
      </w:pPr>
      <w:ins w:id="147"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k =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bt;  </w:t>
        </w:r>
      </w:ins>
    </w:p>
    <w:p w:rsidR="00AD4807" w:rsidRDefault="00AD4807" w:rsidP="00A45A39">
      <w:pPr>
        <w:numPr>
          <w:ilvl w:val="0"/>
          <w:numId w:val="33"/>
        </w:numPr>
        <w:shd w:val="clear" w:color="auto" w:fill="FFFFFF"/>
        <w:spacing w:after="0" w:line="315" w:lineRule="atLeast"/>
        <w:ind w:left="0"/>
        <w:rPr>
          <w:ins w:id="148" w:author="Unknown"/>
          <w:rFonts w:ascii="Verdana" w:hAnsi="Verdana"/>
          <w:color w:val="000000"/>
          <w:sz w:val="20"/>
          <w:szCs w:val="20"/>
        </w:rPr>
      </w:pPr>
      <w:ins w:id="149" w:author="Unknown">
        <w:r>
          <w:rPr>
            <w:rFonts w:ascii="Verdana" w:hAnsi="Verdana"/>
            <w:color w:val="000000"/>
            <w:sz w:val="20"/>
            <w:szCs w:val="20"/>
            <w:bdr w:val="none" w:sz="0" w:space="0" w:color="auto" w:frame="1"/>
          </w:rPr>
          <w:t>      System.out.print(k+</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ins>
    </w:p>
    <w:p w:rsidR="00AD4807" w:rsidRDefault="00AD4807" w:rsidP="00A45A39">
      <w:pPr>
        <w:numPr>
          <w:ilvl w:val="0"/>
          <w:numId w:val="33"/>
        </w:numPr>
        <w:shd w:val="clear" w:color="auto" w:fill="FFFFFF"/>
        <w:spacing w:after="0" w:line="315" w:lineRule="atLeast"/>
        <w:ind w:left="0"/>
        <w:rPr>
          <w:ins w:id="150" w:author="Unknown"/>
          <w:rFonts w:ascii="Verdana" w:hAnsi="Verdana"/>
          <w:color w:val="000000"/>
          <w:sz w:val="20"/>
          <w:szCs w:val="20"/>
        </w:rPr>
      </w:pPr>
      <w:ins w:id="151" w:author="Unknown">
        <w:r>
          <w:rPr>
            <w:rFonts w:ascii="Verdana" w:hAnsi="Verdana"/>
            <w:color w:val="000000"/>
            <w:sz w:val="20"/>
            <w:szCs w:val="20"/>
            <w:bdr w:val="none" w:sz="0" w:space="0" w:color="auto" w:frame="1"/>
          </w:rPr>
          <w:t>    }  </w:t>
        </w:r>
      </w:ins>
    </w:p>
    <w:p w:rsidR="00AD4807" w:rsidRDefault="00AD4807" w:rsidP="00A45A39">
      <w:pPr>
        <w:numPr>
          <w:ilvl w:val="0"/>
          <w:numId w:val="33"/>
        </w:numPr>
        <w:shd w:val="clear" w:color="auto" w:fill="FFFFFF"/>
        <w:spacing w:after="0" w:line="315" w:lineRule="atLeast"/>
        <w:ind w:left="0"/>
        <w:rPr>
          <w:ins w:id="152" w:author="Unknown"/>
          <w:rFonts w:ascii="Verdana" w:hAnsi="Verdana"/>
          <w:color w:val="000000"/>
          <w:sz w:val="20"/>
          <w:szCs w:val="20"/>
        </w:rPr>
      </w:pPr>
      <w:ins w:id="153" w:author="Unknown">
        <w:r>
          <w:rPr>
            <w:rFonts w:ascii="Verdana" w:hAnsi="Verdana"/>
            <w:color w:val="000000"/>
            <w:sz w:val="20"/>
            <w:szCs w:val="20"/>
            <w:bdr w:val="none" w:sz="0" w:space="0" w:color="auto" w:frame="1"/>
          </w:rPr>
          <w:t>  }  </w:t>
        </w:r>
      </w:ins>
    </w:p>
    <w:p w:rsidR="00AD4807" w:rsidRDefault="00AD4807" w:rsidP="00A45A39">
      <w:pPr>
        <w:numPr>
          <w:ilvl w:val="0"/>
          <w:numId w:val="33"/>
        </w:numPr>
        <w:shd w:val="clear" w:color="auto" w:fill="FFFFFF"/>
        <w:spacing w:after="0" w:line="315" w:lineRule="atLeast"/>
        <w:ind w:left="0"/>
        <w:rPr>
          <w:ins w:id="154" w:author="Unknown"/>
          <w:rFonts w:ascii="Verdana" w:hAnsi="Verdana"/>
          <w:color w:val="000000"/>
          <w:sz w:val="20"/>
          <w:szCs w:val="20"/>
        </w:rPr>
      </w:pPr>
      <w:ins w:id="155" w:author="Unknown">
        <w:r>
          <w:rPr>
            <w:rFonts w:ascii="Verdana" w:hAnsi="Verdana"/>
            <w:color w:val="000000"/>
            <w:sz w:val="20"/>
            <w:szCs w:val="20"/>
            <w:bdr w:val="none" w:sz="0" w:space="0" w:color="auto" w:frame="1"/>
          </w:rPr>
          <w:t>}  </w:t>
        </w:r>
      </w:ins>
    </w:p>
    <w:p w:rsidR="00AD4807" w:rsidRDefault="00AD4807" w:rsidP="00AD4807">
      <w:pPr>
        <w:pStyle w:val="NormalWeb"/>
        <w:shd w:val="clear" w:color="auto" w:fill="FFFFFF"/>
        <w:rPr>
          <w:ins w:id="156" w:author="Unknown"/>
          <w:rFonts w:ascii="Verdana" w:hAnsi="Verdana"/>
          <w:color w:val="000000"/>
          <w:sz w:val="20"/>
          <w:szCs w:val="20"/>
        </w:rPr>
      </w:pPr>
      <w:ins w:id="157" w:author="Unknown">
        <w:r>
          <w:rPr>
            <w:rFonts w:ascii="Verdana" w:hAnsi="Verdana"/>
            <w:color w:val="000000"/>
            <w:sz w:val="20"/>
            <w:szCs w:val="20"/>
          </w:rPr>
          <w:t>Here, we are assuming that you have following data in </w:t>
        </w:r>
        <w:r>
          <w:rPr>
            <w:rStyle w:val="Strong"/>
            <w:rFonts w:ascii="Verdana" w:hAnsi="Verdana"/>
            <w:color w:val="2F4F4F"/>
            <w:sz w:val="20"/>
            <w:szCs w:val="20"/>
          </w:rPr>
          <w:t>"testout.txt"</w:t>
        </w:r>
        <w:r>
          <w:rPr>
            <w:rFonts w:ascii="Verdana" w:hAnsi="Verdana"/>
            <w:color w:val="000000"/>
            <w:sz w:val="20"/>
            <w:szCs w:val="20"/>
          </w:rPr>
          <w:t> file:</w:t>
        </w:r>
      </w:ins>
    </w:p>
    <w:p w:rsidR="00AD4807" w:rsidRDefault="00AD4807" w:rsidP="00AD4807">
      <w:pPr>
        <w:pStyle w:val="HTMLPreformatted"/>
        <w:shd w:val="clear" w:color="auto" w:fill="F9FBF9"/>
        <w:rPr>
          <w:ins w:id="158" w:author="Unknown"/>
          <w:color w:val="000000"/>
        </w:rPr>
      </w:pPr>
      <w:ins w:id="159" w:author="Unknown">
        <w:r>
          <w:rPr>
            <w:color w:val="000000"/>
          </w:rPr>
          <w:t>JAVA</w:t>
        </w:r>
      </w:ins>
    </w:p>
    <w:p w:rsidR="00AD4807" w:rsidRDefault="00AD4807" w:rsidP="00AD4807">
      <w:pPr>
        <w:pStyle w:val="NormalWeb"/>
        <w:shd w:val="clear" w:color="auto" w:fill="FFFFFF"/>
        <w:rPr>
          <w:ins w:id="160" w:author="Unknown"/>
          <w:rFonts w:ascii="Verdana" w:hAnsi="Verdana"/>
          <w:color w:val="000000"/>
          <w:sz w:val="20"/>
          <w:szCs w:val="20"/>
        </w:rPr>
      </w:pPr>
      <w:ins w:id="161" w:author="Unknown">
        <w:r>
          <w:rPr>
            <w:rFonts w:ascii="Verdana" w:hAnsi="Verdana"/>
            <w:color w:val="000000"/>
            <w:sz w:val="20"/>
            <w:szCs w:val="20"/>
          </w:rPr>
          <w:t>Output:</w:t>
        </w:r>
      </w:ins>
    </w:p>
    <w:p w:rsidR="00AD4807" w:rsidRDefault="00AD4807" w:rsidP="00AD4807">
      <w:pPr>
        <w:pStyle w:val="HTMLPreformatted"/>
        <w:shd w:val="clear" w:color="auto" w:fill="F9FBF9"/>
        <w:rPr>
          <w:ins w:id="162" w:author="Unknown"/>
          <w:color w:val="000000"/>
        </w:rPr>
      </w:pPr>
      <w:ins w:id="163" w:author="Unknown">
        <w:r>
          <w:rPr>
            <w:color w:val="000000"/>
          </w:rPr>
          <w:t>J-A-V-A</w:t>
        </w:r>
      </w:ins>
    </w:p>
    <w:p w:rsidR="00AD4807" w:rsidRDefault="00AD4807" w:rsidP="00AD4807"/>
    <w:p w:rsidR="00EE6A7E" w:rsidRDefault="00EE6A7E" w:rsidP="00EE6A7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FilterOutputStream Class</w:t>
      </w:r>
    </w:p>
    <w:p w:rsidR="00EE6A7E" w:rsidRDefault="00EE6A7E" w:rsidP="00EE6A7E">
      <w:pPr>
        <w:pStyle w:val="NormalWeb"/>
        <w:shd w:val="clear" w:color="auto" w:fill="FFFFFF"/>
        <w:rPr>
          <w:rFonts w:ascii="Verdana" w:hAnsi="Verdana"/>
          <w:color w:val="000000"/>
          <w:sz w:val="20"/>
          <w:szCs w:val="20"/>
        </w:rPr>
      </w:pPr>
      <w:r>
        <w:rPr>
          <w:rFonts w:ascii="Verdana" w:hAnsi="Verdana"/>
          <w:color w:val="000000"/>
          <w:sz w:val="20"/>
          <w:szCs w:val="20"/>
        </w:rPr>
        <w:t>Java FilterOutputStream class implements the OutputStream </w:t>
      </w:r>
      <w:hyperlink r:id="rId30" w:history="1">
        <w:r>
          <w:rPr>
            <w:rStyle w:val="Hyperlink"/>
            <w:rFonts w:ascii="Verdana" w:hAnsi="Verdana"/>
            <w:color w:val="008000"/>
            <w:sz w:val="20"/>
            <w:szCs w:val="20"/>
          </w:rPr>
          <w:t>class</w:t>
        </w:r>
      </w:hyperlink>
      <w:r>
        <w:rPr>
          <w:rFonts w:ascii="Verdana" w:hAnsi="Verdana"/>
          <w:color w:val="000000"/>
          <w:sz w:val="20"/>
          <w:szCs w:val="20"/>
        </w:rPr>
        <w:t>. It provides different sub classes such as </w:t>
      </w:r>
      <w:hyperlink r:id="rId31" w:history="1">
        <w:r>
          <w:rPr>
            <w:rStyle w:val="Hyperlink"/>
            <w:rFonts w:ascii="Verdana" w:hAnsi="Verdana"/>
            <w:color w:val="008000"/>
            <w:sz w:val="20"/>
            <w:szCs w:val="20"/>
          </w:rPr>
          <w:t>BufferedOutputStream</w:t>
        </w:r>
      </w:hyperlink>
      <w:r>
        <w:rPr>
          <w:rFonts w:ascii="Verdana" w:hAnsi="Verdana"/>
          <w:color w:val="000000"/>
          <w:sz w:val="20"/>
          <w:szCs w:val="20"/>
        </w:rPr>
        <w:t>and </w:t>
      </w:r>
      <w:hyperlink r:id="rId32" w:history="1">
        <w:r>
          <w:rPr>
            <w:rStyle w:val="Hyperlink"/>
            <w:rFonts w:ascii="Verdana" w:hAnsi="Verdana"/>
            <w:color w:val="008000"/>
            <w:sz w:val="20"/>
            <w:szCs w:val="20"/>
          </w:rPr>
          <w:t>DataOutputStream</w:t>
        </w:r>
      </w:hyperlink>
      <w:r>
        <w:rPr>
          <w:rFonts w:ascii="Verdana" w:hAnsi="Verdana"/>
          <w:color w:val="000000"/>
          <w:sz w:val="20"/>
          <w:szCs w:val="20"/>
        </w:rPr>
        <w:t> to provide additional functionality. So it is less used individually.</w:t>
      </w:r>
    </w:p>
    <w:p w:rsidR="00EE6A7E" w:rsidRDefault="00EE6A7E" w:rsidP="00EE6A7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FilterOutputStream class declaration</w:t>
      </w:r>
    </w:p>
    <w:p w:rsidR="00EE6A7E" w:rsidRDefault="00EE6A7E" w:rsidP="00EE6A7E">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java.io.FilterOutputStream class:</w:t>
      </w:r>
    </w:p>
    <w:p w:rsidR="00EE6A7E" w:rsidRDefault="00EE6A7E" w:rsidP="00A45A39">
      <w:pPr>
        <w:numPr>
          <w:ilvl w:val="0"/>
          <w:numId w:val="3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FilterOutputStream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OutputStream  </w:t>
      </w:r>
    </w:p>
    <w:p w:rsidR="00EE6A7E" w:rsidRDefault="00EE6A7E" w:rsidP="00EE6A7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FilterOutputStream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64"/>
        <w:gridCol w:w="8411"/>
      </w:tblGrid>
      <w:tr w:rsidR="00EE6A7E" w:rsidTr="00EE6A7E">
        <w:tc>
          <w:tcPr>
            <w:tcW w:w="0" w:type="auto"/>
            <w:shd w:val="clear" w:color="auto" w:fill="C7CCBE"/>
            <w:tcMar>
              <w:top w:w="180" w:type="dxa"/>
              <w:left w:w="180" w:type="dxa"/>
              <w:bottom w:w="180" w:type="dxa"/>
              <w:right w:w="180" w:type="dxa"/>
            </w:tcMar>
            <w:hideMark/>
          </w:tcPr>
          <w:p w:rsidR="00EE6A7E" w:rsidRDefault="00EE6A7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E6A7E" w:rsidRDefault="00EE6A7E">
            <w:pPr>
              <w:rPr>
                <w:b/>
                <w:bCs/>
                <w:color w:val="000000"/>
                <w:sz w:val="26"/>
                <w:szCs w:val="26"/>
              </w:rPr>
            </w:pPr>
            <w:r>
              <w:rPr>
                <w:b/>
                <w:bCs/>
                <w:color w:val="000000"/>
                <w:sz w:val="26"/>
                <w:szCs w:val="26"/>
              </w:rPr>
              <w:t>Description</w:t>
            </w:r>
          </w:p>
        </w:tc>
      </w:tr>
      <w:tr w:rsidR="00EE6A7E" w:rsidTr="00EE6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t>It is used to write the specified byte to the output stream.</w:t>
            </w:r>
          </w:p>
        </w:tc>
      </w:tr>
      <w:tr w:rsidR="00EE6A7E" w:rsidTr="00EE6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t>void write(byte[] 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t>It is used to write ary.length byte to the output stream.</w:t>
            </w:r>
          </w:p>
        </w:tc>
      </w:tr>
      <w:tr w:rsidR="00EE6A7E" w:rsidTr="00EE6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lastRenderedPageBreak/>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t>It is used to write len bytes from the offset off to the output stream.</w:t>
            </w:r>
          </w:p>
        </w:tc>
      </w:tr>
      <w:tr w:rsidR="00EE6A7E" w:rsidTr="00EE6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t>It is used to flushes the output stream.</w:t>
            </w:r>
          </w:p>
        </w:tc>
      </w:tr>
      <w:tr w:rsidR="00EE6A7E" w:rsidTr="00EE6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6A7E" w:rsidRDefault="00EE6A7E">
            <w:pPr>
              <w:spacing w:line="345" w:lineRule="atLeast"/>
              <w:ind w:left="300"/>
              <w:rPr>
                <w:rFonts w:ascii="Verdana" w:hAnsi="Verdana"/>
                <w:color w:val="000000"/>
                <w:sz w:val="20"/>
                <w:szCs w:val="20"/>
              </w:rPr>
            </w:pPr>
            <w:r>
              <w:rPr>
                <w:rFonts w:ascii="Verdana" w:hAnsi="Verdana"/>
                <w:color w:val="000000"/>
                <w:sz w:val="20"/>
                <w:szCs w:val="20"/>
              </w:rPr>
              <w:t>It is used to close the output stream.</w:t>
            </w:r>
          </w:p>
        </w:tc>
      </w:tr>
    </w:tbl>
    <w:p w:rsidR="00EE6A7E" w:rsidRDefault="00EE6A7E" w:rsidP="00EE6A7E">
      <w:pPr>
        <w:pStyle w:val="Heading3"/>
        <w:shd w:val="clear" w:color="auto" w:fill="FFFFFF"/>
        <w:spacing w:line="312" w:lineRule="atLeast"/>
        <w:rPr>
          <w:ins w:id="164" w:author="Unknown"/>
          <w:rFonts w:ascii="Helvetica" w:hAnsi="Helvetica" w:cs="Helvetica"/>
          <w:b w:val="0"/>
          <w:bCs w:val="0"/>
          <w:color w:val="610B4B"/>
          <w:sz w:val="32"/>
          <w:szCs w:val="32"/>
        </w:rPr>
      </w:pPr>
      <w:ins w:id="165" w:author="Unknown">
        <w:r>
          <w:rPr>
            <w:rFonts w:ascii="Helvetica" w:hAnsi="Helvetica" w:cs="Helvetica"/>
            <w:b w:val="0"/>
            <w:bCs w:val="0"/>
            <w:color w:val="610B4B"/>
            <w:sz w:val="32"/>
            <w:szCs w:val="32"/>
          </w:rPr>
          <w:t>Example of FilterOutputStream class</w:t>
        </w:r>
      </w:ins>
    </w:p>
    <w:p w:rsidR="00EE6A7E" w:rsidRDefault="00EE6A7E" w:rsidP="00A45A39">
      <w:pPr>
        <w:numPr>
          <w:ilvl w:val="0"/>
          <w:numId w:val="35"/>
        </w:numPr>
        <w:shd w:val="clear" w:color="auto" w:fill="FFFFFF"/>
        <w:spacing w:after="0" w:line="315" w:lineRule="atLeast"/>
        <w:ind w:left="0"/>
        <w:rPr>
          <w:ins w:id="166" w:author="Unknown"/>
          <w:rFonts w:ascii="Verdana" w:hAnsi="Verdana" w:cs="Times New Roman"/>
          <w:color w:val="000000"/>
          <w:sz w:val="20"/>
          <w:szCs w:val="20"/>
        </w:rPr>
      </w:pPr>
      <w:proofErr w:type="gramStart"/>
      <w:ins w:id="167"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EE6A7E" w:rsidRDefault="00EE6A7E" w:rsidP="00A45A39">
      <w:pPr>
        <w:numPr>
          <w:ilvl w:val="0"/>
          <w:numId w:val="35"/>
        </w:numPr>
        <w:shd w:val="clear" w:color="auto" w:fill="FFFFFF"/>
        <w:spacing w:after="0" w:line="315" w:lineRule="atLeast"/>
        <w:ind w:left="0"/>
        <w:rPr>
          <w:ins w:id="168" w:author="Unknown"/>
          <w:rFonts w:ascii="Verdana" w:hAnsi="Verdana"/>
          <w:color w:val="000000"/>
          <w:sz w:val="20"/>
          <w:szCs w:val="20"/>
        </w:rPr>
      </w:pPr>
      <w:ins w:id="16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FilterExample {  </w:t>
        </w:r>
      </w:ins>
    </w:p>
    <w:p w:rsidR="00EE6A7E" w:rsidRDefault="00EE6A7E" w:rsidP="00A45A39">
      <w:pPr>
        <w:numPr>
          <w:ilvl w:val="0"/>
          <w:numId w:val="35"/>
        </w:numPr>
        <w:shd w:val="clear" w:color="auto" w:fill="FFFFFF"/>
        <w:spacing w:after="0" w:line="315" w:lineRule="atLeast"/>
        <w:ind w:left="0"/>
        <w:rPr>
          <w:ins w:id="170" w:author="Unknown"/>
          <w:rFonts w:ascii="Verdana" w:hAnsi="Verdana"/>
          <w:color w:val="000000"/>
          <w:sz w:val="20"/>
          <w:szCs w:val="20"/>
        </w:rPr>
      </w:pPr>
      <w:ins w:id="17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ins>
    </w:p>
    <w:p w:rsidR="00EE6A7E" w:rsidRDefault="00EE6A7E" w:rsidP="00A45A39">
      <w:pPr>
        <w:numPr>
          <w:ilvl w:val="0"/>
          <w:numId w:val="35"/>
        </w:numPr>
        <w:shd w:val="clear" w:color="auto" w:fill="FFFFFF"/>
        <w:spacing w:after="0" w:line="315" w:lineRule="atLeast"/>
        <w:ind w:left="0"/>
        <w:rPr>
          <w:ins w:id="172" w:author="Unknown"/>
          <w:rFonts w:ascii="Verdana" w:hAnsi="Verdana"/>
          <w:color w:val="000000"/>
          <w:sz w:val="20"/>
          <w:szCs w:val="20"/>
        </w:rPr>
      </w:pPr>
      <w:ins w:id="173" w:author="Unknown">
        <w:r>
          <w:rPr>
            <w:rFonts w:ascii="Verdana" w:hAnsi="Verdana"/>
            <w:color w:val="000000"/>
            <w:sz w:val="20"/>
            <w:szCs w:val="20"/>
            <w:bdr w:val="none" w:sz="0" w:space="0" w:color="auto" w:frame="1"/>
          </w:rPr>
          <w:t>        File data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ins>
    </w:p>
    <w:p w:rsidR="00EE6A7E" w:rsidRDefault="00EE6A7E" w:rsidP="00A45A39">
      <w:pPr>
        <w:numPr>
          <w:ilvl w:val="0"/>
          <w:numId w:val="35"/>
        </w:numPr>
        <w:shd w:val="clear" w:color="auto" w:fill="FFFFFF"/>
        <w:spacing w:after="0" w:line="315" w:lineRule="atLeast"/>
        <w:ind w:left="0"/>
        <w:rPr>
          <w:ins w:id="174" w:author="Unknown"/>
          <w:rFonts w:ascii="Verdana" w:hAnsi="Verdana"/>
          <w:color w:val="000000"/>
          <w:sz w:val="20"/>
          <w:szCs w:val="20"/>
        </w:rPr>
      </w:pPr>
      <w:ins w:id="175" w:author="Unknown">
        <w:r>
          <w:rPr>
            <w:rFonts w:ascii="Verdana" w:hAnsi="Verdana"/>
            <w:color w:val="000000"/>
            <w:sz w:val="20"/>
            <w:szCs w:val="20"/>
            <w:bdr w:val="none" w:sz="0" w:space="0" w:color="auto" w:frame="1"/>
          </w:rPr>
          <w:t>        FileOutputStream file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FileOutputStream(data);  </w:t>
        </w:r>
      </w:ins>
    </w:p>
    <w:p w:rsidR="00EE6A7E" w:rsidRDefault="00EE6A7E" w:rsidP="00A45A39">
      <w:pPr>
        <w:numPr>
          <w:ilvl w:val="0"/>
          <w:numId w:val="35"/>
        </w:numPr>
        <w:shd w:val="clear" w:color="auto" w:fill="FFFFFF"/>
        <w:spacing w:after="0" w:line="315" w:lineRule="atLeast"/>
        <w:ind w:left="0"/>
        <w:rPr>
          <w:ins w:id="176" w:author="Unknown"/>
          <w:rFonts w:ascii="Verdana" w:hAnsi="Verdana"/>
          <w:color w:val="000000"/>
          <w:sz w:val="20"/>
          <w:szCs w:val="20"/>
        </w:rPr>
      </w:pPr>
      <w:ins w:id="177" w:author="Unknown">
        <w:r>
          <w:rPr>
            <w:rFonts w:ascii="Verdana" w:hAnsi="Verdana"/>
            <w:color w:val="000000"/>
            <w:sz w:val="20"/>
            <w:szCs w:val="20"/>
            <w:bdr w:val="none" w:sz="0" w:space="0" w:color="auto" w:frame="1"/>
          </w:rPr>
          <w:t>        FilterOutputStream filter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FilterOutputStream(file);  </w:t>
        </w:r>
      </w:ins>
    </w:p>
    <w:p w:rsidR="00EE6A7E" w:rsidRDefault="00EE6A7E" w:rsidP="00A45A39">
      <w:pPr>
        <w:numPr>
          <w:ilvl w:val="0"/>
          <w:numId w:val="35"/>
        </w:numPr>
        <w:shd w:val="clear" w:color="auto" w:fill="FFFFFF"/>
        <w:spacing w:after="0" w:line="315" w:lineRule="atLeast"/>
        <w:ind w:left="0"/>
        <w:rPr>
          <w:ins w:id="178" w:author="Unknown"/>
          <w:rFonts w:ascii="Verdana" w:hAnsi="Verdana"/>
          <w:color w:val="000000"/>
          <w:sz w:val="20"/>
          <w:szCs w:val="20"/>
        </w:rPr>
      </w:pPr>
      <w:ins w:id="179" w:author="Unknown">
        <w:r>
          <w:rPr>
            <w:rFonts w:ascii="Verdana" w:hAnsi="Verdana"/>
            <w:color w:val="000000"/>
            <w:sz w:val="20"/>
            <w:szCs w:val="20"/>
            <w:bdr w:val="none" w:sz="0" w:space="0" w:color="auto" w:frame="1"/>
          </w:rPr>
          <w:t>        String s=</w:t>
        </w:r>
        <w:r>
          <w:rPr>
            <w:rStyle w:val="string"/>
            <w:rFonts w:ascii="Verdana" w:hAnsi="Verdana"/>
            <w:color w:val="0000FF"/>
            <w:sz w:val="20"/>
            <w:szCs w:val="20"/>
            <w:bdr w:val="none" w:sz="0" w:space="0" w:color="auto" w:frame="1"/>
          </w:rPr>
          <w:t>"Welcome to javaTpoint.</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ins>
    </w:p>
    <w:p w:rsidR="00EE6A7E" w:rsidRDefault="00EE6A7E" w:rsidP="00A45A39">
      <w:pPr>
        <w:numPr>
          <w:ilvl w:val="0"/>
          <w:numId w:val="35"/>
        </w:numPr>
        <w:shd w:val="clear" w:color="auto" w:fill="FFFFFF"/>
        <w:spacing w:after="0" w:line="315" w:lineRule="atLeast"/>
        <w:ind w:left="0"/>
        <w:rPr>
          <w:ins w:id="180" w:author="Unknown"/>
          <w:rFonts w:ascii="Verdana" w:hAnsi="Verdana"/>
          <w:color w:val="000000"/>
          <w:sz w:val="20"/>
          <w:szCs w:val="20"/>
        </w:rPr>
      </w:pPr>
      <w:ins w:id="18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b[]=s.getBytes();      </w:t>
        </w:r>
      </w:ins>
    </w:p>
    <w:p w:rsidR="00EE6A7E" w:rsidRDefault="00EE6A7E" w:rsidP="00A45A39">
      <w:pPr>
        <w:numPr>
          <w:ilvl w:val="0"/>
          <w:numId w:val="35"/>
        </w:numPr>
        <w:shd w:val="clear" w:color="auto" w:fill="FFFFFF"/>
        <w:spacing w:after="0" w:line="315" w:lineRule="atLeast"/>
        <w:ind w:left="0"/>
        <w:rPr>
          <w:ins w:id="182" w:author="Unknown"/>
          <w:rFonts w:ascii="Verdana" w:hAnsi="Verdana"/>
          <w:color w:val="000000"/>
          <w:sz w:val="20"/>
          <w:szCs w:val="20"/>
        </w:rPr>
      </w:pPr>
      <w:ins w:id="183" w:author="Unknown">
        <w:r>
          <w:rPr>
            <w:rFonts w:ascii="Verdana" w:hAnsi="Verdana"/>
            <w:color w:val="000000"/>
            <w:sz w:val="20"/>
            <w:szCs w:val="20"/>
            <w:bdr w:val="none" w:sz="0" w:space="0" w:color="auto" w:frame="1"/>
          </w:rPr>
          <w:t>        filter.write(b);     </w:t>
        </w:r>
      </w:ins>
    </w:p>
    <w:p w:rsidR="00EE6A7E" w:rsidRDefault="00EE6A7E" w:rsidP="00A45A39">
      <w:pPr>
        <w:numPr>
          <w:ilvl w:val="0"/>
          <w:numId w:val="35"/>
        </w:numPr>
        <w:shd w:val="clear" w:color="auto" w:fill="FFFFFF"/>
        <w:spacing w:after="0" w:line="315" w:lineRule="atLeast"/>
        <w:ind w:left="0"/>
        <w:rPr>
          <w:ins w:id="184" w:author="Unknown"/>
          <w:rFonts w:ascii="Verdana" w:hAnsi="Verdana"/>
          <w:color w:val="000000"/>
          <w:sz w:val="20"/>
          <w:szCs w:val="20"/>
        </w:rPr>
      </w:pPr>
      <w:ins w:id="185" w:author="Unknown">
        <w:r>
          <w:rPr>
            <w:rFonts w:ascii="Verdana" w:hAnsi="Verdana"/>
            <w:color w:val="000000"/>
            <w:sz w:val="20"/>
            <w:szCs w:val="20"/>
            <w:bdr w:val="none" w:sz="0" w:space="0" w:color="auto" w:frame="1"/>
          </w:rPr>
          <w:t>        filter.flush();  </w:t>
        </w:r>
      </w:ins>
    </w:p>
    <w:p w:rsidR="00EE6A7E" w:rsidRDefault="00EE6A7E" w:rsidP="00A45A39">
      <w:pPr>
        <w:numPr>
          <w:ilvl w:val="0"/>
          <w:numId w:val="35"/>
        </w:numPr>
        <w:shd w:val="clear" w:color="auto" w:fill="FFFFFF"/>
        <w:spacing w:after="0" w:line="315" w:lineRule="atLeast"/>
        <w:ind w:left="0"/>
        <w:rPr>
          <w:ins w:id="186" w:author="Unknown"/>
          <w:rFonts w:ascii="Verdana" w:hAnsi="Verdana"/>
          <w:color w:val="000000"/>
          <w:sz w:val="20"/>
          <w:szCs w:val="20"/>
        </w:rPr>
      </w:pPr>
      <w:ins w:id="187" w:author="Unknown">
        <w:r>
          <w:rPr>
            <w:rFonts w:ascii="Verdana" w:hAnsi="Verdana"/>
            <w:color w:val="000000"/>
            <w:sz w:val="20"/>
            <w:szCs w:val="20"/>
            <w:bdr w:val="none" w:sz="0" w:space="0" w:color="auto" w:frame="1"/>
          </w:rPr>
          <w:t>        filter.close();  </w:t>
        </w:r>
      </w:ins>
    </w:p>
    <w:p w:rsidR="00EE6A7E" w:rsidRDefault="00EE6A7E" w:rsidP="00A45A39">
      <w:pPr>
        <w:numPr>
          <w:ilvl w:val="0"/>
          <w:numId w:val="35"/>
        </w:numPr>
        <w:shd w:val="clear" w:color="auto" w:fill="FFFFFF"/>
        <w:spacing w:after="0" w:line="315" w:lineRule="atLeast"/>
        <w:ind w:left="0"/>
        <w:rPr>
          <w:ins w:id="188" w:author="Unknown"/>
          <w:rFonts w:ascii="Verdana" w:hAnsi="Verdana"/>
          <w:color w:val="000000"/>
          <w:sz w:val="20"/>
          <w:szCs w:val="20"/>
        </w:rPr>
      </w:pPr>
      <w:ins w:id="189" w:author="Unknown">
        <w:r>
          <w:rPr>
            <w:rFonts w:ascii="Verdana" w:hAnsi="Verdana"/>
            <w:color w:val="000000"/>
            <w:sz w:val="20"/>
            <w:szCs w:val="20"/>
            <w:bdr w:val="none" w:sz="0" w:space="0" w:color="auto" w:frame="1"/>
          </w:rPr>
          <w:t>        file.close();  </w:t>
        </w:r>
      </w:ins>
    </w:p>
    <w:p w:rsidR="00EE6A7E" w:rsidRDefault="00EE6A7E" w:rsidP="00A45A39">
      <w:pPr>
        <w:numPr>
          <w:ilvl w:val="0"/>
          <w:numId w:val="35"/>
        </w:numPr>
        <w:shd w:val="clear" w:color="auto" w:fill="FFFFFF"/>
        <w:spacing w:after="0" w:line="315" w:lineRule="atLeast"/>
        <w:ind w:left="0"/>
        <w:rPr>
          <w:ins w:id="190" w:author="Unknown"/>
          <w:rFonts w:ascii="Verdana" w:hAnsi="Verdana"/>
          <w:color w:val="000000"/>
          <w:sz w:val="20"/>
          <w:szCs w:val="20"/>
        </w:rPr>
      </w:pPr>
      <w:ins w:id="191" w:author="Unknown">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ins>
    </w:p>
    <w:p w:rsidR="00EE6A7E" w:rsidRDefault="00EE6A7E" w:rsidP="00A45A39">
      <w:pPr>
        <w:numPr>
          <w:ilvl w:val="0"/>
          <w:numId w:val="35"/>
        </w:numPr>
        <w:shd w:val="clear" w:color="auto" w:fill="FFFFFF"/>
        <w:spacing w:after="0" w:line="315" w:lineRule="atLeast"/>
        <w:ind w:left="0"/>
        <w:rPr>
          <w:ins w:id="192" w:author="Unknown"/>
          <w:rFonts w:ascii="Verdana" w:hAnsi="Verdana"/>
          <w:color w:val="000000"/>
          <w:sz w:val="20"/>
          <w:szCs w:val="20"/>
        </w:rPr>
      </w:pPr>
      <w:ins w:id="193" w:author="Unknown">
        <w:r>
          <w:rPr>
            <w:rFonts w:ascii="Verdana" w:hAnsi="Verdana"/>
            <w:color w:val="000000"/>
            <w:sz w:val="20"/>
            <w:szCs w:val="20"/>
            <w:bdr w:val="none" w:sz="0" w:space="0" w:color="auto" w:frame="1"/>
          </w:rPr>
          <w:t>    }  </w:t>
        </w:r>
      </w:ins>
    </w:p>
    <w:p w:rsidR="00EE6A7E" w:rsidRDefault="00EE6A7E" w:rsidP="00A45A39">
      <w:pPr>
        <w:numPr>
          <w:ilvl w:val="0"/>
          <w:numId w:val="35"/>
        </w:numPr>
        <w:shd w:val="clear" w:color="auto" w:fill="FFFFFF"/>
        <w:spacing w:after="0" w:line="315" w:lineRule="atLeast"/>
        <w:ind w:left="0"/>
        <w:rPr>
          <w:ins w:id="194" w:author="Unknown"/>
          <w:rFonts w:ascii="Verdana" w:hAnsi="Verdana"/>
          <w:color w:val="000000"/>
          <w:sz w:val="20"/>
          <w:szCs w:val="20"/>
        </w:rPr>
      </w:pPr>
      <w:ins w:id="195" w:author="Unknown">
        <w:r>
          <w:rPr>
            <w:rFonts w:ascii="Verdana" w:hAnsi="Verdana"/>
            <w:color w:val="000000"/>
            <w:sz w:val="20"/>
            <w:szCs w:val="20"/>
            <w:bdr w:val="none" w:sz="0" w:space="0" w:color="auto" w:frame="1"/>
          </w:rPr>
          <w:t>}  </w:t>
        </w:r>
      </w:ins>
    </w:p>
    <w:p w:rsidR="00EE6A7E" w:rsidRDefault="00EE6A7E" w:rsidP="00A45A39">
      <w:pPr>
        <w:numPr>
          <w:ilvl w:val="0"/>
          <w:numId w:val="35"/>
        </w:numPr>
        <w:shd w:val="clear" w:color="auto" w:fill="FFFFFF"/>
        <w:spacing w:after="0" w:line="315" w:lineRule="atLeast"/>
        <w:ind w:left="0"/>
        <w:rPr>
          <w:ins w:id="196" w:author="Unknown"/>
          <w:rFonts w:ascii="Verdana" w:hAnsi="Verdana"/>
          <w:color w:val="000000"/>
          <w:sz w:val="20"/>
          <w:szCs w:val="20"/>
        </w:rPr>
      </w:pPr>
      <w:ins w:id="197" w:author="Unknown">
        <w:r>
          <w:rPr>
            <w:rFonts w:ascii="Verdana" w:hAnsi="Verdana"/>
            <w:color w:val="000000"/>
            <w:sz w:val="20"/>
            <w:szCs w:val="20"/>
            <w:bdr w:val="none" w:sz="0" w:space="0" w:color="auto" w:frame="1"/>
          </w:rPr>
          <w:t>   </w:t>
        </w:r>
      </w:ins>
    </w:p>
    <w:p w:rsidR="00EE6A7E" w:rsidRDefault="00EE6A7E" w:rsidP="00EE6A7E">
      <w:pPr>
        <w:pStyle w:val="NormalWeb"/>
        <w:shd w:val="clear" w:color="auto" w:fill="FFFFFF"/>
        <w:rPr>
          <w:ins w:id="198" w:author="Unknown"/>
          <w:rFonts w:ascii="Verdana" w:hAnsi="Verdana"/>
          <w:color w:val="000000"/>
          <w:sz w:val="20"/>
          <w:szCs w:val="20"/>
        </w:rPr>
      </w:pPr>
      <w:ins w:id="199" w:author="Unknown">
        <w:r>
          <w:rPr>
            <w:rFonts w:ascii="Verdana" w:hAnsi="Verdana"/>
            <w:color w:val="000000"/>
            <w:sz w:val="20"/>
            <w:szCs w:val="20"/>
          </w:rPr>
          <w:t>Output:</w:t>
        </w:r>
      </w:ins>
    </w:p>
    <w:p w:rsidR="00EE6A7E" w:rsidRDefault="00EE6A7E" w:rsidP="00EE6A7E">
      <w:pPr>
        <w:pStyle w:val="HTMLPreformatted"/>
        <w:shd w:val="clear" w:color="auto" w:fill="F9FBF9"/>
        <w:rPr>
          <w:ins w:id="200" w:author="Unknown"/>
          <w:color w:val="000000"/>
        </w:rPr>
      </w:pPr>
      <w:ins w:id="201" w:author="Unknown">
        <w:r>
          <w:rPr>
            <w:color w:val="000000"/>
          </w:rPr>
          <w:t>Success...</w:t>
        </w:r>
      </w:ins>
    </w:p>
    <w:p w:rsidR="00EE6A7E" w:rsidRDefault="00EE6A7E" w:rsidP="00EE6A7E">
      <w:pPr>
        <w:pStyle w:val="NormalWeb"/>
        <w:shd w:val="clear" w:color="auto" w:fill="FFFFFF"/>
        <w:rPr>
          <w:ins w:id="202" w:author="Unknown"/>
          <w:rFonts w:ascii="Verdana" w:hAnsi="Verdana"/>
          <w:color w:val="000000"/>
          <w:sz w:val="20"/>
          <w:szCs w:val="20"/>
        </w:rPr>
      </w:pPr>
      <w:ins w:id="203" w:author="Unknown">
        <w:r>
          <w:rPr>
            <w:rFonts w:ascii="Verdana" w:hAnsi="Verdana"/>
            <w:color w:val="000000"/>
            <w:sz w:val="20"/>
            <w:szCs w:val="20"/>
          </w:rPr>
          <w:t>testout.txt</w:t>
        </w:r>
      </w:ins>
    </w:p>
    <w:p w:rsidR="00EE6A7E" w:rsidRDefault="00EE6A7E" w:rsidP="00EE6A7E">
      <w:pPr>
        <w:pStyle w:val="HTMLPreformatted"/>
        <w:shd w:val="clear" w:color="auto" w:fill="F9FBF9"/>
        <w:rPr>
          <w:ins w:id="204" w:author="Unknown"/>
          <w:color w:val="000000"/>
        </w:rPr>
      </w:pPr>
      <w:ins w:id="205" w:author="Unknown">
        <w:r>
          <w:rPr>
            <w:color w:val="000000"/>
          </w:rPr>
          <w:t>Welcome to javaTpoint.</w:t>
        </w:r>
      </w:ins>
    </w:p>
    <w:p w:rsidR="00EE6A7E" w:rsidRDefault="00EE6A7E" w:rsidP="00AD4807"/>
    <w:p w:rsidR="005A122C" w:rsidRDefault="005A122C" w:rsidP="005A122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FilterInputStream Class</w:t>
      </w:r>
    </w:p>
    <w:p w:rsidR="005A122C" w:rsidRDefault="005A122C" w:rsidP="005A122C">
      <w:pPr>
        <w:pStyle w:val="NormalWeb"/>
        <w:shd w:val="clear" w:color="auto" w:fill="FFFFFF"/>
        <w:rPr>
          <w:rFonts w:ascii="Verdana" w:hAnsi="Verdana"/>
          <w:color w:val="000000"/>
          <w:sz w:val="20"/>
          <w:szCs w:val="20"/>
        </w:rPr>
      </w:pPr>
      <w:r>
        <w:rPr>
          <w:rFonts w:ascii="Verdana" w:hAnsi="Verdana"/>
          <w:color w:val="000000"/>
          <w:sz w:val="20"/>
          <w:szCs w:val="20"/>
        </w:rPr>
        <w:t>Java FilterInputStream class implements the InputStream. It contains different sub classes as </w:t>
      </w:r>
      <w:hyperlink r:id="rId33" w:history="1">
        <w:r>
          <w:rPr>
            <w:rStyle w:val="Hyperlink"/>
            <w:rFonts w:ascii="Verdana" w:hAnsi="Verdana"/>
            <w:color w:val="008000"/>
            <w:sz w:val="20"/>
            <w:szCs w:val="20"/>
          </w:rPr>
          <w:t>BufferedInputStream</w:t>
        </w:r>
      </w:hyperlink>
      <w:r>
        <w:rPr>
          <w:rFonts w:ascii="Verdana" w:hAnsi="Verdana"/>
          <w:color w:val="000000"/>
          <w:sz w:val="20"/>
          <w:szCs w:val="20"/>
        </w:rPr>
        <w:t>, </w:t>
      </w:r>
      <w:hyperlink r:id="rId34" w:history="1">
        <w:r>
          <w:rPr>
            <w:rStyle w:val="Hyperlink"/>
            <w:rFonts w:ascii="Verdana" w:hAnsi="Verdana"/>
            <w:color w:val="008000"/>
            <w:sz w:val="20"/>
            <w:szCs w:val="20"/>
          </w:rPr>
          <w:t>DataInputStream</w:t>
        </w:r>
      </w:hyperlink>
      <w:r>
        <w:rPr>
          <w:rFonts w:ascii="Verdana" w:hAnsi="Verdana"/>
          <w:color w:val="000000"/>
          <w:sz w:val="20"/>
          <w:szCs w:val="20"/>
        </w:rPr>
        <w:t> for providing additional functionality. So it is less used individually.</w:t>
      </w:r>
    </w:p>
    <w:p w:rsidR="005A122C" w:rsidRDefault="005A122C" w:rsidP="005A12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Java FilterInputStream class declaration</w:t>
      </w:r>
    </w:p>
    <w:p w:rsidR="005A122C" w:rsidRDefault="005A122C" w:rsidP="005A122C">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java.io.FilterInputStream class</w:t>
      </w:r>
    </w:p>
    <w:p w:rsidR="005A122C" w:rsidRDefault="005A122C" w:rsidP="00A45A39">
      <w:pPr>
        <w:numPr>
          <w:ilvl w:val="0"/>
          <w:numId w:val="3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FilterInputStream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InputStream  </w:t>
      </w:r>
    </w:p>
    <w:p w:rsidR="005A122C" w:rsidRDefault="005A122C" w:rsidP="005A12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FilterInputStream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20"/>
        <w:gridCol w:w="9755"/>
      </w:tblGrid>
      <w:tr w:rsidR="005A122C" w:rsidTr="005A122C">
        <w:tc>
          <w:tcPr>
            <w:tcW w:w="0" w:type="auto"/>
            <w:shd w:val="clear" w:color="auto" w:fill="C7CCBE"/>
            <w:tcMar>
              <w:top w:w="180" w:type="dxa"/>
              <w:left w:w="180" w:type="dxa"/>
              <w:bottom w:w="180" w:type="dxa"/>
              <w:right w:w="180" w:type="dxa"/>
            </w:tcMar>
            <w:hideMark/>
          </w:tcPr>
          <w:p w:rsidR="005A122C" w:rsidRDefault="005A122C">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A122C" w:rsidRDefault="005A122C">
            <w:pPr>
              <w:rPr>
                <w:b/>
                <w:bCs/>
                <w:color w:val="000000"/>
                <w:sz w:val="26"/>
                <w:szCs w:val="26"/>
              </w:rPr>
            </w:pPr>
            <w:r>
              <w:rPr>
                <w:b/>
                <w:bCs/>
                <w:color w:val="000000"/>
                <w:sz w:val="26"/>
                <w:szCs w:val="26"/>
              </w:rPr>
              <w:t>Description</w:t>
            </w:r>
          </w:p>
        </w:tc>
      </w:tr>
      <w:tr w:rsidR="005A122C" w:rsidTr="005A12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It is used to return an estimate number of bytes that can be read from the input stream.</w:t>
            </w:r>
          </w:p>
        </w:tc>
      </w:tr>
      <w:tr w:rsidR="005A122C" w:rsidTr="005A12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It is used to read the next byte of data from the input stream.</w:t>
            </w:r>
          </w:p>
        </w:tc>
      </w:tr>
      <w:tr w:rsidR="005A122C" w:rsidTr="005A12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int read(byte[]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It is used to read up to byte.length bytes of data from the input stream.</w:t>
            </w:r>
          </w:p>
        </w:tc>
      </w:tr>
      <w:tr w:rsidR="005A122C" w:rsidTr="005A12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long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It is used to skip over and discards n bytes of data from the input stream.</w:t>
            </w:r>
          </w:p>
        </w:tc>
      </w:tr>
      <w:tr w:rsidR="005A122C" w:rsidTr="005A12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It is used to test if the input stream support mark and reset method.</w:t>
            </w:r>
          </w:p>
        </w:tc>
      </w:tr>
      <w:tr w:rsidR="005A122C" w:rsidTr="005A12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void mark(int readlimit)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It is used to mark the current position in the input stream.</w:t>
            </w:r>
          </w:p>
        </w:tc>
      </w:tr>
      <w:tr w:rsidR="005A122C" w:rsidTr="005A12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It is used to reset the input stream.</w:t>
            </w:r>
          </w:p>
        </w:tc>
      </w:tr>
      <w:tr w:rsidR="005A122C" w:rsidTr="005A12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22C" w:rsidRDefault="005A122C">
            <w:pPr>
              <w:spacing w:line="345" w:lineRule="atLeast"/>
              <w:ind w:left="300"/>
              <w:rPr>
                <w:rFonts w:ascii="Verdana" w:hAnsi="Verdana"/>
                <w:color w:val="000000"/>
                <w:sz w:val="20"/>
                <w:szCs w:val="20"/>
              </w:rPr>
            </w:pPr>
            <w:r>
              <w:rPr>
                <w:rFonts w:ascii="Verdana" w:hAnsi="Verdana"/>
                <w:color w:val="000000"/>
                <w:sz w:val="20"/>
                <w:szCs w:val="20"/>
              </w:rPr>
              <w:t>It is used to close the input stream.</w:t>
            </w:r>
          </w:p>
        </w:tc>
      </w:tr>
    </w:tbl>
    <w:p w:rsidR="005A122C" w:rsidRDefault="005A122C" w:rsidP="005A122C">
      <w:pPr>
        <w:pStyle w:val="Heading3"/>
        <w:shd w:val="clear" w:color="auto" w:fill="FFFFFF"/>
        <w:spacing w:line="312" w:lineRule="atLeast"/>
        <w:rPr>
          <w:ins w:id="206" w:author="Unknown"/>
          <w:rFonts w:ascii="Helvetica" w:hAnsi="Helvetica" w:cs="Helvetica"/>
          <w:b w:val="0"/>
          <w:bCs w:val="0"/>
          <w:color w:val="610B4B"/>
          <w:sz w:val="32"/>
          <w:szCs w:val="32"/>
        </w:rPr>
      </w:pPr>
      <w:ins w:id="207" w:author="Unknown">
        <w:r>
          <w:rPr>
            <w:rFonts w:ascii="Helvetica" w:hAnsi="Helvetica" w:cs="Helvetica"/>
            <w:b w:val="0"/>
            <w:bCs w:val="0"/>
            <w:color w:val="610B4B"/>
            <w:sz w:val="32"/>
            <w:szCs w:val="32"/>
          </w:rPr>
          <w:t>Example of FilterInputStream class</w:t>
        </w:r>
      </w:ins>
    </w:p>
    <w:p w:rsidR="005A122C" w:rsidRDefault="005A122C" w:rsidP="00A45A39">
      <w:pPr>
        <w:numPr>
          <w:ilvl w:val="0"/>
          <w:numId w:val="37"/>
        </w:numPr>
        <w:shd w:val="clear" w:color="auto" w:fill="FFFFFF"/>
        <w:spacing w:after="0" w:line="315" w:lineRule="atLeast"/>
        <w:ind w:left="0"/>
        <w:rPr>
          <w:ins w:id="208" w:author="Unknown"/>
          <w:rFonts w:ascii="Verdana" w:hAnsi="Verdana" w:cs="Times New Roman"/>
          <w:color w:val="000000"/>
          <w:sz w:val="20"/>
          <w:szCs w:val="20"/>
        </w:rPr>
      </w:pPr>
      <w:proofErr w:type="gramStart"/>
      <w:ins w:id="209"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5A122C" w:rsidRDefault="005A122C" w:rsidP="00A45A39">
      <w:pPr>
        <w:numPr>
          <w:ilvl w:val="0"/>
          <w:numId w:val="37"/>
        </w:numPr>
        <w:shd w:val="clear" w:color="auto" w:fill="FFFFFF"/>
        <w:spacing w:after="0" w:line="315" w:lineRule="atLeast"/>
        <w:ind w:left="0"/>
        <w:rPr>
          <w:ins w:id="210" w:author="Unknown"/>
          <w:rFonts w:ascii="Verdana" w:hAnsi="Verdana"/>
          <w:color w:val="000000"/>
          <w:sz w:val="20"/>
          <w:szCs w:val="20"/>
        </w:rPr>
      </w:pPr>
      <w:ins w:id="211"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FilterExample {  </w:t>
        </w:r>
      </w:ins>
    </w:p>
    <w:p w:rsidR="005A122C" w:rsidRDefault="005A122C" w:rsidP="00A45A39">
      <w:pPr>
        <w:numPr>
          <w:ilvl w:val="0"/>
          <w:numId w:val="37"/>
        </w:numPr>
        <w:shd w:val="clear" w:color="auto" w:fill="FFFFFF"/>
        <w:spacing w:after="0" w:line="315" w:lineRule="atLeast"/>
        <w:ind w:left="0"/>
        <w:rPr>
          <w:ins w:id="212" w:author="Unknown"/>
          <w:rFonts w:ascii="Verdana" w:hAnsi="Verdana"/>
          <w:color w:val="000000"/>
          <w:sz w:val="20"/>
          <w:szCs w:val="20"/>
        </w:rPr>
      </w:pPr>
      <w:ins w:id="213"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ins>
    </w:p>
    <w:p w:rsidR="005A122C" w:rsidRDefault="005A122C" w:rsidP="00A45A39">
      <w:pPr>
        <w:numPr>
          <w:ilvl w:val="0"/>
          <w:numId w:val="37"/>
        </w:numPr>
        <w:shd w:val="clear" w:color="auto" w:fill="FFFFFF"/>
        <w:spacing w:after="0" w:line="315" w:lineRule="atLeast"/>
        <w:ind w:left="0"/>
        <w:rPr>
          <w:ins w:id="214" w:author="Unknown"/>
          <w:rFonts w:ascii="Verdana" w:hAnsi="Verdana"/>
          <w:color w:val="000000"/>
          <w:sz w:val="20"/>
          <w:szCs w:val="20"/>
        </w:rPr>
      </w:pPr>
      <w:ins w:id="215" w:author="Unknown">
        <w:r>
          <w:rPr>
            <w:rFonts w:ascii="Verdana" w:hAnsi="Verdana"/>
            <w:color w:val="000000"/>
            <w:sz w:val="20"/>
            <w:szCs w:val="20"/>
            <w:bdr w:val="none" w:sz="0" w:space="0" w:color="auto" w:frame="1"/>
          </w:rPr>
          <w:t>        File data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ins>
    </w:p>
    <w:p w:rsidR="005A122C" w:rsidRDefault="005A122C" w:rsidP="00A45A39">
      <w:pPr>
        <w:numPr>
          <w:ilvl w:val="0"/>
          <w:numId w:val="37"/>
        </w:numPr>
        <w:shd w:val="clear" w:color="auto" w:fill="FFFFFF"/>
        <w:spacing w:after="0" w:line="315" w:lineRule="atLeast"/>
        <w:ind w:left="0"/>
        <w:rPr>
          <w:ins w:id="216" w:author="Unknown"/>
          <w:rFonts w:ascii="Verdana" w:hAnsi="Verdana"/>
          <w:color w:val="000000"/>
          <w:sz w:val="20"/>
          <w:szCs w:val="20"/>
        </w:rPr>
      </w:pPr>
      <w:ins w:id="217" w:author="Unknown">
        <w:r>
          <w:rPr>
            <w:rFonts w:ascii="Verdana" w:hAnsi="Verdana"/>
            <w:color w:val="000000"/>
            <w:sz w:val="20"/>
            <w:szCs w:val="20"/>
            <w:bdr w:val="none" w:sz="0" w:space="0" w:color="auto" w:frame="1"/>
          </w:rPr>
          <w:t>        FileInputStream  file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FileInputStream(data);  </w:t>
        </w:r>
      </w:ins>
    </w:p>
    <w:p w:rsidR="005A122C" w:rsidRDefault="005A122C" w:rsidP="00A45A39">
      <w:pPr>
        <w:numPr>
          <w:ilvl w:val="0"/>
          <w:numId w:val="37"/>
        </w:numPr>
        <w:shd w:val="clear" w:color="auto" w:fill="FFFFFF"/>
        <w:spacing w:after="0" w:line="315" w:lineRule="atLeast"/>
        <w:ind w:left="0"/>
        <w:rPr>
          <w:ins w:id="218" w:author="Unknown"/>
          <w:rFonts w:ascii="Verdana" w:hAnsi="Verdana"/>
          <w:color w:val="000000"/>
          <w:sz w:val="20"/>
          <w:szCs w:val="20"/>
        </w:rPr>
      </w:pPr>
      <w:ins w:id="219" w:author="Unknown">
        <w:r>
          <w:rPr>
            <w:rFonts w:ascii="Verdana" w:hAnsi="Verdana"/>
            <w:color w:val="000000"/>
            <w:sz w:val="20"/>
            <w:szCs w:val="20"/>
            <w:bdr w:val="none" w:sz="0" w:space="0" w:color="auto" w:frame="1"/>
          </w:rPr>
          <w:t>        FilterInputStream filter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BufferedInputStream(file);  </w:t>
        </w:r>
      </w:ins>
    </w:p>
    <w:p w:rsidR="005A122C" w:rsidRDefault="005A122C" w:rsidP="00A45A39">
      <w:pPr>
        <w:numPr>
          <w:ilvl w:val="0"/>
          <w:numId w:val="37"/>
        </w:numPr>
        <w:shd w:val="clear" w:color="auto" w:fill="FFFFFF"/>
        <w:spacing w:after="0" w:line="315" w:lineRule="atLeast"/>
        <w:ind w:left="0"/>
        <w:rPr>
          <w:ins w:id="220" w:author="Unknown"/>
          <w:rFonts w:ascii="Verdana" w:hAnsi="Verdana"/>
          <w:color w:val="000000"/>
          <w:sz w:val="20"/>
          <w:szCs w:val="20"/>
        </w:rPr>
      </w:pPr>
      <w:ins w:id="22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ins>
    </w:p>
    <w:p w:rsidR="005A122C" w:rsidRDefault="005A122C" w:rsidP="00A45A39">
      <w:pPr>
        <w:numPr>
          <w:ilvl w:val="0"/>
          <w:numId w:val="37"/>
        </w:numPr>
        <w:shd w:val="clear" w:color="auto" w:fill="FFFFFF"/>
        <w:spacing w:after="0" w:line="315" w:lineRule="atLeast"/>
        <w:ind w:left="0"/>
        <w:rPr>
          <w:ins w:id="222" w:author="Unknown"/>
          <w:rFonts w:ascii="Verdana" w:hAnsi="Verdana"/>
          <w:color w:val="000000"/>
          <w:sz w:val="20"/>
          <w:szCs w:val="20"/>
        </w:rPr>
      </w:pPr>
      <w:ins w:id="223" w:author="Unknown">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((k=filter.read())!=-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ins>
    </w:p>
    <w:p w:rsidR="005A122C" w:rsidRDefault="005A122C" w:rsidP="00A45A39">
      <w:pPr>
        <w:numPr>
          <w:ilvl w:val="0"/>
          <w:numId w:val="37"/>
        </w:numPr>
        <w:shd w:val="clear" w:color="auto" w:fill="FFFFFF"/>
        <w:spacing w:after="0" w:line="315" w:lineRule="atLeast"/>
        <w:ind w:left="0"/>
        <w:rPr>
          <w:ins w:id="224" w:author="Unknown"/>
          <w:rFonts w:ascii="Verdana" w:hAnsi="Verdana"/>
          <w:color w:val="000000"/>
          <w:sz w:val="20"/>
          <w:szCs w:val="20"/>
        </w:rPr>
      </w:pPr>
      <w:ins w:id="225" w:author="Unknown">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)k);  </w:t>
        </w:r>
      </w:ins>
    </w:p>
    <w:p w:rsidR="005A122C" w:rsidRDefault="005A122C" w:rsidP="00A45A39">
      <w:pPr>
        <w:numPr>
          <w:ilvl w:val="0"/>
          <w:numId w:val="37"/>
        </w:numPr>
        <w:shd w:val="clear" w:color="auto" w:fill="FFFFFF"/>
        <w:spacing w:after="0" w:line="315" w:lineRule="atLeast"/>
        <w:ind w:left="0"/>
        <w:rPr>
          <w:ins w:id="226" w:author="Unknown"/>
          <w:rFonts w:ascii="Verdana" w:hAnsi="Verdana"/>
          <w:color w:val="000000"/>
          <w:sz w:val="20"/>
          <w:szCs w:val="20"/>
        </w:rPr>
      </w:pPr>
      <w:ins w:id="227" w:author="Unknown">
        <w:r>
          <w:rPr>
            <w:rFonts w:ascii="Verdana" w:hAnsi="Verdana"/>
            <w:color w:val="000000"/>
            <w:sz w:val="20"/>
            <w:szCs w:val="20"/>
            <w:bdr w:val="none" w:sz="0" w:space="0" w:color="auto" w:frame="1"/>
          </w:rPr>
          <w:t>        }  </w:t>
        </w:r>
      </w:ins>
    </w:p>
    <w:p w:rsidR="005A122C" w:rsidRDefault="005A122C" w:rsidP="00A45A39">
      <w:pPr>
        <w:numPr>
          <w:ilvl w:val="0"/>
          <w:numId w:val="37"/>
        </w:numPr>
        <w:shd w:val="clear" w:color="auto" w:fill="FFFFFF"/>
        <w:spacing w:after="0" w:line="315" w:lineRule="atLeast"/>
        <w:ind w:left="0"/>
        <w:rPr>
          <w:ins w:id="228" w:author="Unknown"/>
          <w:rFonts w:ascii="Verdana" w:hAnsi="Verdana"/>
          <w:color w:val="000000"/>
          <w:sz w:val="20"/>
          <w:szCs w:val="20"/>
        </w:rPr>
      </w:pPr>
      <w:ins w:id="229" w:author="Unknown">
        <w:r>
          <w:rPr>
            <w:rFonts w:ascii="Verdana" w:hAnsi="Verdana"/>
            <w:color w:val="000000"/>
            <w:sz w:val="20"/>
            <w:szCs w:val="20"/>
            <w:bdr w:val="none" w:sz="0" w:space="0" w:color="auto" w:frame="1"/>
          </w:rPr>
          <w:t>        file.close();  </w:t>
        </w:r>
      </w:ins>
    </w:p>
    <w:p w:rsidR="005A122C" w:rsidRDefault="005A122C" w:rsidP="00A45A39">
      <w:pPr>
        <w:numPr>
          <w:ilvl w:val="0"/>
          <w:numId w:val="37"/>
        </w:numPr>
        <w:shd w:val="clear" w:color="auto" w:fill="FFFFFF"/>
        <w:spacing w:after="0" w:line="315" w:lineRule="atLeast"/>
        <w:ind w:left="0"/>
        <w:rPr>
          <w:ins w:id="230" w:author="Unknown"/>
          <w:rFonts w:ascii="Verdana" w:hAnsi="Verdana"/>
          <w:color w:val="000000"/>
          <w:sz w:val="20"/>
          <w:szCs w:val="20"/>
        </w:rPr>
      </w:pPr>
      <w:ins w:id="231" w:author="Unknown">
        <w:r>
          <w:rPr>
            <w:rFonts w:ascii="Verdana" w:hAnsi="Verdana"/>
            <w:color w:val="000000"/>
            <w:sz w:val="20"/>
            <w:szCs w:val="20"/>
            <w:bdr w:val="none" w:sz="0" w:space="0" w:color="auto" w:frame="1"/>
          </w:rPr>
          <w:t>        filter.close();  </w:t>
        </w:r>
      </w:ins>
    </w:p>
    <w:p w:rsidR="005A122C" w:rsidRDefault="005A122C" w:rsidP="00A45A39">
      <w:pPr>
        <w:numPr>
          <w:ilvl w:val="0"/>
          <w:numId w:val="37"/>
        </w:numPr>
        <w:shd w:val="clear" w:color="auto" w:fill="FFFFFF"/>
        <w:spacing w:after="0" w:line="315" w:lineRule="atLeast"/>
        <w:ind w:left="0"/>
        <w:rPr>
          <w:ins w:id="232" w:author="Unknown"/>
          <w:rFonts w:ascii="Verdana" w:hAnsi="Verdana"/>
          <w:color w:val="000000"/>
          <w:sz w:val="20"/>
          <w:szCs w:val="20"/>
        </w:rPr>
      </w:pPr>
      <w:ins w:id="233" w:author="Unknown">
        <w:r>
          <w:rPr>
            <w:rFonts w:ascii="Verdana" w:hAnsi="Verdana"/>
            <w:color w:val="000000"/>
            <w:sz w:val="20"/>
            <w:szCs w:val="20"/>
            <w:bdr w:val="none" w:sz="0" w:space="0" w:color="auto" w:frame="1"/>
          </w:rPr>
          <w:t>    }  </w:t>
        </w:r>
      </w:ins>
    </w:p>
    <w:p w:rsidR="005A122C" w:rsidRDefault="005A122C" w:rsidP="00A45A39">
      <w:pPr>
        <w:numPr>
          <w:ilvl w:val="0"/>
          <w:numId w:val="37"/>
        </w:numPr>
        <w:shd w:val="clear" w:color="auto" w:fill="FFFFFF"/>
        <w:spacing w:after="0" w:line="315" w:lineRule="atLeast"/>
        <w:ind w:left="0"/>
        <w:rPr>
          <w:ins w:id="234" w:author="Unknown"/>
          <w:rFonts w:ascii="Verdana" w:hAnsi="Verdana"/>
          <w:color w:val="000000"/>
          <w:sz w:val="20"/>
          <w:szCs w:val="20"/>
        </w:rPr>
      </w:pPr>
      <w:ins w:id="235" w:author="Unknown">
        <w:r>
          <w:rPr>
            <w:rFonts w:ascii="Verdana" w:hAnsi="Verdana"/>
            <w:color w:val="000000"/>
            <w:sz w:val="20"/>
            <w:szCs w:val="20"/>
            <w:bdr w:val="none" w:sz="0" w:space="0" w:color="auto" w:frame="1"/>
          </w:rPr>
          <w:t>}  </w:t>
        </w:r>
      </w:ins>
    </w:p>
    <w:p w:rsidR="005A122C" w:rsidRDefault="005A122C" w:rsidP="005A122C">
      <w:pPr>
        <w:pStyle w:val="NormalWeb"/>
        <w:shd w:val="clear" w:color="auto" w:fill="FFFFFF"/>
        <w:rPr>
          <w:ins w:id="236" w:author="Unknown"/>
          <w:rFonts w:ascii="Verdana" w:hAnsi="Verdana"/>
          <w:color w:val="000000"/>
          <w:sz w:val="20"/>
          <w:szCs w:val="20"/>
        </w:rPr>
      </w:pPr>
      <w:ins w:id="237" w:author="Unknown">
        <w:r>
          <w:rPr>
            <w:rFonts w:ascii="Verdana" w:hAnsi="Verdana"/>
            <w:color w:val="000000"/>
            <w:sz w:val="20"/>
            <w:szCs w:val="20"/>
          </w:rPr>
          <w:t>Here, we are assuming that you have following data in </w:t>
        </w:r>
        <w:r>
          <w:rPr>
            <w:rStyle w:val="Strong"/>
            <w:rFonts w:ascii="Verdana" w:hAnsi="Verdana"/>
            <w:color w:val="2F4F4F"/>
            <w:sz w:val="20"/>
            <w:szCs w:val="20"/>
          </w:rPr>
          <w:t>"testout.txt"</w:t>
        </w:r>
        <w:r>
          <w:rPr>
            <w:rFonts w:ascii="Verdana" w:hAnsi="Verdana"/>
            <w:color w:val="000000"/>
            <w:sz w:val="20"/>
            <w:szCs w:val="20"/>
          </w:rPr>
          <w:t> file:</w:t>
        </w:r>
      </w:ins>
    </w:p>
    <w:p w:rsidR="005A122C" w:rsidRDefault="005A122C" w:rsidP="005A122C">
      <w:pPr>
        <w:pStyle w:val="HTMLPreformatted"/>
        <w:shd w:val="clear" w:color="auto" w:fill="F9FBF9"/>
        <w:rPr>
          <w:ins w:id="238" w:author="Unknown"/>
          <w:color w:val="000000"/>
        </w:rPr>
      </w:pPr>
      <w:ins w:id="239" w:author="Unknown">
        <w:r>
          <w:rPr>
            <w:color w:val="000000"/>
          </w:rPr>
          <w:t>Welcome to javatpoint</w:t>
        </w:r>
      </w:ins>
    </w:p>
    <w:p w:rsidR="005A122C" w:rsidRDefault="005A122C" w:rsidP="005A122C">
      <w:pPr>
        <w:pStyle w:val="NormalWeb"/>
        <w:shd w:val="clear" w:color="auto" w:fill="FFFFFF"/>
        <w:rPr>
          <w:ins w:id="240" w:author="Unknown"/>
          <w:rFonts w:ascii="Verdana" w:hAnsi="Verdana"/>
          <w:color w:val="000000"/>
          <w:sz w:val="20"/>
          <w:szCs w:val="20"/>
        </w:rPr>
      </w:pPr>
      <w:ins w:id="241" w:author="Unknown">
        <w:r>
          <w:rPr>
            <w:rFonts w:ascii="Verdana" w:hAnsi="Verdana"/>
            <w:color w:val="000000"/>
            <w:sz w:val="20"/>
            <w:szCs w:val="20"/>
          </w:rPr>
          <w:t>Output:</w:t>
        </w:r>
      </w:ins>
    </w:p>
    <w:p w:rsidR="005A122C" w:rsidRDefault="005A122C" w:rsidP="005A122C">
      <w:pPr>
        <w:pStyle w:val="HTMLPreformatted"/>
        <w:shd w:val="clear" w:color="auto" w:fill="F9FBF9"/>
        <w:rPr>
          <w:ins w:id="242" w:author="Unknown"/>
          <w:color w:val="000000"/>
        </w:rPr>
      </w:pPr>
      <w:ins w:id="243" w:author="Unknown">
        <w:r>
          <w:rPr>
            <w:color w:val="000000"/>
          </w:rPr>
          <w:t>Welcome to javatpoint</w:t>
        </w:r>
      </w:ins>
    </w:p>
    <w:p w:rsidR="005A122C" w:rsidRDefault="005A122C" w:rsidP="00AD4807"/>
    <w:p w:rsidR="000F2527" w:rsidRDefault="000F2527" w:rsidP="000F252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 ObjectStreamClass</w:t>
      </w:r>
    </w:p>
    <w:p w:rsidR="000F2527" w:rsidRDefault="000F2527" w:rsidP="000F2527">
      <w:pPr>
        <w:pStyle w:val="NormalWeb"/>
        <w:shd w:val="clear" w:color="auto" w:fill="FFFFFF"/>
        <w:rPr>
          <w:rFonts w:ascii="Verdana" w:hAnsi="Verdana"/>
          <w:color w:val="000000"/>
          <w:sz w:val="20"/>
          <w:szCs w:val="20"/>
        </w:rPr>
      </w:pPr>
      <w:r>
        <w:rPr>
          <w:rFonts w:ascii="Verdana" w:hAnsi="Verdana"/>
          <w:color w:val="000000"/>
          <w:sz w:val="20"/>
          <w:szCs w:val="20"/>
        </w:rPr>
        <w:t>ObjectStreamClass act as a </w:t>
      </w:r>
      <w:hyperlink r:id="rId35" w:history="1">
        <w:r>
          <w:rPr>
            <w:rStyle w:val="Hyperlink"/>
            <w:rFonts w:ascii="Verdana" w:hAnsi="Verdana"/>
            <w:color w:val="008000"/>
            <w:sz w:val="20"/>
            <w:szCs w:val="20"/>
          </w:rPr>
          <w:t>Serialization</w:t>
        </w:r>
      </w:hyperlink>
      <w:r>
        <w:rPr>
          <w:rFonts w:ascii="Verdana" w:hAnsi="Verdana"/>
          <w:color w:val="000000"/>
          <w:sz w:val="20"/>
          <w:szCs w:val="20"/>
        </w:rPr>
        <w:t> descriptor for class. This </w:t>
      </w:r>
      <w:hyperlink r:id="rId36" w:history="1">
        <w:r>
          <w:rPr>
            <w:rStyle w:val="Hyperlink"/>
            <w:rFonts w:ascii="Verdana" w:hAnsi="Verdana"/>
            <w:color w:val="008000"/>
            <w:sz w:val="20"/>
            <w:szCs w:val="20"/>
          </w:rPr>
          <w:t>class</w:t>
        </w:r>
      </w:hyperlink>
      <w:r>
        <w:rPr>
          <w:rFonts w:ascii="Verdana" w:hAnsi="Verdana"/>
          <w:color w:val="000000"/>
          <w:sz w:val="20"/>
          <w:szCs w:val="20"/>
        </w:rPr>
        <w:t> contains the name and serialVersionUID of the class.</w:t>
      </w:r>
    </w:p>
    <w:p w:rsidR="000F2527" w:rsidRDefault="000F2527" w:rsidP="000F252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Fields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67"/>
        <w:gridCol w:w="1956"/>
        <w:gridCol w:w="7352"/>
      </w:tblGrid>
      <w:tr w:rsidR="000F2527" w:rsidTr="000F2527">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Description</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static ObjectStreamField[]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NO_FIELDS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serialPersistentFields value indicating no serializable fields</w:t>
            </w:r>
          </w:p>
        </w:tc>
      </w:tr>
    </w:tbl>
    <w:p w:rsidR="000F2527" w:rsidRDefault="000F2527" w:rsidP="000F252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27"/>
        <w:gridCol w:w="2892"/>
        <w:gridCol w:w="7156"/>
      </w:tblGrid>
      <w:tr w:rsidR="000F2527" w:rsidTr="000F2527">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Description</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Class&lt;?&gt;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forClass()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returns the class in the local VM that this version is mapped to.</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ObjectStreamField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getField(String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gets the field of this class by name.</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lastRenderedPageBreak/>
              <w:t>ObjectStreamField[]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getFields()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returns an </w:t>
            </w:r>
            <w:hyperlink r:id="rId37" w:history="1">
              <w:r>
                <w:rPr>
                  <w:rStyle w:val="Hyperlink"/>
                  <w:rFonts w:ascii="Verdana" w:hAnsi="Verdana"/>
                  <w:color w:val="008000"/>
                  <w:sz w:val="20"/>
                  <w:szCs w:val="20"/>
                </w:rPr>
                <w:t>array</w:t>
              </w:r>
            </w:hyperlink>
            <w:r>
              <w:rPr>
                <w:rFonts w:ascii="Verdana" w:hAnsi="Verdana"/>
                <w:color w:val="000000"/>
                <w:sz w:val="20"/>
                <w:szCs w:val="20"/>
              </w:rPr>
              <w:t> of the fields of this serialization class.</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getName()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returns the name of the class described by this descriptor.</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getSerialVersionUID()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returns the serialVersionUID for this class.</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Static ObjectStreamClass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lookup(Class&lt;?&gt; cl)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finds the descriptor for a class that can be serialized.</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Static ObjectStreamClass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lookupAny(Class&lt;?&gt; 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returns the descriptor for any class, regardless of whether it implements Serializable.</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returns a string describing this ObjectStreamClass.</w:t>
            </w:r>
          </w:p>
        </w:tc>
      </w:tr>
    </w:tbl>
    <w:p w:rsidR="000F2527" w:rsidRDefault="000076E4" w:rsidP="000F2527">
      <w:pPr>
        <w:rPr>
          <w:rFonts w:ascii="Times New Roman" w:hAnsi="Times New Roman" w:cs="Times New Roman"/>
          <w:sz w:val="24"/>
          <w:szCs w:val="24"/>
        </w:rPr>
      </w:pPr>
      <w:r>
        <w:pict>
          <v:rect id="_x0000_i1052" style="width:0;height:.75pt" o:hralign="center" o:hrstd="t" o:hrnoshade="t" o:hr="t" fillcolor="#d4d4d4" stroked="f"/>
        </w:pict>
      </w:r>
    </w:p>
    <w:p w:rsidR="000F2527" w:rsidRDefault="000F2527" w:rsidP="000F252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0F2527" w:rsidRDefault="000F2527" w:rsidP="00A45A39">
      <w:pPr>
        <w:numPr>
          <w:ilvl w:val="0"/>
          <w:numId w:val="3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java.io.ObjectStreamClass;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java.util.Calendar;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ObjectStreamClassExample {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a new object stream class for Integers</w:t>
      </w: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ObjectStreamClass osc = ObjectStreamClass.lookup(SmartPhone.</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 the value field from ObjectStreamClass for integers</w:t>
      </w: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osc.getField(</w:t>
      </w:r>
      <w:r>
        <w:rPr>
          <w:rStyle w:val="string"/>
          <w:rFonts w:ascii="Verdana" w:hAnsi="Verdana"/>
          <w:color w:val="0000FF"/>
          <w:sz w:val="20"/>
          <w:szCs w:val="20"/>
          <w:bdr w:val="none" w:sz="0" w:space="0" w:color="auto" w:frame="1"/>
        </w:rPr>
        <w:t>"price"</w:t>
      </w: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a new object stream class for Calendar</w:t>
      </w: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ObjectStreamClass osc2 = ObjectStreamClass.lookup(String.</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 the Class instance for osc2</w:t>
      </w: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osc2.getField(</w:t>
      </w:r>
      <w:r>
        <w:rPr>
          <w:rStyle w:val="string"/>
          <w:rFonts w:ascii="Verdana" w:hAnsi="Verdana"/>
          <w:color w:val="0000FF"/>
          <w:sz w:val="20"/>
          <w:szCs w:val="20"/>
          <w:bdr w:val="none" w:sz="0" w:space="0" w:color="auto" w:frame="1"/>
        </w:rPr>
        <w:t>"hash"</w:t>
      </w: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F2527" w:rsidRDefault="000F2527" w:rsidP="00A45A39">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F2527" w:rsidRDefault="000F2527" w:rsidP="000F2527">
      <w:pPr>
        <w:pStyle w:val="NormalWeb"/>
        <w:shd w:val="clear" w:color="auto" w:fill="FFFFFF"/>
        <w:rPr>
          <w:rFonts w:ascii="Verdana" w:hAnsi="Verdana"/>
          <w:color w:val="000000"/>
          <w:sz w:val="20"/>
          <w:szCs w:val="20"/>
        </w:rPr>
      </w:pPr>
      <w:r>
        <w:rPr>
          <w:rFonts w:ascii="Verdana" w:hAnsi="Verdana"/>
          <w:color w:val="000000"/>
          <w:sz w:val="20"/>
          <w:szCs w:val="20"/>
        </w:rPr>
        <w:t>Output:</w:t>
      </w:r>
    </w:p>
    <w:p w:rsidR="000F2527" w:rsidRDefault="000F2527" w:rsidP="000F2527">
      <w:pPr>
        <w:pStyle w:val="HTMLPreformatted"/>
        <w:shd w:val="clear" w:color="auto" w:fill="F9FBF9"/>
        <w:rPr>
          <w:color w:val="000000"/>
        </w:rPr>
      </w:pPr>
      <w:r>
        <w:rPr>
          <w:color w:val="000000"/>
        </w:rPr>
        <w:t>I price</w:t>
      </w:r>
    </w:p>
    <w:p w:rsidR="000F2527" w:rsidRDefault="000F2527" w:rsidP="000F2527">
      <w:pPr>
        <w:pStyle w:val="HTMLPreformatted"/>
        <w:shd w:val="clear" w:color="auto" w:fill="F9FBF9"/>
        <w:rPr>
          <w:color w:val="000000"/>
        </w:rPr>
      </w:pPr>
      <w:proofErr w:type="gramStart"/>
      <w:r>
        <w:rPr>
          <w:color w:val="000000"/>
        </w:rPr>
        <w:t>null</w:t>
      </w:r>
      <w:proofErr w:type="gramEnd"/>
    </w:p>
    <w:p w:rsidR="000F2527" w:rsidRDefault="000F2527" w:rsidP="00AD4807"/>
    <w:p w:rsidR="000F2527" w:rsidRDefault="000F2527" w:rsidP="000F252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ObjectStreamField class</w:t>
      </w:r>
    </w:p>
    <w:p w:rsidR="000F2527" w:rsidRDefault="000F2527" w:rsidP="000F2527">
      <w:pPr>
        <w:pStyle w:val="NormalWeb"/>
        <w:shd w:val="clear" w:color="auto" w:fill="FFFFFF"/>
        <w:rPr>
          <w:rFonts w:ascii="Verdana" w:hAnsi="Verdana"/>
          <w:color w:val="000000"/>
          <w:sz w:val="20"/>
          <w:szCs w:val="20"/>
        </w:rPr>
      </w:pPr>
      <w:proofErr w:type="gramStart"/>
      <w:r>
        <w:rPr>
          <w:rFonts w:ascii="Verdana" w:hAnsi="Verdana"/>
          <w:color w:val="000000"/>
          <w:sz w:val="20"/>
          <w:szCs w:val="20"/>
        </w:rPr>
        <w:t>A description of a Serializable field from a </w:t>
      </w:r>
      <w:hyperlink r:id="rId38" w:history="1">
        <w:r>
          <w:rPr>
            <w:rStyle w:val="Hyperlink"/>
            <w:rFonts w:ascii="Verdana" w:hAnsi="Verdana"/>
            <w:color w:val="008000"/>
            <w:sz w:val="20"/>
            <w:szCs w:val="20"/>
          </w:rPr>
          <w:t>Serializable</w:t>
        </w:r>
      </w:hyperlink>
      <w:r>
        <w:rPr>
          <w:rFonts w:ascii="Verdana" w:hAnsi="Verdana"/>
          <w:color w:val="000000"/>
          <w:sz w:val="20"/>
          <w:szCs w:val="20"/>
        </w:rPr>
        <w:t> class.</w:t>
      </w:r>
      <w:proofErr w:type="gramEnd"/>
      <w:r>
        <w:rPr>
          <w:rFonts w:ascii="Verdana" w:hAnsi="Verdana"/>
          <w:color w:val="000000"/>
          <w:sz w:val="20"/>
          <w:szCs w:val="20"/>
        </w:rPr>
        <w:t xml:space="preserve"> An </w:t>
      </w:r>
      <w:hyperlink r:id="rId39" w:history="1">
        <w:r>
          <w:rPr>
            <w:rStyle w:val="Hyperlink"/>
            <w:rFonts w:ascii="Verdana" w:hAnsi="Verdana"/>
            <w:color w:val="008000"/>
            <w:sz w:val="20"/>
            <w:szCs w:val="20"/>
          </w:rPr>
          <w:t>array</w:t>
        </w:r>
      </w:hyperlink>
      <w:r>
        <w:rPr>
          <w:rFonts w:ascii="Verdana" w:hAnsi="Verdana"/>
          <w:color w:val="000000"/>
          <w:sz w:val="20"/>
          <w:szCs w:val="20"/>
        </w:rPr>
        <w:t> of ObjectStreamFields is used to declare the Serializable fields of a class.</w:t>
      </w:r>
    </w:p>
    <w:p w:rsidR="000F2527" w:rsidRDefault="000F2527" w:rsidP="000F2527">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java.io.ObjectStreamClass.getField(</w:t>
      </w:r>
      <w:proofErr w:type="gramEnd"/>
      <w:r>
        <w:rPr>
          <w:rFonts w:ascii="Verdana" w:hAnsi="Verdana"/>
          <w:color w:val="000000"/>
          <w:sz w:val="20"/>
          <w:szCs w:val="20"/>
        </w:rPr>
        <w:t>String name) method gets the field of this class by name.</w:t>
      </w:r>
    </w:p>
    <w:p w:rsidR="000F2527" w:rsidRDefault="000F2527" w:rsidP="000F252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Constructor</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59"/>
        <w:gridCol w:w="7216"/>
      </w:tblGrid>
      <w:tr w:rsidR="000F2527" w:rsidTr="000F2527">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Description</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ObjectStreamField(String name, Class&lt;?&gt;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creates a Serializable field with the specified type.</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ObjectStreamField(String name, Class&lt;?&gt; type, boolean unshared)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creates an ObjectStreamField representing a serializable field with the given name and type.</w:t>
            </w:r>
          </w:p>
        </w:tc>
      </w:tr>
    </w:tbl>
    <w:p w:rsidR="000F2527" w:rsidRDefault="000F2527" w:rsidP="000F252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2646"/>
        <w:gridCol w:w="8386"/>
      </w:tblGrid>
      <w:tr w:rsidR="000F2527" w:rsidTr="000F2527">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F2527" w:rsidRDefault="000F2527">
            <w:pPr>
              <w:rPr>
                <w:b/>
                <w:bCs/>
                <w:color w:val="000000"/>
                <w:sz w:val="26"/>
                <w:szCs w:val="26"/>
              </w:rPr>
            </w:pPr>
            <w:r>
              <w:rPr>
                <w:b/>
                <w:bCs/>
                <w:color w:val="000000"/>
                <w:sz w:val="26"/>
                <w:szCs w:val="26"/>
              </w:rPr>
              <w:t>Description</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compareTo(Object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compares this field with another ObjectStreamField.</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getName()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gets the name of this field.</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GetOffset()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Offset of field within instance data.</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lastRenderedPageBreak/>
              <w:t>Class&lt;?&gt;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getType()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 xml:space="preserve">It </w:t>
            </w:r>
            <w:proofErr w:type="gramStart"/>
            <w:r>
              <w:rPr>
                <w:rFonts w:ascii="Verdana" w:hAnsi="Verdana"/>
                <w:color w:val="000000"/>
                <w:sz w:val="20"/>
                <w:szCs w:val="20"/>
              </w:rPr>
              <w:t>get</w:t>
            </w:r>
            <w:proofErr w:type="gramEnd"/>
            <w:r>
              <w:rPr>
                <w:rFonts w:ascii="Verdana" w:hAnsi="Verdana"/>
                <w:color w:val="000000"/>
                <w:sz w:val="20"/>
                <w:szCs w:val="20"/>
              </w:rPr>
              <w:t xml:space="preserve"> the type of the field.</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getTypeCode()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returns character encoding of field type.</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getTypeString()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 xml:space="preserve">It </w:t>
            </w:r>
            <w:proofErr w:type="gramStart"/>
            <w:r>
              <w:rPr>
                <w:rFonts w:ascii="Verdana" w:hAnsi="Verdana"/>
                <w:color w:val="000000"/>
                <w:sz w:val="20"/>
                <w:szCs w:val="20"/>
              </w:rPr>
              <w:t>return</w:t>
            </w:r>
            <w:proofErr w:type="gramEnd"/>
            <w:r>
              <w:rPr>
                <w:rFonts w:ascii="Verdana" w:hAnsi="Verdana"/>
                <w:color w:val="000000"/>
                <w:sz w:val="20"/>
                <w:szCs w:val="20"/>
              </w:rPr>
              <w:t xml:space="preserve"> the </w:t>
            </w:r>
            <w:hyperlink r:id="rId40" w:history="1">
              <w:r>
                <w:rPr>
                  <w:rStyle w:val="Hyperlink"/>
                  <w:rFonts w:ascii="Verdana" w:hAnsi="Verdana"/>
                  <w:color w:val="008000"/>
                  <w:sz w:val="20"/>
                  <w:szCs w:val="20"/>
                </w:rPr>
                <w:t>JVM</w:t>
              </w:r>
            </w:hyperlink>
            <w:r>
              <w:rPr>
                <w:rFonts w:ascii="Verdana" w:hAnsi="Verdana"/>
                <w:color w:val="000000"/>
                <w:sz w:val="20"/>
                <w:szCs w:val="20"/>
              </w:rPr>
              <w:t> type signature.</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isPrimitive()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 xml:space="preserve">It </w:t>
            </w:r>
            <w:proofErr w:type="gramStart"/>
            <w:r>
              <w:rPr>
                <w:rFonts w:ascii="Verdana" w:hAnsi="Verdana"/>
                <w:color w:val="000000"/>
                <w:sz w:val="20"/>
                <w:szCs w:val="20"/>
              </w:rPr>
              <w:t>return</w:t>
            </w:r>
            <w:proofErr w:type="gramEnd"/>
            <w:r>
              <w:rPr>
                <w:rFonts w:ascii="Verdana" w:hAnsi="Verdana"/>
                <w:color w:val="000000"/>
                <w:sz w:val="20"/>
                <w:szCs w:val="20"/>
              </w:rPr>
              <w:t xml:space="preserve"> true if this field has a primitive type.</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isUnshared()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It returns boolean value indicating whether or not the serializable field represented by this ObjectStreamField instance is unshared.</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protected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setOffset(int offset)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Offset within instance data.</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 xml:space="preserve">It </w:t>
            </w:r>
            <w:proofErr w:type="gramStart"/>
            <w:r>
              <w:rPr>
                <w:rFonts w:ascii="Verdana" w:hAnsi="Verdana"/>
                <w:color w:val="000000"/>
                <w:sz w:val="20"/>
                <w:szCs w:val="20"/>
              </w:rPr>
              <w:t>return</w:t>
            </w:r>
            <w:proofErr w:type="gramEnd"/>
            <w:r>
              <w:rPr>
                <w:rFonts w:ascii="Verdana" w:hAnsi="Verdana"/>
                <w:color w:val="000000"/>
                <w:sz w:val="20"/>
                <w:szCs w:val="20"/>
              </w:rPr>
              <w:t xml:space="preserve"> a </w:t>
            </w:r>
            <w:hyperlink r:id="rId41" w:history="1">
              <w:r>
                <w:rPr>
                  <w:rStyle w:val="Hyperlink"/>
                  <w:rFonts w:ascii="Verdana" w:hAnsi="Verdana"/>
                  <w:color w:val="008000"/>
                  <w:sz w:val="20"/>
                  <w:szCs w:val="20"/>
                </w:rPr>
                <w:t>string</w:t>
              </w:r>
            </w:hyperlink>
            <w:r>
              <w:rPr>
                <w:rFonts w:ascii="Verdana" w:hAnsi="Verdana"/>
                <w:color w:val="000000"/>
                <w:sz w:val="20"/>
                <w:szCs w:val="20"/>
              </w:rPr>
              <w:t> that describes this field.</w:t>
            </w:r>
          </w:p>
        </w:tc>
      </w:tr>
    </w:tbl>
    <w:p w:rsidR="000F2527" w:rsidRDefault="000F2527" w:rsidP="000F2527">
      <w:pPr>
        <w:pStyle w:val="NormalWeb"/>
        <w:shd w:val="clear" w:color="auto" w:fill="FFFFFF"/>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char getTypeCode()</w:t>
      </w:r>
    </w:p>
    <w:p w:rsidR="000F2527" w:rsidRDefault="000F2527" w:rsidP="000F2527">
      <w:pPr>
        <w:pStyle w:val="NormalWeb"/>
        <w:shd w:val="clear" w:color="auto" w:fill="FFFFFF"/>
        <w:rPr>
          <w:rFonts w:ascii="Verdana" w:hAnsi="Verdana"/>
          <w:color w:val="000000"/>
          <w:sz w:val="20"/>
          <w:szCs w:val="20"/>
        </w:rPr>
      </w:pPr>
      <w:r>
        <w:rPr>
          <w:rFonts w:ascii="Verdana" w:hAnsi="Verdana"/>
          <w:color w:val="000000"/>
          <w:sz w:val="20"/>
          <w:szCs w:val="20"/>
        </w:rPr>
        <w:t>Returns character encoding of field type. The encoding is as follows: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58"/>
        <w:gridCol w:w="9917"/>
      </w:tblGrid>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byte</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char</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double</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float</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int</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long</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lastRenderedPageBreak/>
              <w:t>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class or interface</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short</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boolean</w:t>
            </w:r>
          </w:p>
        </w:tc>
      </w:tr>
      <w:tr w:rsidR="000F2527" w:rsidTr="000F25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2527" w:rsidRDefault="000F2527">
            <w:pPr>
              <w:spacing w:line="345" w:lineRule="atLeast"/>
              <w:ind w:left="300"/>
              <w:rPr>
                <w:rFonts w:ascii="Verdana" w:hAnsi="Verdana"/>
                <w:color w:val="000000"/>
                <w:sz w:val="20"/>
                <w:szCs w:val="20"/>
              </w:rPr>
            </w:pPr>
            <w:r>
              <w:rPr>
                <w:rFonts w:ascii="Verdana" w:hAnsi="Verdana"/>
                <w:color w:val="000000"/>
                <w:sz w:val="20"/>
                <w:szCs w:val="20"/>
              </w:rPr>
              <w:t>array</w:t>
            </w:r>
          </w:p>
        </w:tc>
      </w:tr>
    </w:tbl>
    <w:p w:rsidR="000F2527" w:rsidRDefault="000F2527" w:rsidP="000F2527">
      <w:pPr>
        <w:pStyle w:val="NormalWeb"/>
        <w:shd w:val="clear" w:color="auto" w:fill="FFFFFF"/>
        <w:rPr>
          <w:rFonts w:ascii="Verdana" w:hAnsi="Verdana"/>
          <w:color w:val="000000"/>
          <w:sz w:val="20"/>
          <w:szCs w:val="20"/>
        </w:rPr>
      </w:pPr>
      <w:r>
        <w:rPr>
          <w:rStyle w:val="Strong"/>
          <w:rFonts w:ascii="Verdana" w:hAnsi="Verdana"/>
          <w:color w:val="2F4F4F"/>
          <w:sz w:val="20"/>
          <w:szCs w:val="20"/>
        </w:rPr>
        <w:t>Returns:</w:t>
      </w:r>
    </w:p>
    <w:p w:rsidR="000F2527" w:rsidRDefault="000F2527" w:rsidP="000F2527">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w:t>
      </w:r>
      <w:proofErr w:type="gramEnd"/>
      <w:r>
        <w:rPr>
          <w:rFonts w:ascii="Verdana" w:hAnsi="Verdana"/>
          <w:color w:val="000000"/>
          <w:sz w:val="20"/>
          <w:szCs w:val="20"/>
        </w:rPr>
        <w:t xml:space="preserve"> typecode of the serializable field</w:t>
      </w:r>
    </w:p>
    <w:p w:rsidR="000F2527" w:rsidRDefault="000076E4" w:rsidP="000F2527">
      <w:pPr>
        <w:rPr>
          <w:rFonts w:ascii="Times New Roman" w:hAnsi="Times New Roman"/>
          <w:sz w:val="24"/>
          <w:szCs w:val="24"/>
        </w:rPr>
      </w:pPr>
      <w:r>
        <w:pict>
          <v:rect id="_x0000_i1053" style="width:0;height:.75pt" o:hralign="center" o:hrstd="t" o:hrnoshade="t" o:hr="t" fillcolor="#d4d4d4" stroked="f"/>
        </w:pict>
      </w:r>
    </w:p>
    <w:p w:rsidR="000F2527" w:rsidRDefault="000F2527" w:rsidP="000F252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0F2527" w:rsidRDefault="000F2527" w:rsidP="00A45A39">
      <w:pPr>
        <w:numPr>
          <w:ilvl w:val="0"/>
          <w:numId w:val="3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java.io.ObjectStreamClass;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java.util.Calendar;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ObjectStreamClassExample {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a new object stream class for Integers</w:t>
      </w: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ObjectStreamClass osc = ObjectStreamClass.lookup(String.</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 the value field from ObjectStreamClass for integers</w:t>
      </w: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osc.getField(</w:t>
      </w:r>
      <w:r>
        <w:rPr>
          <w:rStyle w:val="string"/>
          <w:rFonts w:ascii="Verdana" w:hAnsi="Verdana"/>
          <w:color w:val="0000FF"/>
          <w:sz w:val="20"/>
          <w:szCs w:val="20"/>
          <w:bdr w:val="none" w:sz="0" w:space="0" w:color="auto" w:frame="1"/>
        </w:rPr>
        <w:t>"value"</w:t>
      </w: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a new object stream class for Calendar</w:t>
      </w: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ObjectStreamClass osc2 = ObjectStreamClass.lookup(Calendar.</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 the Class instance for osc2</w:t>
      </w: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osc2.getField(</w:t>
      </w:r>
      <w:r>
        <w:rPr>
          <w:rStyle w:val="string"/>
          <w:rFonts w:ascii="Verdana" w:hAnsi="Verdana"/>
          <w:color w:val="0000FF"/>
          <w:sz w:val="20"/>
          <w:szCs w:val="20"/>
          <w:bdr w:val="none" w:sz="0" w:space="0" w:color="auto" w:frame="1"/>
        </w:rPr>
        <w:t>"isTimeSet"</w:t>
      </w: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F2527" w:rsidRDefault="000F2527" w:rsidP="00A45A39">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F2527" w:rsidRDefault="000F2527" w:rsidP="000F2527">
      <w:pPr>
        <w:pStyle w:val="NormalWeb"/>
        <w:shd w:val="clear" w:color="auto" w:fill="FFFFFF"/>
        <w:rPr>
          <w:rFonts w:ascii="Verdana" w:hAnsi="Verdana"/>
          <w:color w:val="000000"/>
          <w:sz w:val="20"/>
          <w:szCs w:val="20"/>
        </w:rPr>
      </w:pPr>
      <w:r>
        <w:rPr>
          <w:rFonts w:ascii="Verdana" w:hAnsi="Verdana"/>
          <w:color w:val="000000"/>
          <w:sz w:val="20"/>
          <w:szCs w:val="20"/>
        </w:rPr>
        <w:t>Output:</w:t>
      </w:r>
    </w:p>
    <w:p w:rsidR="000F2527" w:rsidRDefault="000F2527" w:rsidP="000F2527">
      <w:pPr>
        <w:pStyle w:val="HTMLPreformatted"/>
        <w:shd w:val="clear" w:color="auto" w:fill="F9FBF9"/>
        <w:rPr>
          <w:color w:val="000000"/>
        </w:rPr>
      </w:pPr>
      <w:r>
        <w:rPr>
          <w:color w:val="000000"/>
        </w:rPr>
        <w:lastRenderedPageBreak/>
        <w:t>I value</w:t>
      </w:r>
    </w:p>
    <w:p w:rsidR="000F2527" w:rsidRDefault="000F2527" w:rsidP="000F2527">
      <w:pPr>
        <w:pStyle w:val="HTMLPreformatted"/>
        <w:shd w:val="clear" w:color="auto" w:fill="F9FBF9"/>
        <w:rPr>
          <w:color w:val="000000"/>
        </w:rPr>
      </w:pPr>
      <w:r>
        <w:rPr>
          <w:color w:val="000000"/>
        </w:rPr>
        <w:t>Z isTimeSet</w:t>
      </w:r>
    </w:p>
    <w:p w:rsidR="000F2527" w:rsidRDefault="000F2527" w:rsidP="00AD4807"/>
    <w:p w:rsidR="00821D14" w:rsidRDefault="00821D14" w:rsidP="00821D14">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Console Class</w:t>
      </w:r>
    </w:p>
    <w:p w:rsidR="00821D14" w:rsidRDefault="00821D14" w:rsidP="00821D14">
      <w:pPr>
        <w:pStyle w:val="NormalWeb"/>
        <w:shd w:val="clear" w:color="auto" w:fill="FFFFFF"/>
        <w:rPr>
          <w:rFonts w:ascii="Verdana" w:hAnsi="Verdana"/>
          <w:color w:val="000000"/>
          <w:sz w:val="20"/>
          <w:szCs w:val="20"/>
        </w:rPr>
      </w:pPr>
      <w:r>
        <w:rPr>
          <w:rFonts w:ascii="Verdana" w:hAnsi="Verdana"/>
          <w:color w:val="000000"/>
          <w:sz w:val="20"/>
          <w:szCs w:val="20"/>
        </w:rPr>
        <w:t>The Java Console class is be used to get input from console. It provides methods to read texts and passwords.</w:t>
      </w:r>
    </w:p>
    <w:p w:rsidR="00821D14" w:rsidRDefault="00821D14" w:rsidP="00821D14">
      <w:pPr>
        <w:pStyle w:val="NormalWeb"/>
        <w:shd w:val="clear" w:color="auto" w:fill="FFFFFF"/>
        <w:rPr>
          <w:rFonts w:ascii="Verdana" w:hAnsi="Verdana"/>
          <w:color w:val="000000"/>
          <w:sz w:val="20"/>
          <w:szCs w:val="20"/>
        </w:rPr>
      </w:pPr>
      <w:r>
        <w:rPr>
          <w:rFonts w:ascii="Verdana" w:hAnsi="Verdana"/>
          <w:color w:val="000000"/>
          <w:sz w:val="20"/>
          <w:szCs w:val="20"/>
        </w:rPr>
        <w:t>If you read password using Console class, it will not be displayed to the user.</w:t>
      </w:r>
    </w:p>
    <w:p w:rsidR="00821D14" w:rsidRDefault="00821D14" w:rsidP="00821D14">
      <w:pPr>
        <w:pStyle w:val="NormalWeb"/>
        <w:shd w:val="clear" w:color="auto" w:fill="FFFFFF"/>
        <w:rPr>
          <w:rFonts w:ascii="Verdana" w:hAnsi="Verdana"/>
          <w:color w:val="000000"/>
          <w:sz w:val="20"/>
          <w:szCs w:val="20"/>
        </w:rPr>
      </w:pPr>
      <w:r>
        <w:rPr>
          <w:rFonts w:ascii="Verdana" w:hAnsi="Verdana"/>
          <w:color w:val="000000"/>
          <w:sz w:val="20"/>
          <w:szCs w:val="20"/>
        </w:rPr>
        <w:t>The java.io.Console class is attached with system console internally. The Console class is introduced since 1.5.</w:t>
      </w:r>
    </w:p>
    <w:p w:rsidR="00821D14" w:rsidRDefault="00821D14" w:rsidP="00821D14">
      <w:pPr>
        <w:pStyle w:val="NormalWeb"/>
        <w:shd w:val="clear" w:color="auto" w:fill="FFFFFF"/>
        <w:rPr>
          <w:rFonts w:ascii="Verdana" w:hAnsi="Verdana"/>
          <w:color w:val="000000"/>
          <w:sz w:val="20"/>
          <w:szCs w:val="20"/>
        </w:rPr>
      </w:pPr>
      <w:r>
        <w:rPr>
          <w:rFonts w:ascii="Verdana" w:hAnsi="Verdana"/>
          <w:color w:val="000000"/>
          <w:sz w:val="20"/>
          <w:szCs w:val="20"/>
        </w:rPr>
        <w:t>Let's see a simple example to read text from console.</w:t>
      </w:r>
    </w:p>
    <w:p w:rsidR="00821D14" w:rsidRDefault="00821D14" w:rsidP="00A45A39">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text=System.console().readLine();    </w:t>
      </w:r>
    </w:p>
    <w:p w:rsidR="00821D14" w:rsidRDefault="00821D14" w:rsidP="00A45A39">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"Text is: "</w:t>
      </w:r>
      <w:r>
        <w:rPr>
          <w:rFonts w:ascii="Verdana" w:hAnsi="Verdana"/>
          <w:color w:val="000000"/>
          <w:sz w:val="20"/>
          <w:szCs w:val="20"/>
          <w:bdr w:val="none" w:sz="0" w:space="0" w:color="auto" w:frame="1"/>
        </w:rPr>
        <w:t>+text);    </w:t>
      </w:r>
    </w:p>
    <w:p w:rsidR="00821D14" w:rsidRDefault="000076E4" w:rsidP="00821D14">
      <w:pPr>
        <w:spacing w:line="240" w:lineRule="auto"/>
        <w:rPr>
          <w:rFonts w:ascii="Times New Roman" w:hAnsi="Times New Roman"/>
          <w:sz w:val="24"/>
          <w:szCs w:val="24"/>
        </w:rPr>
      </w:pPr>
      <w:r>
        <w:pict>
          <v:rect id="_x0000_i1054" style="width:0;height:.75pt" o:hralign="center" o:hrstd="t" o:hrnoshade="t" o:hr="t" fillcolor="#d4d4d4" stroked="f"/>
        </w:pict>
      </w:r>
    </w:p>
    <w:p w:rsidR="00821D14" w:rsidRDefault="00821D14" w:rsidP="00821D1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Console class declaration</w:t>
      </w:r>
    </w:p>
    <w:p w:rsidR="00821D14" w:rsidRDefault="00821D14" w:rsidP="00821D14">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Java.io.Console class:</w:t>
      </w:r>
    </w:p>
    <w:p w:rsidR="00821D14" w:rsidRDefault="00821D14" w:rsidP="00A45A39">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Console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Flushable  </w:t>
      </w:r>
    </w:p>
    <w:p w:rsidR="00821D14" w:rsidRDefault="000076E4" w:rsidP="00821D14">
      <w:pPr>
        <w:spacing w:line="240" w:lineRule="auto"/>
        <w:rPr>
          <w:rFonts w:ascii="Times New Roman" w:hAnsi="Times New Roman"/>
          <w:sz w:val="24"/>
          <w:szCs w:val="24"/>
        </w:rPr>
      </w:pPr>
      <w:r>
        <w:pict>
          <v:rect id="_x0000_i1055" style="width:0;height:.75pt" o:hralign="center" o:hrstd="t" o:hrnoshade="t" o:hr="t" fillcolor="#d4d4d4" stroked="f"/>
        </w:pict>
      </w:r>
    </w:p>
    <w:p w:rsidR="00821D14" w:rsidRDefault="00821D14" w:rsidP="00821D1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Console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66"/>
        <w:gridCol w:w="8409"/>
      </w:tblGrid>
      <w:tr w:rsidR="00821D14" w:rsidTr="00821D14">
        <w:tc>
          <w:tcPr>
            <w:tcW w:w="0" w:type="auto"/>
            <w:shd w:val="clear" w:color="auto" w:fill="C7CCBE"/>
            <w:tcMar>
              <w:top w:w="180" w:type="dxa"/>
              <w:left w:w="180" w:type="dxa"/>
              <w:bottom w:w="180" w:type="dxa"/>
              <w:right w:w="180" w:type="dxa"/>
            </w:tcMar>
            <w:hideMark/>
          </w:tcPr>
          <w:p w:rsidR="00821D14" w:rsidRDefault="00821D14">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21D14" w:rsidRDefault="00821D14">
            <w:pPr>
              <w:rPr>
                <w:b/>
                <w:bCs/>
                <w:color w:val="000000"/>
                <w:sz w:val="26"/>
                <w:szCs w:val="26"/>
              </w:rPr>
            </w:pPr>
            <w:r>
              <w:rPr>
                <w:b/>
                <w:bCs/>
                <w:color w:val="000000"/>
                <w:sz w:val="26"/>
                <w:szCs w:val="26"/>
              </w:rPr>
              <w:t>Description</w:t>
            </w:r>
          </w:p>
        </w:tc>
      </w:tr>
      <w:tr w:rsidR="00821D14" w:rsidTr="00821D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Reader reader()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It is used to retrieve the reader </w:t>
            </w:r>
            <w:hyperlink r:id="rId42" w:history="1">
              <w:r>
                <w:rPr>
                  <w:rStyle w:val="Hyperlink"/>
                  <w:rFonts w:ascii="Verdana" w:hAnsi="Verdana"/>
                  <w:color w:val="008000"/>
                  <w:sz w:val="20"/>
                  <w:szCs w:val="20"/>
                </w:rPr>
                <w:t>object</w:t>
              </w:r>
            </w:hyperlink>
            <w:r>
              <w:rPr>
                <w:rFonts w:ascii="Verdana" w:hAnsi="Verdana"/>
                <w:color w:val="000000"/>
                <w:sz w:val="20"/>
                <w:szCs w:val="20"/>
              </w:rPr>
              <w:t> associated with the console</w:t>
            </w:r>
          </w:p>
        </w:tc>
      </w:tr>
      <w:tr w:rsidR="00821D14" w:rsidTr="00821D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String readLine()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It is used to read a single line of text from the console.</w:t>
            </w:r>
          </w:p>
        </w:tc>
      </w:tr>
      <w:tr w:rsidR="00821D14" w:rsidTr="00821D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String readLine(String fmt,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It provides a formatted prompt then reads the single line of text from the console.</w:t>
            </w:r>
          </w:p>
        </w:tc>
      </w:tr>
      <w:tr w:rsidR="00821D14" w:rsidTr="00821D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char[] readPassword()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It is used to read password that is not being displayed on the console.</w:t>
            </w:r>
          </w:p>
        </w:tc>
      </w:tr>
      <w:tr w:rsidR="00821D14" w:rsidTr="00821D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lastRenderedPageBreak/>
              <w:t>char[] readPassword(String fmt,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It provides a formatted prompt then reads the password that is not being displayed on the console.</w:t>
            </w:r>
          </w:p>
        </w:tc>
      </w:tr>
      <w:tr w:rsidR="00821D14" w:rsidTr="00821D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Console format(String fmt,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It is used to write a formatted </w:t>
            </w:r>
            <w:hyperlink r:id="rId43" w:history="1">
              <w:r>
                <w:rPr>
                  <w:rStyle w:val="Hyperlink"/>
                  <w:rFonts w:ascii="Verdana" w:hAnsi="Verdana"/>
                  <w:color w:val="008000"/>
                  <w:sz w:val="20"/>
                  <w:szCs w:val="20"/>
                </w:rPr>
                <w:t>string</w:t>
              </w:r>
            </w:hyperlink>
            <w:r>
              <w:rPr>
                <w:rFonts w:ascii="Verdana" w:hAnsi="Verdana"/>
                <w:color w:val="000000"/>
                <w:sz w:val="20"/>
                <w:szCs w:val="20"/>
              </w:rPr>
              <w:t> to the console output stream.</w:t>
            </w:r>
          </w:p>
        </w:tc>
      </w:tr>
      <w:tr w:rsidR="00821D14" w:rsidTr="00821D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Console printf(String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It is used to write a string to the console output stream.</w:t>
            </w:r>
          </w:p>
        </w:tc>
      </w:tr>
      <w:tr w:rsidR="00821D14" w:rsidTr="00821D1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PrintWriter writer()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It is used to retrieve the </w:t>
            </w:r>
            <w:hyperlink r:id="rId44" w:history="1">
              <w:r>
                <w:rPr>
                  <w:rStyle w:val="Hyperlink"/>
                  <w:rFonts w:ascii="Verdana" w:hAnsi="Verdana"/>
                  <w:color w:val="008000"/>
                  <w:sz w:val="20"/>
                  <w:szCs w:val="20"/>
                </w:rPr>
                <w:t>PrintWriter</w:t>
              </w:r>
            </w:hyperlink>
            <w:r>
              <w:rPr>
                <w:rFonts w:ascii="Verdana" w:hAnsi="Verdana"/>
                <w:color w:val="000000"/>
                <w:sz w:val="20"/>
                <w:szCs w:val="20"/>
              </w:rPr>
              <w:t> object associated with the console.</w:t>
            </w:r>
          </w:p>
        </w:tc>
      </w:tr>
      <w:tr w:rsidR="00821D14" w:rsidTr="00821D1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1D14" w:rsidRDefault="00821D14">
            <w:pPr>
              <w:spacing w:line="345" w:lineRule="atLeast"/>
              <w:ind w:left="300"/>
              <w:rPr>
                <w:rFonts w:ascii="Verdana" w:hAnsi="Verdana"/>
                <w:color w:val="000000"/>
                <w:sz w:val="20"/>
                <w:szCs w:val="20"/>
              </w:rPr>
            </w:pPr>
            <w:r>
              <w:rPr>
                <w:rFonts w:ascii="Verdana" w:hAnsi="Verdana"/>
                <w:color w:val="000000"/>
                <w:sz w:val="20"/>
                <w:szCs w:val="20"/>
              </w:rPr>
              <w:t>It is used to flushes the console.</w:t>
            </w:r>
          </w:p>
        </w:tc>
      </w:tr>
    </w:tbl>
    <w:p w:rsidR="00821D14" w:rsidRDefault="00821D14" w:rsidP="00821D14">
      <w:pPr>
        <w:pStyle w:val="Heading2"/>
        <w:shd w:val="clear" w:color="auto" w:fill="FFFFFF"/>
        <w:spacing w:line="312" w:lineRule="atLeast"/>
        <w:rPr>
          <w:ins w:id="244" w:author="Unknown"/>
          <w:rFonts w:ascii="Helvetica" w:hAnsi="Helvetica" w:cs="Helvetica"/>
          <w:b w:val="0"/>
          <w:bCs w:val="0"/>
          <w:color w:val="610B38"/>
          <w:sz w:val="38"/>
          <w:szCs w:val="38"/>
        </w:rPr>
      </w:pPr>
      <w:ins w:id="245" w:author="Unknown">
        <w:r>
          <w:rPr>
            <w:rFonts w:ascii="Helvetica" w:hAnsi="Helvetica" w:cs="Helvetica"/>
            <w:b w:val="0"/>
            <w:bCs w:val="0"/>
            <w:color w:val="610B38"/>
            <w:sz w:val="38"/>
            <w:szCs w:val="38"/>
          </w:rPr>
          <w:t>How to get the object of Console</w:t>
        </w:r>
      </w:ins>
    </w:p>
    <w:p w:rsidR="00821D14" w:rsidRDefault="00821D14" w:rsidP="00821D14">
      <w:pPr>
        <w:pStyle w:val="NormalWeb"/>
        <w:shd w:val="clear" w:color="auto" w:fill="FFFFFF"/>
        <w:rPr>
          <w:ins w:id="246" w:author="Unknown"/>
          <w:rFonts w:ascii="Verdana" w:hAnsi="Verdana"/>
          <w:color w:val="000000"/>
          <w:sz w:val="20"/>
          <w:szCs w:val="20"/>
        </w:rPr>
      </w:pPr>
      <w:ins w:id="247" w:author="Unknown">
        <w:r>
          <w:rPr>
            <w:rFonts w:ascii="Verdana" w:hAnsi="Verdana"/>
            <w:color w:val="000000"/>
            <w:sz w:val="20"/>
            <w:szCs w:val="20"/>
          </w:rPr>
          <w:t xml:space="preserve">System class provides a static method </w:t>
        </w:r>
        <w:proofErr w:type="gramStart"/>
        <w:r>
          <w:rPr>
            <w:rFonts w:ascii="Verdana" w:hAnsi="Verdana"/>
            <w:color w:val="000000"/>
            <w:sz w:val="20"/>
            <w:szCs w:val="20"/>
          </w:rPr>
          <w:t>console(</w:t>
        </w:r>
        <w:proofErr w:type="gramEnd"/>
        <w:r>
          <w:rPr>
            <w:rFonts w:ascii="Verdana" w:hAnsi="Verdana"/>
            <w:color w:val="000000"/>
            <w:sz w:val="20"/>
            <w:szCs w:val="20"/>
          </w:rPr>
          <w:t>) that returns the </w:t>
        </w:r>
        <w:r>
          <w:rPr>
            <w:rFonts w:ascii="Verdana" w:hAnsi="Verdana"/>
            <w:color w:val="000000"/>
            <w:sz w:val="20"/>
            <w:szCs w:val="20"/>
          </w:rPr>
          <w:fldChar w:fldCharType="begin"/>
        </w:r>
        <w:r>
          <w:rPr>
            <w:rFonts w:ascii="Verdana" w:hAnsi="Verdana"/>
            <w:color w:val="000000"/>
            <w:sz w:val="20"/>
            <w:szCs w:val="20"/>
          </w:rPr>
          <w:instrText xml:space="preserve"> HYPERLINK "https://www.javatpoint.com/singleton-design-pattern-in-java" </w:instrText>
        </w:r>
        <w:r>
          <w:rPr>
            <w:rFonts w:ascii="Verdana" w:hAnsi="Verdana"/>
            <w:color w:val="000000"/>
            <w:sz w:val="20"/>
            <w:szCs w:val="20"/>
          </w:rPr>
          <w:fldChar w:fldCharType="separate"/>
        </w:r>
        <w:r>
          <w:rPr>
            <w:rStyle w:val="Hyperlink"/>
            <w:rFonts w:ascii="Verdana" w:hAnsi="Verdana"/>
            <w:color w:val="008000"/>
            <w:sz w:val="20"/>
            <w:szCs w:val="20"/>
          </w:rPr>
          <w:t>singleton</w:t>
        </w:r>
        <w:r>
          <w:rPr>
            <w:rFonts w:ascii="Verdana" w:hAnsi="Verdana"/>
            <w:color w:val="000000"/>
            <w:sz w:val="20"/>
            <w:szCs w:val="20"/>
          </w:rPr>
          <w:fldChar w:fldCharType="end"/>
        </w:r>
        <w:r>
          <w:rPr>
            <w:rFonts w:ascii="Verdana" w:hAnsi="Verdana"/>
            <w:color w:val="000000"/>
            <w:sz w:val="20"/>
            <w:szCs w:val="20"/>
          </w:rPr>
          <w:t> instance of Console class.</w:t>
        </w:r>
      </w:ins>
    </w:p>
    <w:p w:rsidR="00821D14" w:rsidRDefault="00821D14" w:rsidP="00A45A39">
      <w:pPr>
        <w:numPr>
          <w:ilvl w:val="0"/>
          <w:numId w:val="42"/>
        </w:numPr>
        <w:shd w:val="clear" w:color="auto" w:fill="FFFFFF"/>
        <w:spacing w:after="0" w:line="315" w:lineRule="atLeast"/>
        <w:ind w:left="0"/>
        <w:rPr>
          <w:ins w:id="248" w:author="Unknown"/>
          <w:rFonts w:ascii="Verdana" w:hAnsi="Verdana"/>
          <w:color w:val="000000"/>
          <w:sz w:val="20"/>
          <w:szCs w:val="20"/>
        </w:rPr>
      </w:pPr>
      <w:ins w:id="24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Console console(){}   </w:t>
        </w:r>
      </w:ins>
    </w:p>
    <w:p w:rsidR="00821D14" w:rsidRDefault="00821D14" w:rsidP="00821D14">
      <w:pPr>
        <w:pStyle w:val="NormalWeb"/>
        <w:shd w:val="clear" w:color="auto" w:fill="FFFFFF"/>
        <w:rPr>
          <w:ins w:id="250" w:author="Unknown"/>
          <w:rFonts w:ascii="Verdana" w:hAnsi="Verdana"/>
          <w:color w:val="000000"/>
          <w:sz w:val="20"/>
          <w:szCs w:val="20"/>
        </w:rPr>
      </w:pPr>
      <w:ins w:id="251" w:author="Unknown">
        <w:r>
          <w:rPr>
            <w:rFonts w:ascii="Verdana" w:hAnsi="Verdana"/>
            <w:color w:val="000000"/>
            <w:sz w:val="20"/>
            <w:szCs w:val="20"/>
          </w:rPr>
          <w:t>Let's see the code to get the instance of Console class.</w:t>
        </w:r>
      </w:ins>
    </w:p>
    <w:p w:rsidR="00821D14" w:rsidRDefault="00821D14" w:rsidP="00A45A39">
      <w:pPr>
        <w:numPr>
          <w:ilvl w:val="0"/>
          <w:numId w:val="43"/>
        </w:numPr>
        <w:shd w:val="clear" w:color="auto" w:fill="FFFFFF"/>
        <w:spacing w:after="0" w:line="315" w:lineRule="atLeast"/>
        <w:ind w:left="0"/>
        <w:rPr>
          <w:ins w:id="252" w:author="Unknown"/>
          <w:rFonts w:ascii="Verdana" w:hAnsi="Verdana"/>
          <w:color w:val="000000"/>
          <w:sz w:val="20"/>
          <w:szCs w:val="20"/>
        </w:rPr>
      </w:pPr>
      <w:ins w:id="253" w:author="Unknown">
        <w:r>
          <w:rPr>
            <w:rFonts w:ascii="Verdana" w:hAnsi="Verdana"/>
            <w:color w:val="000000"/>
            <w:sz w:val="20"/>
            <w:szCs w:val="20"/>
            <w:bdr w:val="none" w:sz="0" w:space="0" w:color="auto" w:frame="1"/>
          </w:rPr>
          <w:t>Console c=System.console();  </w:t>
        </w:r>
      </w:ins>
    </w:p>
    <w:p w:rsidR="00821D14" w:rsidRDefault="000076E4" w:rsidP="00821D14">
      <w:pPr>
        <w:spacing w:line="240" w:lineRule="auto"/>
        <w:rPr>
          <w:ins w:id="254" w:author="Unknown"/>
          <w:rFonts w:ascii="Times New Roman" w:hAnsi="Times New Roman"/>
          <w:sz w:val="24"/>
          <w:szCs w:val="24"/>
        </w:rPr>
      </w:pPr>
      <w:ins w:id="255" w:author="Unknown">
        <w:r>
          <w:pict>
            <v:rect id="_x0000_i1056" style="width:0;height:.75pt" o:hralign="center" o:hrstd="t" o:hrnoshade="t" o:hr="t" fillcolor="#d4d4d4" stroked="f"/>
          </w:pict>
        </w:r>
      </w:ins>
    </w:p>
    <w:p w:rsidR="00821D14" w:rsidRDefault="00821D14" w:rsidP="00821D14">
      <w:pPr>
        <w:pStyle w:val="Heading2"/>
        <w:shd w:val="clear" w:color="auto" w:fill="FFFFFF"/>
        <w:spacing w:line="312" w:lineRule="atLeast"/>
        <w:rPr>
          <w:ins w:id="256" w:author="Unknown"/>
          <w:rFonts w:ascii="Helvetica" w:hAnsi="Helvetica" w:cs="Helvetica"/>
          <w:b w:val="0"/>
          <w:bCs w:val="0"/>
          <w:color w:val="610B38"/>
          <w:sz w:val="38"/>
          <w:szCs w:val="38"/>
        </w:rPr>
      </w:pPr>
      <w:ins w:id="257" w:author="Unknown">
        <w:r>
          <w:rPr>
            <w:rFonts w:ascii="Helvetica" w:hAnsi="Helvetica" w:cs="Helvetica"/>
            <w:b w:val="0"/>
            <w:bCs w:val="0"/>
            <w:color w:val="610B38"/>
            <w:sz w:val="38"/>
            <w:szCs w:val="38"/>
          </w:rPr>
          <w:t>Java Console Example</w:t>
        </w:r>
      </w:ins>
    </w:p>
    <w:p w:rsidR="00821D14" w:rsidRDefault="00821D14" w:rsidP="00A45A39">
      <w:pPr>
        <w:numPr>
          <w:ilvl w:val="0"/>
          <w:numId w:val="44"/>
        </w:numPr>
        <w:shd w:val="clear" w:color="auto" w:fill="FFFFFF"/>
        <w:spacing w:after="0" w:line="315" w:lineRule="atLeast"/>
        <w:ind w:left="0"/>
        <w:rPr>
          <w:ins w:id="258" w:author="Unknown"/>
          <w:rFonts w:ascii="Verdana" w:hAnsi="Verdana" w:cs="Times New Roman"/>
          <w:color w:val="000000"/>
          <w:sz w:val="20"/>
          <w:szCs w:val="20"/>
        </w:rPr>
      </w:pPr>
      <w:ins w:id="259"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java.io.Console;  </w:t>
        </w:r>
      </w:ins>
    </w:p>
    <w:p w:rsidR="00821D14" w:rsidRDefault="00821D14" w:rsidP="00A45A39">
      <w:pPr>
        <w:numPr>
          <w:ilvl w:val="0"/>
          <w:numId w:val="44"/>
        </w:numPr>
        <w:shd w:val="clear" w:color="auto" w:fill="FFFFFF"/>
        <w:spacing w:after="0" w:line="315" w:lineRule="atLeast"/>
        <w:ind w:left="0"/>
        <w:rPr>
          <w:ins w:id="260" w:author="Unknown"/>
          <w:rFonts w:ascii="Verdana" w:hAnsi="Verdana"/>
          <w:color w:val="000000"/>
          <w:sz w:val="20"/>
          <w:szCs w:val="20"/>
        </w:rPr>
      </w:pPr>
      <w:ins w:id="26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ReadStringTest{    </w:t>
        </w:r>
      </w:ins>
    </w:p>
    <w:p w:rsidR="00821D14" w:rsidRDefault="00821D14" w:rsidP="00A45A39">
      <w:pPr>
        <w:numPr>
          <w:ilvl w:val="0"/>
          <w:numId w:val="44"/>
        </w:numPr>
        <w:shd w:val="clear" w:color="auto" w:fill="FFFFFF"/>
        <w:spacing w:after="0" w:line="315" w:lineRule="atLeast"/>
        <w:ind w:left="0"/>
        <w:rPr>
          <w:ins w:id="262" w:author="Unknown"/>
          <w:rFonts w:ascii="Verdana" w:hAnsi="Verdana"/>
          <w:color w:val="000000"/>
          <w:sz w:val="20"/>
          <w:szCs w:val="20"/>
        </w:rPr>
      </w:pPr>
      <w:ins w:id="26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821D14" w:rsidRDefault="00821D14" w:rsidP="00A45A39">
      <w:pPr>
        <w:numPr>
          <w:ilvl w:val="0"/>
          <w:numId w:val="44"/>
        </w:numPr>
        <w:shd w:val="clear" w:color="auto" w:fill="FFFFFF"/>
        <w:spacing w:after="0" w:line="315" w:lineRule="atLeast"/>
        <w:ind w:left="0"/>
        <w:rPr>
          <w:ins w:id="264" w:author="Unknown"/>
          <w:rFonts w:ascii="Verdana" w:hAnsi="Verdana"/>
          <w:color w:val="000000"/>
          <w:sz w:val="20"/>
          <w:szCs w:val="20"/>
        </w:rPr>
      </w:pPr>
      <w:ins w:id="265" w:author="Unknown">
        <w:r>
          <w:rPr>
            <w:rFonts w:ascii="Verdana" w:hAnsi="Verdana"/>
            <w:color w:val="000000"/>
            <w:sz w:val="20"/>
            <w:szCs w:val="20"/>
            <w:bdr w:val="none" w:sz="0" w:space="0" w:color="auto" w:frame="1"/>
          </w:rPr>
          <w:t>Console c=System.console();    </w:t>
        </w:r>
      </w:ins>
    </w:p>
    <w:p w:rsidR="00821D14" w:rsidRDefault="00821D14" w:rsidP="00A45A39">
      <w:pPr>
        <w:numPr>
          <w:ilvl w:val="0"/>
          <w:numId w:val="44"/>
        </w:numPr>
        <w:shd w:val="clear" w:color="auto" w:fill="FFFFFF"/>
        <w:spacing w:after="0" w:line="315" w:lineRule="atLeast"/>
        <w:ind w:left="0"/>
        <w:rPr>
          <w:ins w:id="266" w:author="Unknown"/>
          <w:rFonts w:ascii="Verdana" w:hAnsi="Verdana"/>
          <w:color w:val="000000"/>
          <w:sz w:val="20"/>
          <w:szCs w:val="20"/>
        </w:rPr>
      </w:pPr>
      <w:ins w:id="267" w:author="Unknown">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your name: "</w:t>
        </w:r>
        <w:r>
          <w:rPr>
            <w:rFonts w:ascii="Verdana" w:hAnsi="Verdana"/>
            <w:color w:val="000000"/>
            <w:sz w:val="20"/>
            <w:szCs w:val="20"/>
            <w:bdr w:val="none" w:sz="0" w:space="0" w:color="auto" w:frame="1"/>
          </w:rPr>
          <w:t>);    </w:t>
        </w:r>
      </w:ins>
    </w:p>
    <w:p w:rsidR="00821D14" w:rsidRDefault="00821D14" w:rsidP="00A45A39">
      <w:pPr>
        <w:numPr>
          <w:ilvl w:val="0"/>
          <w:numId w:val="44"/>
        </w:numPr>
        <w:shd w:val="clear" w:color="auto" w:fill="FFFFFF"/>
        <w:spacing w:after="0" w:line="315" w:lineRule="atLeast"/>
        <w:ind w:left="0"/>
        <w:rPr>
          <w:ins w:id="268" w:author="Unknown"/>
          <w:rFonts w:ascii="Verdana" w:hAnsi="Verdana"/>
          <w:color w:val="000000"/>
          <w:sz w:val="20"/>
          <w:szCs w:val="20"/>
        </w:rPr>
      </w:pPr>
      <w:ins w:id="269" w:author="Unknown">
        <w:r>
          <w:rPr>
            <w:rFonts w:ascii="Verdana" w:hAnsi="Verdana"/>
            <w:color w:val="000000"/>
            <w:sz w:val="20"/>
            <w:szCs w:val="20"/>
            <w:bdr w:val="none" w:sz="0" w:space="0" w:color="auto" w:frame="1"/>
          </w:rPr>
          <w:t>String n=c.readLine();    </w:t>
        </w:r>
      </w:ins>
    </w:p>
    <w:p w:rsidR="00821D14" w:rsidRDefault="00821D14" w:rsidP="00A45A39">
      <w:pPr>
        <w:numPr>
          <w:ilvl w:val="0"/>
          <w:numId w:val="44"/>
        </w:numPr>
        <w:shd w:val="clear" w:color="auto" w:fill="FFFFFF"/>
        <w:spacing w:after="0" w:line="315" w:lineRule="atLeast"/>
        <w:ind w:left="0"/>
        <w:rPr>
          <w:ins w:id="270" w:author="Unknown"/>
          <w:rFonts w:ascii="Verdana" w:hAnsi="Verdana"/>
          <w:color w:val="000000"/>
          <w:sz w:val="20"/>
          <w:szCs w:val="20"/>
        </w:rPr>
      </w:pPr>
      <w:ins w:id="271" w:author="Unknown">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"Welcome "</w:t>
        </w:r>
        <w:r>
          <w:rPr>
            <w:rFonts w:ascii="Verdana" w:hAnsi="Verdana"/>
            <w:color w:val="000000"/>
            <w:sz w:val="20"/>
            <w:szCs w:val="20"/>
            <w:bdr w:val="none" w:sz="0" w:space="0" w:color="auto" w:frame="1"/>
          </w:rPr>
          <w:t>+n);    </w:t>
        </w:r>
      </w:ins>
    </w:p>
    <w:p w:rsidR="00821D14" w:rsidRDefault="00821D14" w:rsidP="00A45A39">
      <w:pPr>
        <w:numPr>
          <w:ilvl w:val="0"/>
          <w:numId w:val="44"/>
        </w:numPr>
        <w:shd w:val="clear" w:color="auto" w:fill="FFFFFF"/>
        <w:spacing w:after="0" w:line="315" w:lineRule="atLeast"/>
        <w:ind w:left="0"/>
        <w:rPr>
          <w:ins w:id="272" w:author="Unknown"/>
          <w:rFonts w:ascii="Verdana" w:hAnsi="Verdana"/>
          <w:color w:val="000000"/>
          <w:sz w:val="20"/>
          <w:szCs w:val="20"/>
        </w:rPr>
      </w:pPr>
      <w:ins w:id="273" w:author="Unknown">
        <w:r>
          <w:rPr>
            <w:rFonts w:ascii="Verdana" w:hAnsi="Verdana"/>
            <w:color w:val="000000"/>
            <w:sz w:val="20"/>
            <w:szCs w:val="20"/>
            <w:bdr w:val="none" w:sz="0" w:space="0" w:color="auto" w:frame="1"/>
          </w:rPr>
          <w:t>}    </w:t>
        </w:r>
      </w:ins>
    </w:p>
    <w:p w:rsidR="00821D14" w:rsidRDefault="00821D14" w:rsidP="00A45A39">
      <w:pPr>
        <w:numPr>
          <w:ilvl w:val="0"/>
          <w:numId w:val="44"/>
        </w:numPr>
        <w:shd w:val="clear" w:color="auto" w:fill="FFFFFF"/>
        <w:spacing w:after="0" w:line="315" w:lineRule="atLeast"/>
        <w:ind w:left="0"/>
        <w:rPr>
          <w:ins w:id="274" w:author="Unknown"/>
          <w:rFonts w:ascii="Verdana" w:hAnsi="Verdana"/>
          <w:color w:val="000000"/>
          <w:sz w:val="20"/>
          <w:szCs w:val="20"/>
        </w:rPr>
      </w:pPr>
      <w:ins w:id="275" w:author="Unknown">
        <w:r>
          <w:rPr>
            <w:rFonts w:ascii="Verdana" w:hAnsi="Verdana"/>
            <w:color w:val="000000"/>
            <w:sz w:val="20"/>
            <w:szCs w:val="20"/>
            <w:bdr w:val="none" w:sz="0" w:space="0" w:color="auto" w:frame="1"/>
          </w:rPr>
          <w:t>}  </w:t>
        </w:r>
      </w:ins>
    </w:p>
    <w:p w:rsidR="00821D14" w:rsidRDefault="00821D14" w:rsidP="00821D14">
      <w:pPr>
        <w:pStyle w:val="NormalWeb"/>
        <w:shd w:val="clear" w:color="auto" w:fill="FFFFFF"/>
        <w:rPr>
          <w:ins w:id="276" w:author="Unknown"/>
          <w:rFonts w:ascii="Verdana" w:hAnsi="Verdana"/>
          <w:color w:val="000000"/>
          <w:sz w:val="20"/>
          <w:szCs w:val="20"/>
        </w:rPr>
      </w:pPr>
      <w:ins w:id="277" w:author="Unknown">
        <w:r>
          <w:rPr>
            <w:rFonts w:ascii="Verdana" w:hAnsi="Verdana"/>
            <w:color w:val="000000"/>
            <w:sz w:val="20"/>
            <w:szCs w:val="20"/>
          </w:rPr>
          <w:t>Output</w:t>
        </w:r>
      </w:ins>
    </w:p>
    <w:p w:rsidR="00821D14" w:rsidRDefault="00821D14" w:rsidP="00821D14">
      <w:pPr>
        <w:pStyle w:val="HTMLPreformatted"/>
        <w:shd w:val="clear" w:color="auto" w:fill="F9FBF9"/>
        <w:rPr>
          <w:ins w:id="278" w:author="Unknown"/>
          <w:color w:val="000000"/>
        </w:rPr>
      </w:pPr>
      <w:ins w:id="279" w:author="Unknown">
        <w:r>
          <w:rPr>
            <w:color w:val="000000"/>
          </w:rPr>
          <w:lastRenderedPageBreak/>
          <w:t>Enter your name: Nakul Jain</w:t>
        </w:r>
      </w:ins>
    </w:p>
    <w:p w:rsidR="00821D14" w:rsidRDefault="00821D14" w:rsidP="00821D14">
      <w:pPr>
        <w:pStyle w:val="HTMLPreformatted"/>
        <w:shd w:val="clear" w:color="auto" w:fill="F9FBF9"/>
        <w:rPr>
          <w:ins w:id="280" w:author="Unknown"/>
          <w:color w:val="000000"/>
        </w:rPr>
      </w:pPr>
      <w:ins w:id="281" w:author="Unknown">
        <w:r>
          <w:rPr>
            <w:color w:val="000000"/>
          </w:rPr>
          <w:t>Welcome Nakul Jain</w:t>
        </w:r>
      </w:ins>
    </w:p>
    <w:p w:rsidR="00821D14" w:rsidRDefault="000076E4" w:rsidP="00821D14">
      <w:pPr>
        <w:rPr>
          <w:ins w:id="282" w:author="Unknown"/>
          <w:rFonts w:ascii="Times New Roman" w:hAnsi="Times New Roman"/>
          <w:sz w:val="24"/>
          <w:szCs w:val="24"/>
        </w:rPr>
      </w:pPr>
      <w:ins w:id="283" w:author="Unknown">
        <w:r>
          <w:pict>
            <v:rect id="_x0000_i1057" style="width:0;height:.75pt" o:hralign="center" o:hrstd="t" o:hrnoshade="t" o:hr="t" fillcolor="#d4d4d4" stroked="f"/>
          </w:pict>
        </w:r>
      </w:ins>
    </w:p>
    <w:p w:rsidR="00821D14" w:rsidRDefault="00821D14" w:rsidP="00821D14">
      <w:pPr>
        <w:pStyle w:val="Heading2"/>
        <w:shd w:val="clear" w:color="auto" w:fill="FFFFFF"/>
        <w:spacing w:line="312" w:lineRule="atLeast"/>
        <w:rPr>
          <w:ins w:id="284" w:author="Unknown"/>
          <w:rFonts w:ascii="Helvetica" w:hAnsi="Helvetica" w:cs="Helvetica"/>
          <w:b w:val="0"/>
          <w:bCs w:val="0"/>
          <w:color w:val="610B38"/>
          <w:sz w:val="38"/>
          <w:szCs w:val="38"/>
        </w:rPr>
      </w:pPr>
      <w:ins w:id="285" w:author="Unknown">
        <w:r>
          <w:rPr>
            <w:rFonts w:ascii="Helvetica" w:hAnsi="Helvetica" w:cs="Helvetica"/>
            <w:b w:val="0"/>
            <w:bCs w:val="0"/>
            <w:color w:val="610B38"/>
            <w:sz w:val="38"/>
            <w:szCs w:val="38"/>
          </w:rPr>
          <w:t>Java Console Example to read password</w:t>
        </w:r>
      </w:ins>
    </w:p>
    <w:p w:rsidR="00821D14" w:rsidRDefault="00821D14" w:rsidP="00A45A39">
      <w:pPr>
        <w:numPr>
          <w:ilvl w:val="0"/>
          <w:numId w:val="45"/>
        </w:numPr>
        <w:shd w:val="clear" w:color="auto" w:fill="FFFFFF"/>
        <w:spacing w:after="0" w:line="315" w:lineRule="atLeast"/>
        <w:ind w:left="0"/>
        <w:rPr>
          <w:ins w:id="286" w:author="Unknown"/>
          <w:rFonts w:ascii="Verdana" w:hAnsi="Verdana" w:cs="Times New Roman"/>
          <w:color w:val="000000"/>
          <w:sz w:val="20"/>
          <w:szCs w:val="20"/>
        </w:rPr>
      </w:pPr>
      <w:ins w:id="287"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java.io.Console;  </w:t>
        </w:r>
      </w:ins>
    </w:p>
    <w:p w:rsidR="00821D14" w:rsidRDefault="00821D14" w:rsidP="00A45A39">
      <w:pPr>
        <w:numPr>
          <w:ilvl w:val="0"/>
          <w:numId w:val="45"/>
        </w:numPr>
        <w:shd w:val="clear" w:color="auto" w:fill="FFFFFF"/>
        <w:spacing w:after="0" w:line="315" w:lineRule="atLeast"/>
        <w:ind w:left="0"/>
        <w:rPr>
          <w:ins w:id="288" w:author="Unknown"/>
          <w:rFonts w:ascii="Verdana" w:hAnsi="Verdana"/>
          <w:color w:val="000000"/>
          <w:sz w:val="20"/>
          <w:szCs w:val="20"/>
        </w:rPr>
      </w:pPr>
      <w:ins w:id="289"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ReadPasswordTest{    </w:t>
        </w:r>
      </w:ins>
    </w:p>
    <w:p w:rsidR="00821D14" w:rsidRDefault="00821D14" w:rsidP="00A45A39">
      <w:pPr>
        <w:numPr>
          <w:ilvl w:val="0"/>
          <w:numId w:val="45"/>
        </w:numPr>
        <w:shd w:val="clear" w:color="auto" w:fill="FFFFFF"/>
        <w:spacing w:after="0" w:line="315" w:lineRule="atLeast"/>
        <w:ind w:left="0"/>
        <w:rPr>
          <w:ins w:id="290" w:author="Unknown"/>
          <w:rFonts w:ascii="Verdana" w:hAnsi="Verdana"/>
          <w:color w:val="000000"/>
          <w:sz w:val="20"/>
          <w:szCs w:val="20"/>
        </w:rPr>
      </w:pPr>
      <w:ins w:id="291"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821D14" w:rsidRDefault="00821D14" w:rsidP="00A45A39">
      <w:pPr>
        <w:numPr>
          <w:ilvl w:val="0"/>
          <w:numId w:val="45"/>
        </w:numPr>
        <w:shd w:val="clear" w:color="auto" w:fill="FFFFFF"/>
        <w:spacing w:after="0" w:line="315" w:lineRule="atLeast"/>
        <w:ind w:left="0"/>
        <w:rPr>
          <w:ins w:id="292" w:author="Unknown"/>
          <w:rFonts w:ascii="Verdana" w:hAnsi="Verdana"/>
          <w:color w:val="000000"/>
          <w:sz w:val="20"/>
          <w:szCs w:val="20"/>
        </w:rPr>
      </w:pPr>
      <w:ins w:id="293" w:author="Unknown">
        <w:r>
          <w:rPr>
            <w:rFonts w:ascii="Verdana" w:hAnsi="Verdana"/>
            <w:color w:val="000000"/>
            <w:sz w:val="20"/>
            <w:szCs w:val="20"/>
            <w:bdr w:val="none" w:sz="0" w:space="0" w:color="auto" w:frame="1"/>
          </w:rPr>
          <w:t>Console c=System.console();    </w:t>
        </w:r>
      </w:ins>
    </w:p>
    <w:p w:rsidR="00821D14" w:rsidRDefault="00821D14" w:rsidP="00A45A39">
      <w:pPr>
        <w:numPr>
          <w:ilvl w:val="0"/>
          <w:numId w:val="45"/>
        </w:numPr>
        <w:shd w:val="clear" w:color="auto" w:fill="FFFFFF"/>
        <w:spacing w:after="0" w:line="315" w:lineRule="atLeast"/>
        <w:ind w:left="0"/>
        <w:rPr>
          <w:ins w:id="294" w:author="Unknown"/>
          <w:rFonts w:ascii="Verdana" w:hAnsi="Verdana"/>
          <w:color w:val="000000"/>
          <w:sz w:val="20"/>
          <w:szCs w:val="20"/>
        </w:rPr>
      </w:pPr>
      <w:ins w:id="295" w:author="Unknown">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"Enter password: "</w:t>
        </w:r>
        <w:r>
          <w:rPr>
            <w:rFonts w:ascii="Verdana" w:hAnsi="Verdana"/>
            <w:color w:val="000000"/>
            <w:sz w:val="20"/>
            <w:szCs w:val="20"/>
            <w:bdr w:val="none" w:sz="0" w:space="0" w:color="auto" w:frame="1"/>
          </w:rPr>
          <w:t>);    </w:t>
        </w:r>
      </w:ins>
    </w:p>
    <w:p w:rsidR="00821D14" w:rsidRDefault="00821D14" w:rsidP="00A45A39">
      <w:pPr>
        <w:numPr>
          <w:ilvl w:val="0"/>
          <w:numId w:val="45"/>
        </w:numPr>
        <w:shd w:val="clear" w:color="auto" w:fill="FFFFFF"/>
        <w:spacing w:after="0" w:line="315" w:lineRule="atLeast"/>
        <w:ind w:left="0"/>
        <w:rPr>
          <w:ins w:id="296" w:author="Unknown"/>
          <w:rFonts w:ascii="Verdana" w:hAnsi="Verdana"/>
          <w:color w:val="000000"/>
          <w:sz w:val="20"/>
          <w:szCs w:val="20"/>
        </w:rPr>
      </w:pPr>
      <w:ins w:id="297" w:author="Unknown">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ch=c.readPassword();    </w:t>
        </w:r>
      </w:ins>
    </w:p>
    <w:p w:rsidR="00821D14" w:rsidRDefault="00821D14" w:rsidP="00A45A39">
      <w:pPr>
        <w:numPr>
          <w:ilvl w:val="0"/>
          <w:numId w:val="45"/>
        </w:numPr>
        <w:shd w:val="clear" w:color="auto" w:fill="FFFFFF"/>
        <w:spacing w:after="0" w:line="315" w:lineRule="atLeast"/>
        <w:ind w:left="0"/>
        <w:rPr>
          <w:ins w:id="298" w:author="Unknown"/>
          <w:rFonts w:ascii="Verdana" w:hAnsi="Verdana"/>
          <w:color w:val="000000"/>
          <w:sz w:val="20"/>
          <w:szCs w:val="20"/>
        </w:rPr>
      </w:pPr>
      <w:ins w:id="299" w:author="Unknown">
        <w:r>
          <w:rPr>
            <w:rFonts w:ascii="Verdana" w:hAnsi="Verdana"/>
            <w:color w:val="000000"/>
            <w:sz w:val="20"/>
            <w:szCs w:val="20"/>
            <w:bdr w:val="none" w:sz="0" w:space="0" w:color="auto" w:frame="1"/>
          </w:rPr>
          <w:t>String pass=String.valueOf(ch);</w:t>
        </w:r>
        <w:r>
          <w:rPr>
            <w:rStyle w:val="comment"/>
            <w:rFonts w:ascii="Verdana" w:hAnsi="Verdana"/>
            <w:color w:val="008200"/>
            <w:sz w:val="20"/>
            <w:szCs w:val="20"/>
            <w:bdr w:val="none" w:sz="0" w:space="0" w:color="auto" w:frame="1"/>
          </w:rPr>
          <w:t>//converting char array into string  </w:t>
        </w:r>
        <w:r>
          <w:rPr>
            <w:rFonts w:ascii="Verdana" w:hAnsi="Verdana"/>
            <w:color w:val="000000"/>
            <w:sz w:val="20"/>
            <w:szCs w:val="20"/>
            <w:bdr w:val="none" w:sz="0" w:space="0" w:color="auto" w:frame="1"/>
          </w:rPr>
          <w:t>  </w:t>
        </w:r>
      </w:ins>
    </w:p>
    <w:p w:rsidR="00821D14" w:rsidRDefault="00821D14" w:rsidP="00A45A39">
      <w:pPr>
        <w:numPr>
          <w:ilvl w:val="0"/>
          <w:numId w:val="45"/>
        </w:numPr>
        <w:shd w:val="clear" w:color="auto" w:fill="FFFFFF"/>
        <w:spacing w:after="0" w:line="315" w:lineRule="atLeast"/>
        <w:ind w:left="0"/>
        <w:rPr>
          <w:ins w:id="300" w:author="Unknown"/>
          <w:rFonts w:ascii="Verdana" w:hAnsi="Verdana"/>
          <w:color w:val="000000"/>
          <w:sz w:val="20"/>
          <w:szCs w:val="20"/>
        </w:rPr>
      </w:pPr>
      <w:ins w:id="301" w:author="Unknown">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"Password is: "</w:t>
        </w:r>
        <w:r>
          <w:rPr>
            <w:rFonts w:ascii="Verdana" w:hAnsi="Verdana"/>
            <w:color w:val="000000"/>
            <w:sz w:val="20"/>
            <w:szCs w:val="20"/>
            <w:bdr w:val="none" w:sz="0" w:space="0" w:color="auto" w:frame="1"/>
          </w:rPr>
          <w:t>+pass);    </w:t>
        </w:r>
      </w:ins>
    </w:p>
    <w:p w:rsidR="00821D14" w:rsidRDefault="00821D14" w:rsidP="00A45A39">
      <w:pPr>
        <w:numPr>
          <w:ilvl w:val="0"/>
          <w:numId w:val="45"/>
        </w:numPr>
        <w:shd w:val="clear" w:color="auto" w:fill="FFFFFF"/>
        <w:spacing w:after="0" w:line="315" w:lineRule="atLeast"/>
        <w:ind w:left="0"/>
        <w:rPr>
          <w:ins w:id="302" w:author="Unknown"/>
          <w:rFonts w:ascii="Verdana" w:hAnsi="Verdana"/>
          <w:color w:val="000000"/>
          <w:sz w:val="20"/>
          <w:szCs w:val="20"/>
        </w:rPr>
      </w:pPr>
      <w:ins w:id="303" w:author="Unknown">
        <w:r>
          <w:rPr>
            <w:rFonts w:ascii="Verdana" w:hAnsi="Verdana"/>
            <w:color w:val="000000"/>
            <w:sz w:val="20"/>
            <w:szCs w:val="20"/>
            <w:bdr w:val="none" w:sz="0" w:space="0" w:color="auto" w:frame="1"/>
          </w:rPr>
          <w:t>}    </w:t>
        </w:r>
      </w:ins>
    </w:p>
    <w:p w:rsidR="00821D14" w:rsidRDefault="00821D14" w:rsidP="00A45A39">
      <w:pPr>
        <w:numPr>
          <w:ilvl w:val="0"/>
          <w:numId w:val="45"/>
        </w:numPr>
        <w:shd w:val="clear" w:color="auto" w:fill="FFFFFF"/>
        <w:spacing w:after="0" w:line="315" w:lineRule="atLeast"/>
        <w:ind w:left="0"/>
        <w:rPr>
          <w:ins w:id="304" w:author="Unknown"/>
          <w:rFonts w:ascii="Verdana" w:hAnsi="Verdana"/>
          <w:color w:val="000000"/>
          <w:sz w:val="20"/>
          <w:szCs w:val="20"/>
        </w:rPr>
      </w:pPr>
      <w:ins w:id="305" w:author="Unknown">
        <w:r>
          <w:rPr>
            <w:rFonts w:ascii="Verdana" w:hAnsi="Verdana"/>
            <w:color w:val="000000"/>
            <w:sz w:val="20"/>
            <w:szCs w:val="20"/>
            <w:bdr w:val="none" w:sz="0" w:space="0" w:color="auto" w:frame="1"/>
          </w:rPr>
          <w:t>}  </w:t>
        </w:r>
      </w:ins>
    </w:p>
    <w:p w:rsidR="00821D14" w:rsidRDefault="00821D14" w:rsidP="00821D14">
      <w:pPr>
        <w:pStyle w:val="NormalWeb"/>
        <w:shd w:val="clear" w:color="auto" w:fill="FFFFFF"/>
        <w:rPr>
          <w:ins w:id="306" w:author="Unknown"/>
          <w:rFonts w:ascii="Verdana" w:hAnsi="Verdana"/>
          <w:color w:val="000000"/>
          <w:sz w:val="20"/>
          <w:szCs w:val="20"/>
        </w:rPr>
      </w:pPr>
      <w:ins w:id="307" w:author="Unknown">
        <w:r>
          <w:rPr>
            <w:rFonts w:ascii="Verdana" w:hAnsi="Verdana"/>
            <w:color w:val="000000"/>
            <w:sz w:val="20"/>
            <w:szCs w:val="20"/>
          </w:rPr>
          <w:t>Output</w:t>
        </w:r>
      </w:ins>
    </w:p>
    <w:p w:rsidR="00821D14" w:rsidRDefault="00821D14" w:rsidP="00821D14">
      <w:pPr>
        <w:pStyle w:val="HTMLPreformatted"/>
        <w:shd w:val="clear" w:color="auto" w:fill="F9FBF9"/>
        <w:rPr>
          <w:ins w:id="308" w:author="Unknown"/>
          <w:color w:val="000000"/>
        </w:rPr>
      </w:pPr>
      <w:ins w:id="309" w:author="Unknown">
        <w:r>
          <w:rPr>
            <w:color w:val="000000"/>
          </w:rPr>
          <w:t xml:space="preserve">Enter password: </w:t>
        </w:r>
      </w:ins>
    </w:p>
    <w:p w:rsidR="00821D14" w:rsidRDefault="00821D14" w:rsidP="00821D14">
      <w:pPr>
        <w:pStyle w:val="HTMLPreformatted"/>
        <w:shd w:val="clear" w:color="auto" w:fill="F9FBF9"/>
        <w:rPr>
          <w:ins w:id="310" w:author="Unknown"/>
          <w:color w:val="000000"/>
        </w:rPr>
      </w:pPr>
      <w:ins w:id="311" w:author="Unknown">
        <w:r>
          <w:rPr>
            <w:color w:val="000000"/>
          </w:rPr>
          <w:t>Password is: 123</w:t>
        </w:r>
      </w:ins>
    </w:p>
    <w:p w:rsidR="00821D14" w:rsidRDefault="00821D14" w:rsidP="00AD4807"/>
    <w:p w:rsidR="00C53F2E" w:rsidRDefault="00C53F2E" w:rsidP="00C53F2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FilePermission Class</w:t>
      </w:r>
    </w:p>
    <w:p w:rsidR="00C53F2E" w:rsidRDefault="00C53F2E" w:rsidP="00C53F2E">
      <w:pPr>
        <w:pStyle w:val="NormalWeb"/>
        <w:shd w:val="clear" w:color="auto" w:fill="FFFFFF"/>
        <w:rPr>
          <w:rFonts w:ascii="Verdana" w:hAnsi="Verdana"/>
          <w:color w:val="000000"/>
          <w:sz w:val="20"/>
          <w:szCs w:val="20"/>
        </w:rPr>
      </w:pPr>
      <w:r>
        <w:rPr>
          <w:rFonts w:ascii="Verdana" w:hAnsi="Verdana"/>
          <w:color w:val="000000"/>
          <w:sz w:val="20"/>
          <w:szCs w:val="20"/>
        </w:rPr>
        <w:t>Java FilePermission class contains the permission related to a directory or </w:t>
      </w:r>
      <w:hyperlink r:id="rId45" w:history="1">
        <w:r>
          <w:rPr>
            <w:rStyle w:val="Hyperlink"/>
            <w:rFonts w:ascii="Verdana" w:hAnsi="Verdana"/>
            <w:color w:val="008000"/>
            <w:sz w:val="20"/>
            <w:szCs w:val="20"/>
          </w:rPr>
          <w:t>file</w:t>
        </w:r>
      </w:hyperlink>
      <w:r>
        <w:rPr>
          <w:rFonts w:ascii="Verdana" w:hAnsi="Verdana"/>
          <w:color w:val="000000"/>
          <w:sz w:val="20"/>
          <w:szCs w:val="20"/>
        </w:rPr>
        <w:t>. All the permissions are related with path. The path can be of two types:</w:t>
      </w:r>
    </w:p>
    <w:p w:rsidR="00C53F2E" w:rsidRDefault="00C53F2E" w:rsidP="00C53F2E">
      <w:pPr>
        <w:pStyle w:val="NormalWeb"/>
        <w:shd w:val="clear" w:color="auto" w:fill="FFFFFF"/>
        <w:rPr>
          <w:rFonts w:ascii="Verdana" w:hAnsi="Verdana"/>
          <w:color w:val="000000"/>
          <w:sz w:val="20"/>
          <w:szCs w:val="20"/>
        </w:rPr>
      </w:pPr>
      <w:r>
        <w:rPr>
          <w:rFonts w:ascii="Verdana" w:hAnsi="Verdana"/>
          <w:color w:val="000000"/>
          <w:sz w:val="20"/>
          <w:szCs w:val="20"/>
        </w:rPr>
        <w:t>1) </w:t>
      </w:r>
      <w:r>
        <w:rPr>
          <w:rStyle w:val="Strong"/>
          <w:rFonts w:ascii="Verdana" w:hAnsi="Verdana"/>
          <w:color w:val="2F4F4F"/>
          <w:sz w:val="20"/>
          <w:szCs w:val="20"/>
        </w:rPr>
        <w:t>D:\\IO\\</w:t>
      </w:r>
      <w:r>
        <w:rPr>
          <w:rFonts w:ascii="Verdana" w:hAnsi="Verdana"/>
          <w:color w:val="000000"/>
          <w:sz w:val="20"/>
          <w:szCs w:val="20"/>
        </w:rPr>
        <w:t>-: It indicates that the permission is associated with all sub directories and files recursively.</w:t>
      </w:r>
    </w:p>
    <w:p w:rsidR="00C53F2E" w:rsidRDefault="00C53F2E" w:rsidP="00C53F2E">
      <w:pPr>
        <w:pStyle w:val="NormalWeb"/>
        <w:shd w:val="clear" w:color="auto" w:fill="FFFFFF"/>
        <w:rPr>
          <w:rFonts w:ascii="Verdana" w:hAnsi="Verdana"/>
          <w:color w:val="000000"/>
          <w:sz w:val="20"/>
          <w:szCs w:val="20"/>
        </w:rPr>
      </w:pPr>
      <w:r>
        <w:rPr>
          <w:rFonts w:ascii="Verdana" w:hAnsi="Verdana"/>
          <w:color w:val="000000"/>
          <w:sz w:val="20"/>
          <w:szCs w:val="20"/>
        </w:rPr>
        <w:t>2) </w:t>
      </w:r>
      <w:r>
        <w:rPr>
          <w:rStyle w:val="Strong"/>
          <w:rFonts w:ascii="Verdana" w:hAnsi="Verdana"/>
          <w:color w:val="2F4F4F"/>
          <w:sz w:val="20"/>
          <w:szCs w:val="20"/>
        </w:rPr>
        <w:t>D:\\IO\\*</w:t>
      </w:r>
      <w:r>
        <w:rPr>
          <w:rFonts w:ascii="Verdana" w:hAnsi="Verdana"/>
          <w:color w:val="000000"/>
          <w:sz w:val="20"/>
          <w:szCs w:val="20"/>
        </w:rPr>
        <w:t>: It indicates that the permission is associated with all directory and files within this directory excluding sub directories.</w:t>
      </w:r>
    </w:p>
    <w:p w:rsidR="00C53F2E" w:rsidRDefault="000076E4" w:rsidP="00C53F2E">
      <w:pPr>
        <w:rPr>
          <w:rFonts w:ascii="Times New Roman" w:hAnsi="Times New Roman"/>
          <w:sz w:val="24"/>
          <w:szCs w:val="24"/>
        </w:rPr>
      </w:pPr>
      <w:r>
        <w:pict>
          <v:rect id="_x0000_i1058" style="width:0;height:.75pt" o:hralign="center" o:hrstd="t" o:hrnoshade="t" o:hr="t" fillcolor="#d4d4d4" stroked="f"/>
        </w:pict>
      </w:r>
    </w:p>
    <w:p w:rsidR="00C53F2E" w:rsidRDefault="00C53F2E" w:rsidP="00C53F2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FilePermission class declaration</w:t>
      </w:r>
    </w:p>
    <w:p w:rsidR="00C53F2E" w:rsidRDefault="00C53F2E" w:rsidP="00C53F2E">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Java.io.FilePermission class:</w:t>
      </w:r>
    </w:p>
    <w:p w:rsidR="00C53F2E" w:rsidRDefault="00C53F2E" w:rsidP="00A45A39">
      <w:pPr>
        <w:numPr>
          <w:ilvl w:val="0"/>
          <w:numId w:val="4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FilePermission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Permission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Serializable  </w:t>
      </w:r>
    </w:p>
    <w:p w:rsidR="00C53F2E" w:rsidRDefault="000076E4" w:rsidP="00C53F2E">
      <w:pPr>
        <w:spacing w:line="240" w:lineRule="auto"/>
        <w:rPr>
          <w:rFonts w:ascii="Times New Roman" w:hAnsi="Times New Roman"/>
          <w:sz w:val="24"/>
          <w:szCs w:val="24"/>
        </w:rPr>
      </w:pPr>
      <w:r>
        <w:pict>
          <v:rect id="_x0000_i1059" style="width:0;height:.75pt" o:hralign="center" o:hrstd="t" o:hrnoshade="t" o:hr="t" fillcolor="#d4d4d4" stroked="f"/>
        </w:pict>
      </w:r>
    </w:p>
    <w:p w:rsidR="00C53F2E" w:rsidRDefault="00C53F2E" w:rsidP="00C53F2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Methods of FilePermission class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04"/>
        <w:gridCol w:w="9271"/>
      </w:tblGrid>
      <w:tr w:rsidR="00C53F2E" w:rsidTr="00C53F2E">
        <w:tc>
          <w:tcPr>
            <w:tcW w:w="0" w:type="auto"/>
            <w:shd w:val="clear" w:color="auto" w:fill="C7CCBE"/>
            <w:tcMar>
              <w:top w:w="180" w:type="dxa"/>
              <w:left w:w="180" w:type="dxa"/>
              <w:bottom w:w="180" w:type="dxa"/>
              <w:right w:w="180" w:type="dxa"/>
            </w:tcMar>
            <w:hideMark/>
          </w:tcPr>
          <w:p w:rsidR="00C53F2E" w:rsidRDefault="00C53F2E">
            <w:pPr>
              <w:rPr>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C53F2E" w:rsidRDefault="00C53F2E">
            <w:pPr>
              <w:rPr>
                <w:b/>
                <w:bCs/>
                <w:color w:val="000000"/>
                <w:sz w:val="26"/>
                <w:szCs w:val="26"/>
              </w:rPr>
            </w:pPr>
            <w:r>
              <w:rPr>
                <w:b/>
                <w:bCs/>
                <w:color w:val="000000"/>
                <w:sz w:val="26"/>
                <w:szCs w:val="26"/>
              </w:rPr>
              <w:t>Description</w:t>
            </w:r>
          </w:p>
        </w:tc>
      </w:tr>
      <w:tr w:rsidR="00C53F2E" w:rsidTr="00C53F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ByteArrayOutputStream()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Creates a new byte </w:t>
            </w:r>
            <w:hyperlink r:id="rId46" w:history="1">
              <w:r>
                <w:rPr>
                  <w:rStyle w:val="Hyperlink"/>
                  <w:rFonts w:ascii="Verdana" w:hAnsi="Verdana"/>
                  <w:color w:val="008000"/>
                  <w:sz w:val="20"/>
                  <w:szCs w:val="20"/>
                </w:rPr>
                <w:t>array</w:t>
              </w:r>
            </w:hyperlink>
            <w:r>
              <w:rPr>
                <w:rFonts w:ascii="Verdana" w:hAnsi="Verdana"/>
                <w:color w:val="000000"/>
                <w:sz w:val="20"/>
                <w:szCs w:val="20"/>
              </w:rPr>
              <w:t> output stream with the initial capacity of 32 bytes, though its size increases if necessary.</w:t>
            </w:r>
          </w:p>
        </w:tc>
      </w:tr>
      <w:tr w:rsidR="00C53F2E" w:rsidTr="00C53F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ByteArrayOutputStream(int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Creates a new byte array output stream, with a buffer capacity of the specified size, in bytes.</w:t>
            </w:r>
          </w:p>
        </w:tc>
      </w:tr>
    </w:tbl>
    <w:p w:rsidR="00C53F2E" w:rsidRDefault="000076E4" w:rsidP="00C53F2E">
      <w:pPr>
        <w:rPr>
          <w:rFonts w:ascii="Times New Roman" w:hAnsi="Times New Roman" w:cs="Times New Roman"/>
          <w:sz w:val="24"/>
          <w:szCs w:val="24"/>
        </w:rPr>
      </w:pPr>
      <w:r>
        <w:pict>
          <v:rect id="_x0000_i1060" style="width:0;height:.75pt" o:hralign="center" o:hrstd="t" o:hrnoshade="t" o:hr="t" fillcolor="#d4d4d4" stroked="f"/>
        </w:pict>
      </w:r>
    </w:p>
    <w:p w:rsidR="00C53F2E" w:rsidRDefault="00C53F2E" w:rsidP="00C53F2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FilePermission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28"/>
        <w:gridCol w:w="8147"/>
      </w:tblGrid>
      <w:tr w:rsidR="00C53F2E" w:rsidTr="00C53F2E">
        <w:tc>
          <w:tcPr>
            <w:tcW w:w="0" w:type="auto"/>
            <w:shd w:val="clear" w:color="auto" w:fill="C7CCBE"/>
            <w:tcMar>
              <w:top w:w="180" w:type="dxa"/>
              <w:left w:w="180" w:type="dxa"/>
              <w:bottom w:w="180" w:type="dxa"/>
              <w:right w:w="180" w:type="dxa"/>
            </w:tcMar>
            <w:hideMark/>
          </w:tcPr>
          <w:p w:rsidR="00C53F2E" w:rsidRDefault="00C53F2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53F2E" w:rsidRDefault="00C53F2E">
            <w:pPr>
              <w:rPr>
                <w:b/>
                <w:bCs/>
                <w:color w:val="000000"/>
                <w:sz w:val="26"/>
                <w:szCs w:val="26"/>
              </w:rPr>
            </w:pPr>
            <w:r>
              <w:rPr>
                <w:b/>
                <w:bCs/>
                <w:color w:val="000000"/>
                <w:sz w:val="26"/>
                <w:szCs w:val="26"/>
              </w:rPr>
              <w:t>Description</w:t>
            </w:r>
          </w:p>
        </w:tc>
      </w:tr>
      <w:tr w:rsidR="00C53F2E" w:rsidTr="00C53F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It is used to return the hash code value of an </w:t>
            </w:r>
            <w:hyperlink r:id="rId47" w:history="1">
              <w:r>
                <w:rPr>
                  <w:rStyle w:val="Hyperlink"/>
                  <w:rFonts w:ascii="Verdana" w:hAnsi="Verdana"/>
                  <w:color w:val="008000"/>
                  <w:sz w:val="20"/>
                  <w:szCs w:val="20"/>
                </w:rPr>
                <w:t>object</w:t>
              </w:r>
            </w:hyperlink>
            <w:r>
              <w:rPr>
                <w:rFonts w:ascii="Verdana" w:hAnsi="Verdana"/>
                <w:color w:val="000000"/>
                <w:sz w:val="20"/>
                <w:szCs w:val="20"/>
              </w:rPr>
              <w:t>.</w:t>
            </w:r>
          </w:p>
        </w:tc>
      </w:tr>
      <w:tr w:rsidR="00C53F2E" w:rsidTr="00C53F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String getActions()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It is used to return the "canonical string representation" of an action.</w:t>
            </w:r>
          </w:p>
        </w:tc>
      </w:tr>
      <w:tr w:rsidR="00C53F2E" w:rsidTr="00C53F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It is used to check the two FilePermission objects for equality.</w:t>
            </w:r>
          </w:p>
        </w:tc>
      </w:tr>
      <w:tr w:rsidR="00C53F2E" w:rsidTr="00C53F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boolean implies(Permission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It is used to check the FilePermission object for the specified permission.</w:t>
            </w:r>
          </w:p>
        </w:tc>
      </w:tr>
      <w:tr w:rsidR="00C53F2E" w:rsidTr="00C53F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PermissionCollection newPermissionCollection()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F2E" w:rsidRDefault="00C53F2E">
            <w:pPr>
              <w:spacing w:line="345" w:lineRule="atLeast"/>
              <w:ind w:left="300"/>
              <w:rPr>
                <w:rFonts w:ascii="Verdana" w:hAnsi="Verdana"/>
                <w:color w:val="000000"/>
                <w:sz w:val="20"/>
                <w:szCs w:val="20"/>
              </w:rPr>
            </w:pPr>
            <w:r>
              <w:rPr>
                <w:rFonts w:ascii="Verdana" w:hAnsi="Verdana"/>
                <w:color w:val="000000"/>
                <w:sz w:val="20"/>
                <w:szCs w:val="20"/>
              </w:rPr>
              <w:t>It is used to return the new PermissonCollection object for storing the FilePermission object.</w:t>
            </w:r>
          </w:p>
        </w:tc>
      </w:tr>
    </w:tbl>
    <w:p w:rsidR="00C53F2E" w:rsidRDefault="00C53F2E" w:rsidP="00C53F2E">
      <w:pPr>
        <w:pStyle w:val="Heading2"/>
        <w:shd w:val="clear" w:color="auto" w:fill="FFFFFF"/>
        <w:spacing w:line="312" w:lineRule="atLeast"/>
        <w:rPr>
          <w:ins w:id="312" w:author="Unknown"/>
          <w:rFonts w:ascii="Helvetica" w:hAnsi="Helvetica" w:cs="Helvetica"/>
          <w:b w:val="0"/>
          <w:bCs w:val="0"/>
          <w:color w:val="610B38"/>
          <w:sz w:val="38"/>
          <w:szCs w:val="38"/>
        </w:rPr>
      </w:pPr>
      <w:ins w:id="313" w:author="Unknown">
        <w:r>
          <w:rPr>
            <w:rFonts w:ascii="Helvetica" w:hAnsi="Helvetica" w:cs="Helvetica"/>
            <w:b w:val="0"/>
            <w:bCs w:val="0"/>
            <w:color w:val="610B38"/>
            <w:sz w:val="38"/>
            <w:szCs w:val="38"/>
          </w:rPr>
          <w:t>Java FilePermission Example</w:t>
        </w:r>
      </w:ins>
    </w:p>
    <w:p w:rsidR="00C53F2E" w:rsidRDefault="00C53F2E" w:rsidP="00C53F2E">
      <w:pPr>
        <w:pStyle w:val="NormalWeb"/>
        <w:shd w:val="clear" w:color="auto" w:fill="FFFFFF"/>
        <w:rPr>
          <w:ins w:id="314" w:author="Unknown"/>
          <w:rFonts w:ascii="Verdana" w:hAnsi="Verdana"/>
          <w:color w:val="000000"/>
          <w:sz w:val="20"/>
          <w:szCs w:val="20"/>
        </w:rPr>
      </w:pPr>
      <w:ins w:id="315" w:author="Unknown">
        <w:r>
          <w:rPr>
            <w:rFonts w:ascii="Verdana" w:hAnsi="Verdana"/>
            <w:color w:val="000000"/>
            <w:sz w:val="20"/>
            <w:szCs w:val="20"/>
          </w:rPr>
          <w:t>Let's see the simple example in which permission of a directory path is granted with read permission and a file of this directory is granted for write permission.</w:t>
        </w:r>
      </w:ins>
    </w:p>
    <w:p w:rsidR="00C53F2E" w:rsidRDefault="00C53F2E" w:rsidP="00A45A39">
      <w:pPr>
        <w:numPr>
          <w:ilvl w:val="0"/>
          <w:numId w:val="47"/>
        </w:numPr>
        <w:shd w:val="clear" w:color="auto" w:fill="FFFFFF"/>
        <w:spacing w:after="0" w:line="315" w:lineRule="atLeast"/>
        <w:ind w:left="0"/>
        <w:rPr>
          <w:ins w:id="316" w:author="Unknown"/>
          <w:rFonts w:ascii="Verdana" w:hAnsi="Verdana"/>
          <w:color w:val="000000"/>
          <w:sz w:val="20"/>
          <w:szCs w:val="20"/>
        </w:rPr>
      </w:pPr>
      <w:ins w:id="317"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C53F2E" w:rsidRDefault="00C53F2E" w:rsidP="00A45A39">
      <w:pPr>
        <w:numPr>
          <w:ilvl w:val="0"/>
          <w:numId w:val="47"/>
        </w:numPr>
        <w:shd w:val="clear" w:color="auto" w:fill="FFFFFF"/>
        <w:spacing w:after="0" w:line="315" w:lineRule="atLeast"/>
        <w:ind w:left="0"/>
        <w:rPr>
          <w:ins w:id="318" w:author="Unknown"/>
          <w:rFonts w:ascii="Verdana" w:hAnsi="Verdana"/>
          <w:color w:val="000000"/>
          <w:sz w:val="20"/>
          <w:szCs w:val="20"/>
        </w:rPr>
      </w:pPr>
      <w:ins w:id="319" w:author="Unknown">
        <w:r>
          <w:rPr>
            <w:rFonts w:ascii="Verdana" w:hAnsi="Verdana"/>
            <w:color w:val="000000"/>
            <w:sz w:val="20"/>
            <w:szCs w:val="20"/>
            <w:bdr w:val="none" w:sz="0" w:space="0" w:color="auto" w:frame="1"/>
          </w:rPr>
          <w:t>  </w:t>
        </w:r>
      </w:ins>
    </w:p>
    <w:p w:rsidR="00C53F2E" w:rsidRDefault="00C53F2E" w:rsidP="00A45A39">
      <w:pPr>
        <w:numPr>
          <w:ilvl w:val="0"/>
          <w:numId w:val="47"/>
        </w:numPr>
        <w:shd w:val="clear" w:color="auto" w:fill="FFFFFF"/>
        <w:spacing w:after="0" w:line="315" w:lineRule="atLeast"/>
        <w:ind w:left="0"/>
        <w:rPr>
          <w:ins w:id="320" w:author="Unknown"/>
          <w:rFonts w:ascii="Verdana" w:hAnsi="Verdana"/>
          <w:color w:val="000000"/>
          <w:sz w:val="20"/>
          <w:szCs w:val="20"/>
        </w:rPr>
      </w:pPr>
      <w:proofErr w:type="gramStart"/>
      <w:ins w:id="321"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C53F2E" w:rsidRDefault="00C53F2E" w:rsidP="00A45A39">
      <w:pPr>
        <w:numPr>
          <w:ilvl w:val="0"/>
          <w:numId w:val="47"/>
        </w:numPr>
        <w:shd w:val="clear" w:color="auto" w:fill="FFFFFF"/>
        <w:spacing w:after="0" w:line="315" w:lineRule="atLeast"/>
        <w:ind w:left="0"/>
        <w:rPr>
          <w:ins w:id="322" w:author="Unknown"/>
          <w:rFonts w:ascii="Verdana" w:hAnsi="Verdana"/>
          <w:color w:val="000000"/>
          <w:sz w:val="20"/>
          <w:szCs w:val="20"/>
        </w:rPr>
      </w:pPr>
      <w:ins w:id="323"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java.security.PermissionCollection;  </w:t>
        </w:r>
      </w:ins>
    </w:p>
    <w:p w:rsidR="00C53F2E" w:rsidRDefault="00C53F2E" w:rsidP="00A45A39">
      <w:pPr>
        <w:numPr>
          <w:ilvl w:val="0"/>
          <w:numId w:val="47"/>
        </w:numPr>
        <w:shd w:val="clear" w:color="auto" w:fill="FFFFFF"/>
        <w:spacing w:after="0" w:line="315" w:lineRule="atLeast"/>
        <w:ind w:left="0"/>
        <w:rPr>
          <w:ins w:id="324" w:author="Unknown"/>
          <w:rFonts w:ascii="Verdana" w:hAnsi="Verdana"/>
          <w:color w:val="000000"/>
          <w:sz w:val="20"/>
          <w:szCs w:val="20"/>
        </w:rPr>
      </w:pPr>
      <w:ins w:id="325" w:author="Unknown">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FilePermissionExample{  </w:t>
        </w:r>
      </w:ins>
    </w:p>
    <w:p w:rsidR="00C53F2E" w:rsidRDefault="00C53F2E" w:rsidP="00A45A39">
      <w:pPr>
        <w:numPr>
          <w:ilvl w:val="0"/>
          <w:numId w:val="47"/>
        </w:numPr>
        <w:shd w:val="clear" w:color="auto" w:fill="FFFFFF"/>
        <w:spacing w:after="0" w:line="315" w:lineRule="atLeast"/>
        <w:ind w:left="0"/>
        <w:rPr>
          <w:ins w:id="326" w:author="Unknown"/>
          <w:rFonts w:ascii="Verdana" w:hAnsi="Verdana"/>
          <w:color w:val="000000"/>
          <w:sz w:val="20"/>
          <w:szCs w:val="20"/>
        </w:rPr>
      </w:pPr>
      <w:ins w:id="327"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ins>
    </w:p>
    <w:p w:rsidR="00C53F2E" w:rsidRDefault="00C53F2E" w:rsidP="00A45A39">
      <w:pPr>
        <w:numPr>
          <w:ilvl w:val="0"/>
          <w:numId w:val="47"/>
        </w:numPr>
        <w:shd w:val="clear" w:color="auto" w:fill="FFFFFF"/>
        <w:spacing w:after="0" w:line="315" w:lineRule="atLeast"/>
        <w:ind w:left="0"/>
        <w:rPr>
          <w:ins w:id="328" w:author="Unknown"/>
          <w:rFonts w:ascii="Verdana" w:hAnsi="Verdana"/>
          <w:color w:val="000000"/>
          <w:sz w:val="20"/>
          <w:szCs w:val="20"/>
        </w:rPr>
      </w:pPr>
      <w:ins w:id="329" w:author="Unknown">
        <w:r>
          <w:rPr>
            <w:rFonts w:ascii="Verdana" w:hAnsi="Verdana"/>
            <w:color w:val="000000"/>
            <w:sz w:val="20"/>
            <w:szCs w:val="20"/>
            <w:bdr w:val="none" w:sz="0" w:space="0" w:color="auto" w:frame="1"/>
          </w:rPr>
          <w:t>        String srg = </w:t>
        </w:r>
        <w:r>
          <w:rPr>
            <w:rStyle w:val="string"/>
            <w:rFonts w:ascii="Verdana" w:hAnsi="Verdana"/>
            <w:color w:val="0000FF"/>
            <w:sz w:val="20"/>
            <w:szCs w:val="20"/>
            <w:bdr w:val="none" w:sz="0" w:space="0" w:color="auto" w:frame="1"/>
          </w:rPr>
          <w:t>"D:\\IO Package\\java.txt"</w:t>
        </w:r>
        <w:r>
          <w:rPr>
            <w:rFonts w:ascii="Verdana" w:hAnsi="Verdana"/>
            <w:color w:val="000000"/>
            <w:sz w:val="20"/>
            <w:szCs w:val="20"/>
            <w:bdr w:val="none" w:sz="0" w:space="0" w:color="auto" w:frame="1"/>
          </w:rPr>
          <w:t>;  </w:t>
        </w:r>
      </w:ins>
    </w:p>
    <w:p w:rsidR="00C53F2E" w:rsidRDefault="00C53F2E" w:rsidP="00A45A39">
      <w:pPr>
        <w:numPr>
          <w:ilvl w:val="0"/>
          <w:numId w:val="47"/>
        </w:numPr>
        <w:shd w:val="clear" w:color="auto" w:fill="FFFFFF"/>
        <w:spacing w:after="0" w:line="315" w:lineRule="atLeast"/>
        <w:ind w:left="0"/>
        <w:rPr>
          <w:ins w:id="330" w:author="Unknown"/>
          <w:rFonts w:ascii="Verdana" w:hAnsi="Verdana"/>
          <w:color w:val="000000"/>
          <w:sz w:val="20"/>
          <w:szCs w:val="20"/>
        </w:rPr>
      </w:pPr>
      <w:ins w:id="331" w:author="Unknown">
        <w:r>
          <w:rPr>
            <w:rFonts w:ascii="Verdana" w:hAnsi="Verdana"/>
            <w:color w:val="000000"/>
            <w:sz w:val="20"/>
            <w:szCs w:val="20"/>
            <w:bdr w:val="none" w:sz="0" w:space="0" w:color="auto" w:frame="1"/>
          </w:rPr>
          <w:t>        FilePermission file1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FilePermission(</w:t>
        </w:r>
        <w:r>
          <w:rPr>
            <w:rStyle w:val="string"/>
            <w:rFonts w:ascii="Verdana" w:hAnsi="Verdana"/>
            <w:color w:val="0000FF"/>
            <w:sz w:val="20"/>
            <w:szCs w:val="20"/>
            <w:bdr w:val="none" w:sz="0" w:space="0" w:color="auto" w:frame="1"/>
          </w:rPr>
          <w:t>"D:\\IO Package\\-"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"read"</w:t>
        </w:r>
        <w:r>
          <w:rPr>
            <w:rFonts w:ascii="Verdana" w:hAnsi="Verdana"/>
            <w:color w:val="000000"/>
            <w:sz w:val="20"/>
            <w:szCs w:val="20"/>
            <w:bdr w:val="none" w:sz="0" w:space="0" w:color="auto" w:frame="1"/>
          </w:rPr>
          <w:t>);  </w:t>
        </w:r>
      </w:ins>
    </w:p>
    <w:p w:rsidR="00C53F2E" w:rsidRDefault="00C53F2E" w:rsidP="00A45A39">
      <w:pPr>
        <w:numPr>
          <w:ilvl w:val="0"/>
          <w:numId w:val="47"/>
        </w:numPr>
        <w:shd w:val="clear" w:color="auto" w:fill="FFFFFF"/>
        <w:spacing w:after="0" w:line="315" w:lineRule="atLeast"/>
        <w:ind w:left="0"/>
        <w:rPr>
          <w:ins w:id="332" w:author="Unknown"/>
          <w:rFonts w:ascii="Verdana" w:hAnsi="Verdana"/>
          <w:color w:val="000000"/>
          <w:sz w:val="20"/>
          <w:szCs w:val="20"/>
        </w:rPr>
      </w:pPr>
      <w:ins w:id="333" w:author="Unknown">
        <w:r>
          <w:rPr>
            <w:rFonts w:ascii="Verdana" w:hAnsi="Verdana"/>
            <w:color w:val="000000"/>
            <w:sz w:val="20"/>
            <w:szCs w:val="20"/>
            <w:bdr w:val="none" w:sz="0" w:space="0" w:color="auto" w:frame="1"/>
          </w:rPr>
          <w:t>        PermissionCollection permission = file1.newPermissionCollection();  </w:t>
        </w:r>
      </w:ins>
    </w:p>
    <w:p w:rsidR="00C53F2E" w:rsidRDefault="00C53F2E" w:rsidP="00A45A39">
      <w:pPr>
        <w:numPr>
          <w:ilvl w:val="0"/>
          <w:numId w:val="47"/>
        </w:numPr>
        <w:shd w:val="clear" w:color="auto" w:fill="FFFFFF"/>
        <w:spacing w:after="0" w:line="315" w:lineRule="atLeast"/>
        <w:ind w:left="0"/>
        <w:rPr>
          <w:ins w:id="334" w:author="Unknown"/>
          <w:rFonts w:ascii="Verdana" w:hAnsi="Verdana"/>
          <w:color w:val="000000"/>
          <w:sz w:val="20"/>
          <w:szCs w:val="20"/>
        </w:rPr>
      </w:pPr>
      <w:ins w:id="335" w:author="Unknown">
        <w:r>
          <w:rPr>
            <w:rFonts w:ascii="Verdana" w:hAnsi="Verdana"/>
            <w:color w:val="000000"/>
            <w:sz w:val="20"/>
            <w:szCs w:val="20"/>
            <w:bdr w:val="none" w:sz="0" w:space="0" w:color="auto" w:frame="1"/>
          </w:rPr>
          <w:t>        permission.add(file1);  </w:t>
        </w:r>
      </w:ins>
    </w:p>
    <w:p w:rsidR="00C53F2E" w:rsidRDefault="00C53F2E" w:rsidP="00A45A39">
      <w:pPr>
        <w:numPr>
          <w:ilvl w:val="0"/>
          <w:numId w:val="47"/>
        </w:numPr>
        <w:shd w:val="clear" w:color="auto" w:fill="FFFFFF"/>
        <w:spacing w:after="0" w:line="315" w:lineRule="atLeast"/>
        <w:ind w:left="0"/>
        <w:rPr>
          <w:ins w:id="336" w:author="Unknown"/>
          <w:rFonts w:ascii="Verdana" w:hAnsi="Verdana"/>
          <w:color w:val="000000"/>
          <w:sz w:val="20"/>
          <w:szCs w:val="20"/>
        </w:rPr>
      </w:pPr>
      <w:ins w:id="337" w:author="Unknown">
        <w:r>
          <w:rPr>
            <w:rFonts w:ascii="Verdana" w:hAnsi="Verdana"/>
            <w:color w:val="000000"/>
            <w:sz w:val="20"/>
            <w:szCs w:val="20"/>
            <w:bdr w:val="none" w:sz="0" w:space="0" w:color="auto" w:frame="1"/>
          </w:rPr>
          <w:t>             FilePermission file2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FilePermission(srg, </w:t>
        </w:r>
        <w:r>
          <w:rPr>
            <w:rStyle w:val="string"/>
            <w:rFonts w:ascii="Verdana" w:hAnsi="Verdana"/>
            <w:color w:val="0000FF"/>
            <w:sz w:val="20"/>
            <w:szCs w:val="20"/>
            <w:bdr w:val="none" w:sz="0" w:space="0" w:color="auto" w:frame="1"/>
          </w:rPr>
          <w:t>"write"</w:t>
        </w:r>
        <w:r>
          <w:rPr>
            <w:rFonts w:ascii="Verdana" w:hAnsi="Verdana"/>
            <w:color w:val="000000"/>
            <w:sz w:val="20"/>
            <w:szCs w:val="20"/>
            <w:bdr w:val="none" w:sz="0" w:space="0" w:color="auto" w:frame="1"/>
          </w:rPr>
          <w:t>);  </w:t>
        </w:r>
      </w:ins>
    </w:p>
    <w:p w:rsidR="00C53F2E" w:rsidRDefault="00C53F2E" w:rsidP="00A45A39">
      <w:pPr>
        <w:numPr>
          <w:ilvl w:val="0"/>
          <w:numId w:val="47"/>
        </w:numPr>
        <w:shd w:val="clear" w:color="auto" w:fill="FFFFFF"/>
        <w:spacing w:after="0" w:line="315" w:lineRule="atLeast"/>
        <w:ind w:left="0"/>
        <w:rPr>
          <w:ins w:id="338" w:author="Unknown"/>
          <w:rFonts w:ascii="Verdana" w:hAnsi="Verdana"/>
          <w:color w:val="000000"/>
          <w:sz w:val="20"/>
          <w:szCs w:val="20"/>
        </w:rPr>
      </w:pPr>
      <w:ins w:id="339" w:author="Unknown">
        <w:r>
          <w:rPr>
            <w:rFonts w:ascii="Verdana" w:hAnsi="Verdana"/>
            <w:color w:val="000000"/>
            <w:sz w:val="20"/>
            <w:szCs w:val="20"/>
            <w:bdr w:val="none" w:sz="0" w:space="0" w:color="auto" w:frame="1"/>
          </w:rPr>
          <w:t>             permission.add(file2);  </w:t>
        </w:r>
      </w:ins>
    </w:p>
    <w:p w:rsidR="00C53F2E" w:rsidRDefault="00C53F2E" w:rsidP="00A45A39">
      <w:pPr>
        <w:numPr>
          <w:ilvl w:val="0"/>
          <w:numId w:val="47"/>
        </w:numPr>
        <w:shd w:val="clear" w:color="auto" w:fill="FFFFFF"/>
        <w:spacing w:after="0" w:line="315" w:lineRule="atLeast"/>
        <w:ind w:left="0"/>
        <w:rPr>
          <w:ins w:id="340" w:author="Unknown"/>
          <w:rFonts w:ascii="Verdana" w:hAnsi="Verdana"/>
          <w:color w:val="000000"/>
          <w:sz w:val="20"/>
          <w:szCs w:val="20"/>
        </w:rPr>
      </w:pPr>
      <w:ins w:id="34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(permission.implies(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FilePermission(srg, </w:t>
        </w:r>
        <w:r>
          <w:rPr>
            <w:rStyle w:val="string"/>
            <w:rFonts w:ascii="Verdana" w:hAnsi="Verdana"/>
            <w:color w:val="0000FF"/>
            <w:sz w:val="20"/>
            <w:szCs w:val="20"/>
            <w:bdr w:val="none" w:sz="0" w:space="0" w:color="auto" w:frame="1"/>
          </w:rPr>
          <w:t>"read,write"</w:t>
        </w:r>
        <w:r>
          <w:rPr>
            <w:rFonts w:ascii="Verdana" w:hAnsi="Verdana"/>
            <w:color w:val="000000"/>
            <w:sz w:val="20"/>
            <w:szCs w:val="20"/>
            <w:bdr w:val="none" w:sz="0" w:space="0" w:color="auto" w:frame="1"/>
          </w:rPr>
          <w:t>))) {  </w:t>
        </w:r>
      </w:ins>
    </w:p>
    <w:p w:rsidR="00C53F2E" w:rsidRDefault="00C53F2E" w:rsidP="00A45A39">
      <w:pPr>
        <w:numPr>
          <w:ilvl w:val="0"/>
          <w:numId w:val="47"/>
        </w:numPr>
        <w:shd w:val="clear" w:color="auto" w:fill="FFFFFF"/>
        <w:spacing w:after="0" w:line="315" w:lineRule="atLeast"/>
        <w:ind w:left="0"/>
        <w:rPr>
          <w:ins w:id="342" w:author="Unknown"/>
          <w:rFonts w:ascii="Verdana" w:hAnsi="Verdana"/>
          <w:color w:val="000000"/>
          <w:sz w:val="20"/>
          <w:szCs w:val="20"/>
        </w:rPr>
      </w:pPr>
      <w:ins w:id="343" w:author="Unknown">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"Read, Write permission is granted for the path "</w:t>
        </w:r>
        <w:r>
          <w:rPr>
            <w:rFonts w:ascii="Verdana" w:hAnsi="Verdana"/>
            <w:color w:val="000000"/>
            <w:sz w:val="20"/>
            <w:szCs w:val="20"/>
            <w:bdr w:val="none" w:sz="0" w:space="0" w:color="auto" w:frame="1"/>
          </w:rPr>
          <w:t>+srg );  </w:t>
        </w:r>
      </w:ins>
    </w:p>
    <w:p w:rsidR="00C53F2E" w:rsidRDefault="00C53F2E" w:rsidP="00A45A39">
      <w:pPr>
        <w:numPr>
          <w:ilvl w:val="0"/>
          <w:numId w:val="47"/>
        </w:numPr>
        <w:shd w:val="clear" w:color="auto" w:fill="FFFFFF"/>
        <w:spacing w:after="0" w:line="315" w:lineRule="atLeast"/>
        <w:ind w:left="0"/>
        <w:rPr>
          <w:ins w:id="344" w:author="Unknown"/>
          <w:rFonts w:ascii="Verdana" w:hAnsi="Verdana"/>
          <w:color w:val="000000"/>
          <w:sz w:val="20"/>
          <w:szCs w:val="20"/>
        </w:rPr>
      </w:pPr>
      <w:ins w:id="345"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ins>
    </w:p>
    <w:p w:rsidR="00C53F2E" w:rsidRDefault="00C53F2E" w:rsidP="00A45A39">
      <w:pPr>
        <w:numPr>
          <w:ilvl w:val="0"/>
          <w:numId w:val="47"/>
        </w:numPr>
        <w:shd w:val="clear" w:color="auto" w:fill="FFFFFF"/>
        <w:spacing w:after="0" w:line="315" w:lineRule="atLeast"/>
        <w:ind w:left="0"/>
        <w:rPr>
          <w:ins w:id="346" w:author="Unknown"/>
          <w:rFonts w:ascii="Verdana" w:hAnsi="Verdana"/>
          <w:color w:val="000000"/>
          <w:sz w:val="20"/>
          <w:szCs w:val="20"/>
        </w:rPr>
      </w:pPr>
      <w:ins w:id="347" w:author="Unknown">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"No Read, Write permission is granted for the path "</w:t>
        </w:r>
        <w:r>
          <w:rPr>
            <w:rFonts w:ascii="Verdana" w:hAnsi="Verdana"/>
            <w:color w:val="000000"/>
            <w:sz w:val="20"/>
            <w:szCs w:val="20"/>
            <w:bdr w:val="none" w:sz="0" w:space="0" w:color="auto" w:frame="1"/>
          </w:rPr>
          <w:t>+srg);            }  </w:t>
        </w:r>
      </w:ins>
    </w:p>
    <w:p w:rsidR="00C53F2E" w:rsidRDefault="00C53F2E" w:rsidP="00A45A39">
      <w:pPr>
        <w:numPr>
          <w:ilvl w:val="0"/>
          <w:numId w:val="47"/>
        </w:numPr>
        <w:shd w:val="clear" w:color="auto" w:fill="FFFFFF"/>
        <w:spacing w:after="0" w:line="315" w:lineRule="atLeast"/>
        <w:ind w:left="0"/>
        <w:rPr>
          <w:ins w:id="348" w:author="Unknown"/>
          <w:rFonts w:ascii="Verdana" w:hAnsi="Verdana"/>
          <w:color w:val="000000"/>
          <w:sz w:val="20"/>
          <w:szCs w:val="20"/>
        </w:rPr>
      </w:pPr>
      <w:ins w:id="349" w:author="Unknown">
        <w:r>
          <w:rPr>
            <w:rFonts w:ascii="Verdana" w:hAnsi="Verdana"/>
            <w:color w:val="000000"/>
            <w:sz w:val="20"/>
            <w:szCs w:val="20"/>
            <w:bdr w:val="none" w:sz="0" w:space="0" w:color="auto" w:frame="1"/>
          </w:rPr>
          <w:t>       }   </w:t>
        </w:r>
      </w:ins>
    </w:p>
    <w:p w:rsidR="00C53F2E" w:rsidRDefault="00C53F2E" w:rsidP="00A45A39">
      <w:pPr>
        <w:numPr>
          <w:ilvl w:val="0"/>
          <w:numId w:val="47"/>
        </w:numPr>
        <w:shd w:val="clear" w:color="auto" w:fill="FFFFFF"/>
        <w:spacing w:after="0" w:line="315" w:lineRule="atLeast"/>
        <w:ind w:left="0"/>
        <w:rPr>
          <w:ins w:id="350" w:author="Unknown"/>
          <w:rFonts w:ascii="Verdana" w:hAnsi="Verdana"/>
          <w:color w:val="000000"/>
          <w:sz w:val="20"/>
          <w:szCs w:val="20"/>
        </w:rPr>
      </w:pPr>
      <w:ins w:id="351" w:author="Unknown">
        <w:r>
          <w:rPr>
            <w:rFonts w:ascii="Verdana" w:hAnsi="Verdana"/>
            <w:color w:val="000000"/>
            <w:sz w:val="20"/>
            <w:szCs w:val="20"/>
            <w:bdr w:val="none" w:sz="0" w:space="0" w:color="auto" w:frame="1"/>
          </w:rPr>
          <w:t>}  </w:t>
        </w:r>
      </w:ins>
    </w:p>
    <w:p w:rsidR="00C53F2E" w:rsidRDefault="00C53F2E" w:rsidP="00C53F2E">
      <w:pPr>
        <w:pStyle w:val="NormalWeb"/>
        <w:shd w:val="clear" w:color="auto" w:fill="FFFFFF"/>
        <w:rPr>
          <w:ins w:id="352" w:author="Unknown"/>
          <w:rFonts w:ascii="Verdana" w:hAnsi="Verdana"/>
          <w:color w:val="000000"/>
          <w:sz w:val="20"/>
          <w:szCs w:val="20"/>
        </w:rPr>
      </w:pPr>
      <w:ins w:id="353" w:author="Unknown">
        <w:r>
          <w:rPr>
            <w:rFonts w:ascii="Verdana" w:hAnsi="Verdana"/>
            <w:color w:val="000000"/>
            <w:sz w:val="20"/>
            <w:szCs w:val="20"/>
          </w:rPr>
          <w:t>Output</w:t>
        </w:r>
      </w:ins>
    </w:p>
    <w:p w:rsidR="00C53F2E" w:rsidRDefault="00C53F2E" w:rsidP="00C53F2E">
      <w:pPr>
        <w:pStyle w:val="HTMLPreformatted"/>
        <w:shd w:val="clear" w:color="auto" w:fill="F9FBF9"/>
        <w:rPr>
          <w:ins w:id="354" w:author="Unknown"/>
          <w:color w:val="000000"/>
        </w:rPr>
      </w:pPr>
      <w:ins w:id="355" w:author="Unknown">
        <w:r>
          <w:rPr>
            <w:color w:val="000000"/>
          </w:rPr>
          <w:t>Read, Write permission is granted for the path D:\IO Package\java.txt</w:t>
        </w:r>
      </w:ins>
    </w:p>
    <w:p w:rsidR="00C53F2E" w:rsidRDefault="00C53F2E" w:rsidP="00AD4807"/>
    <w:p w:rsidR="008D6278" w:rsidRPr="008D6278" w:rsidRDefault="008D6278" w:rsidP="008D6278">
      <w:pPr>
        <w:spacing w:after="225" w:line="240" w:lineRule="auto"/>
        <w:textAlignment w:val="baseline"/>
        <w:outlineLvl w:val="0"/>
        <w:rPr>
          <w:rFonts w:ascii="Times New Roman" w:eastAsia="Times New Roman" w:hAnsi="Times New Roman" w:cs="Times New Roman"/>
          <w:kern w:val="36"/>
          <w:sz w:val="42"/>
          <w:szCs w:val="42"/>
          <w:lang w:bidi="bn-BD"/>
        </w:rPr>
      </w:pPr>
      <w:r w:rsidRPr="008D6278">
        <w:rPr>
          <w:rFonts w:ascii="Times New Roman" w:eastAsia="Times New Roman" w:hAnsi="Times New Roman" w:cs="Times New Roman"/>
          <w:kern w:val="36"/>
          <w:sz w:val="42"/>
          <w:szCs w:val="42"/>
          <w:lang w:bidi="bn-BD"/>
        </w:rPr>
        <w:t>File Permissions in Java</w:t>
      </w:r>
    </w:p>
    <w:p w:rsidR="008D6278" w:rsidRPr="008D6278" w:rsidRDefault="008D6278" w:rsidP="008D6278">
      <w:pPr>
        <w:spacing w:after="0" w:line="240" w:lineRule="auto"/>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t xml:space="preserve">Java provides a number of method calls to check and change the permission of a file, such as a read-only file can be changed to have permissions to write. File permissions are required to be changed when the user want to restrict the operations permissible on a file. For example, </w:t>
      </w:r>
      <w:proofErr w:type="gramStart"/>
      <w:r w:rsidRPr="008D6278">
        <w:rPr>
          <w:rFonts w:ascii="Arial" w:eastAsia="Times New Roman" w:hAnsi="Arial" w:cs="Arial"/>
          <w:sz w:val="24"/>
          <w:szCs w:val="24"/>
          <w:lang w:bidi="bn-BD"/>
        </w:rPr>
        <w:t>a file</w:t>
      </w:r>
      <w:proofErr w:type="gramEnd"/>
      <w:r w:rsidRPr="008D6278">
        <w:rPr>
          <w:rFonts w:ascii="Arial" w:eastAsia="Times New Roman" w:hAnsi="Arial" w:cs="Arial"/>
          <w:sz w:val="24"/>
          <w:szCs w:val="24"/>
          <w:lang w:bidi="bn-BD"/>
        </w:rPr>
        <w:t xml:space="preserve"> permission can be changed from write to read-only because the user no longer want to edit the file.</w:t>
      </w:r>
    </w:p>
    <w:p w:rsidR="008D6278" w:rsidRPr="008D6278" w:rsidRDefault="008D6278" w:rsidP="008D6278">
      <w:pPr>
        <w:spacing w:after="150" w:line="240" w:lineRule="auto"/>
        <w:textAlignment w:val="baseline"/>
        <w:rPr>
          <w:rFonts w:ascii="Arial" w:eastAsia="Times New Roman" w:hAnsi="Arial" w:cs="Arial"/>
          <w:b/>
          <w:bCs/>
          <w:sz w:val="24"/>
          <w:szCs w:val="24"/>
          <w:bdr w:val="none" w:sz="0" w:space="0" w:color="auto" w:frame="1"/>
          <w:lang w:bidi="bn-BD"/>
        </w:rPr>
      </w:pPr>
      <w:r w:rsidRPr="008D6278">
        <w:rPr>
          <w:rFonts w:ascii="Arial" w:eastAsia="Times New Roman" w:hAnsi="Arial" w:cs="Arial"/>
          <w:b/>
          <w:bCs/>
          <w:sz w:val="24"/>
          <w:szCs w:val="24"/>
          <w:bdr w:val="none" w:sz="0" w:space="0" w:color="auto" w:frame="1"/>
          <w:lang w:bidi="bn-BD"/>
        </w:rPr>
        <w:t>Checking the current file permissions</w:t>
      </w:r>
    </w:p>
    <w:p w:rsidR="008D6278" w:rsidRPr="008D6278" w:rsidRDefault="008D6278" w:rsidP="008D6278">
      <w:pPr>
        <w:spacing w:after="0" w:line="240" w:lineRule="auto"/>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br/>
        <w:t>A file can be in any combination of following permissible permissions:</w:t>
      </w:r>
    </w:p>
    <w:p w:rsidR="008D6278" w:rsidRPr="008D6278" w:rsidRDefault="008D6278" w:rsidP="008D6278">
      <w:pPr>
        <w:numPr>
          <w:ilvl w:val="0"/>
          <w:numId w:val="99"/>
        </w:numPr>
        <w:spacing w:after="0" w:line="240" w:lineRule="auto"/>
        <w:ind w:left="540"/>
        <w:textAlignment w:val="baseline"/>
        <w:rPr>
          <w:rFonts w:ascii="Arial" w:eastAsia="Times New Roman" w:hAnsi="Arial" w:cs="Arial"/>
          <w:sz w:val="24"/>
          <w:szCs w:val="24"/>
          <w:lang w:bidi="bn-BD"/>
        </w:rPr>
      </w:pPr>
      <w:r w:rsidRPr="008D6278">
        <w:rPr>
          <w:rFonts w:ascii="Arial" w:eastAsia="Times New Roman" w:hAnsi="Arial" w:cs="Arial"/>
          <w:b/>
          <w:bCs/>
          <w:sz w:val="24"/>
          <w:szCs w:val="24"/>
          <w:bdr w:val="none" w:sz="0" w:space="0" w:color="auto" w:frame="1"/>
          <w:lang w:bidi="bn-BD"/>
        </w:rPr>
        <w:t>Executable:</w:t>
      </w:r>
      <w:r w:rsidRPr="008D6278">
        <w:rPr>
          <w:rFonts w:ascii="Arial" w:eastAsia="Times New Roman" w:hAnsi="Arial" w:cs="Arial"/>
          <w:sz w:val="24"/>
          <w:szCs w:val="24"/>
          <w:lang w:bidi="bn-BD"/>
        </w:rPr>
        <w:t> Tests whether the application can execute the file denoted by this abstract path name.</w:t>
      </w:r>
      <w:r w:rsidRPr="008D6278">
        <w:rPr>
          <w:rFonts w:ascii="Arial" w:eastAsia="Times New Roman" w:hAnsi="Arial" w:cs="Arial"/>
          <w:sz w:val="24"/>
          <w:szCs w:val="24"/>
          <w:lang w:bidi="bn-BD"/>
        </w:rPr>
        <w:br/>
        <w:t>Syntax:</w:t>
      </w:r>
    </w:p>
    <w:p w:rsidR="008D6278" w:rsidRPr="008D6278" w:rsidRDefault="008D6278" w:rsidP="008D6278">
      <w:pPr>
        <w:numPr>
          <w:ilvl w:val="0"/>
          <w:numId w:val="9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public boolean canExecute()</w:t>
      </w:r>
    </w:p>
    <w:p w:rsidR="008D6278" w:rsidRPr="008D6278" w:rsidRDefault="008D6278" w:rsidP="008D6278">
      <w:pPr>
        <w:numPr>
          <w:ilvl w:val="0"/>
          <w:numId w:val="9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Returns: </w:t>
      </w:r>
      <w:r w:rsidRPr="008D6278">
        <w:rPr>
          <w:rFonts w:ascii="Consolas" w:eastAsia="Times New Roman" w:hAnsi="Consolas" w:cs="Courier New"/>
          <w:sz w:val="24"/>
          <w:szCs w:val="24"/>
          <w:lang w:bidi="bn-BD"/>
        </w:rPr>
        <w:t>true if and only if the abstract path name</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proofErr w:type="gramStart"/>
      <w:r w:rsidRPr="008D6278">
        <w:rPr>
          <w:rFonts w:ascii="Consolas" w:eastAsia="Times New Roman" w:hAnsi="Consolas" w:cs="Courier New"/>
          <w:sz w:val="24"/>
          <w:szCs w:val="24"/>
          <w:lang w:bidi="bn-BD"/>
        </w:rPr>
        <w:t>exists</w:t>
      </w:r>
      <w:proofErr w:type="gramEnd"/>
      <w:r w:rsidRPr="008D6278">
        <w:rPr>
          <w:rFonts w:ascii="Consolas" w:eastAsia="Times New Roman" w:hAnsi="Consolas" w:cs="Courier New"/>
          <w:sz w:val="24"/>
          <w:szCs w:val="24"/>
          <w:lang w:bidi="bn-BD"/>
        </w:rPr>
        <w:t xml:space="preserve"> and the application is allowed to execute the file</w:t>
      </w:r>
    </w:p>
    <w:p w:rsidR="008D6278" w:rsidRPr="008D6278" w:rsidRDefault="008D6278" w:rsidP="008D6278">
      <w:pPr>
        <w:numPr>
          <w:ilvl w:val="0"/>
          <w:numId w:val="99"/>
        </w:numPr>
        <w:spacing w:after="0" w:line="240" w:lineRule="auto"/>
        <w:ind w:left="540"/>
        <w:textAlignment w:val="baseline"/>
        <w:rPr>
          <w:rFonts w:ascii="Arial" w:eastAsia="Times New Roman" w:hAnsi="Arial" w:cs="Arial"/>
          <w:sz w:val="24"/>
          <w:szCs w:val="24"/>
          <w:lang w:bidi="bn-BD"/>
        </w:rPr>
      </w:pPr>
      <w:r w:rsidRPr="008D6278">
        <w:rPr>
          <w:rFonts w:ascii="Arial" w:eastAsia="Times New Roman" w:hAnsi="Arial" w:cs="Arial"/>
          <w:b/>
          <w:bCs/>
          <w:sz w:val="24"/>
          <w:szCs w:val="24"/>
          <w:bdr w:val="none" w:sz="0" w:space="0" w:color="auto" w:frame="1"/>
          <w:lang w:bidi="bn-BD"/>
        </w:rPr>
        <w:t>Readable: </w:t>
      </w:r>
      <w:r w:rsidRPr="008D6278">
        <w:rPr>
          <w:rFonts w:ascii="Arial" w:eastAsia="Times New Roman" w:hAnsi="Arial" w:cs="Arial"/>
          <w:sz w:val="24"/>
          <w:szCs w:val="24"/>
          <w:lang w:bidi="bn-BD"/>
        </w:rPr>
        <w:t>Tests whether the application can read the file denoted by this abstract path name.</w:t>
      </w:r>
      <w:r w:rsidRPr="008D6278">
        <w:rPr>
          <w:rFonts w:ascii="Arial" w:eastAsia="Times New Roman" w:hAnsi="Arial" w:cs="Arial"/>
          <w:sz w:val="24"/>
          <w:szCs w:val="24"/>
          <w:lang w:bidi="bn-BD"/>
        </w:rPr>
        <w:br/>
        <w:t>Syntax:</w:t>
      </w:r>
      <w:r w:rsidRPr="008D6278">
        <w:rPr>
          <w:rFonts w:ascii="Arial" w:eastAsia="Times New Roman" w:hAnsi="Arial" w:cs="Arial"/>
          <w:sz w:val="24"/>
          <w:szCs w:val="24"/>
          <w:lang w:bidi="bn-BD"/>
        </w:rPr>
        <w:br/>
      </w:r>
      <w:r w:rsidRPr="008D6278">
        <w:rPr>
          <w:rFonts w:ascii="Arial" w:eastAsia="Times New Roman" w:hAnsi="Arial" w:cs="Arial"/>
          <w:sz w:val="24"/>
          <w:szCs w:val="24"/>
          <w:lang w:bidi="bn-BD"/>
        </w:rPr>
        <w:br/>
      </w:r>
    </w:p>
    <w:p w:rsidR="008D6278" w:rsidRPr="008D6278" w:rsidRDefault="008D6278" w:rsidP="008D6278">
      <w:pPr>
        <w:numPr>
          <w:ilvl w:val="0"/>
          <w:numId w:val="9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public boolean canRead()</w:t>
      </w:r>
    </w:p>
    <w:p w:rsidR="008D6278" w:rsidRPr="008D6278" w:rsidRDefault="008D6278" w:rsidP="008D6278">
      <w:pPr>
        <w:numPr>
          <w:ilvl w:val="0"/>
          <w:numId w:val="9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Returns: </w:t>
      </w:r>
      <w:r w:rsidRPr="008D6278">
        <w:rPr>
          <w:rFonts w:ascii="Consolas" w:eastAsia="Times New Roman" w:hAnsi="Consolas" w:cs="Courier New"/>
          <w:sz w:val="24"/>
          <w:szCs w:val="24"/>
          <w:lang w:bidi="bn-BD"/>
        </w:rPr>
        <w:t>true if and only if the file specified by this</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proofErr w:type="gramStart"/>
      <w:r w:rsidRPr="008D6278">
        <w:rPr>
          <w:rFonts w:ascii="Consolas" w:eastAsia="Times New Roman" w:hAnsi="Consolas" w:cs="Courier New"/>
          <w:sz w:val="24"/>
          <w:szCs w:val="24"/>
          <w:lang w:bidi="bn-BD"/>
        </w:rPr>
        <w:lastRenderedPageBreak/>
        <w:t>abstract</w:t>
      </w:r>
      <w:proofErr w:type="gramEnd"/>
      <w:r w:rsidRPr="008D6278">
        <w:rPr>
          <w:rFonts w:ascii="Consolas" w:eastAsia="Times New Roman" w:hAnsi="Consolas" w:cs="Courier New"/>
          <w:sz w:val="24"/>
          <w:szCs w:val="24"/>
          <w:lang w:bidi="bn-BD"/>
        </w:rPr>
        <w:t xml:space="preserve"> path name exists and can be read by the application; false otherwise</w:t>
      </w:r>
    </w:p>
    <w:p w:rsidR="008D6278" w:rsidRPr="008D6278" w:rsidRDefault="008D6278" w:rsidP="008D6278">
      <w:pPr>
        <w:numPr>
          <w:ilvl w:val="0"/>
          <w:numId w:val="99"/>
        </w:numPr>
        <w:spacing w:after="0" w:line="240" w:lineRule="auto"/>
        <w:ind w:left="540"/>
        <w:textAlignment w:val="baseline"/>
        <w:rPr>
          <w:rFonts w:ascii="Arial" w:eastAsia="Times New Roman" w:hAnsi="Arial" w:cs="Arial"/>
          <w:sz w:val="24"/>
          <w:szCs w:val="24"/>
          <w:lang w:bidi="bn-BD"/>
        </w:rPr>
      </w:pPr>
      <w:r w:rsidRPr="008D6278">
        <w:rPr>
          <w:rFonts w:ascii="Arial" w:eastAsia="Times New Roman" w:hAnsi="Arial" w:cs="Arial"/>
          <w:b/>
          <w:bCs/>
          <w:sz w:val="24"/>
          <w:szCs w:val="24"/>
          <w:bdr w:val="none" w:sz="0" w:space="0" w:color="auto" w:frame="1"/>
          <w:lang w:bidi="bn-BD"/>
        </w:rPr>
        <w:t>Writable:</w:t>
      </w:r>
      <w:r w:rsidRPr="008D6278">
        <w:rPr>
          <w:rFonts w:ascii="Arial" w:eastAsia="Times New Roman" w:hAnsi="Arial" w:cs="Arial"/>
          <w:sz w:val="24"/>
          <w:szCs w:val="24"/>
          <w:lang w:bidi="bn-BD"/>
        </w:rPr>
        <w:t> Tests whether the application can modify the file denoted by this abstract path name.</w:t>
      </w:r>
      <w:r w:rsidRPr="008D6278">
        <w:rPr>
          <w:rFonts w:ascii="Arial" w:eastAsia="Times New Roman" w:hAnsi="Arial" w:cs="Arial"/>
          <w:sz w:val="24"/>
          <w:szCs w:val="24"/>
          <w:lang w:bidi="bn-BD"/>
        </w:rPr>
        <w:br/>
        <w:t>Syntax:</w:t>
      </w:r>
    </w:p>
    <w:p w:rsidR="008D6278" w:rsidRPr="008D6278" w:rsidRDefault="008D6278" w:rsidP="008D6278">
      <w:pPr>
        <w:numPr>
          <w:ilvl w:val="0"/>
          <w:numId w:val="9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public boolean canWrite()</w:t>
      </w:r>
    </w:p>
    <w:p w:rsidR="008D6278" w:rsidRPr="008D6278" w:rsidRDefault="008D6278" w:rsidP="008D6278">
      <w:pPr>
        <w:numPr>
          <w:ilvl w:val="0"/>
          <w:numId w:val="9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Returns: </w:t>
      </w:r>
      <w:r w:rsidRPr="008D6278">
        <w:rPr>
          <w:rFonts w:ascii="Consolas" w:eastAsia="Times New Roman" w:hAnsi="Consolas" w:cs="Courier New"/>
          <w:sz w:val="24"/>
          <w:szCs w:val="24"/>
          <w:lang w:bidi="bn-BD"/>
        </w:rPr>
        <w:t xml:space="preserve">true if and only if the file system actually </w:t>
      </w:r>
    </w:p>
    <w:p w:rsidR="008D6278" w:rsidRPr="008D6278" w:rsidRDefault="008D6278" w:rsidP="008D6278">
      <w:pPr>
        <w:numPr>
          <w:ilvl w:val="0"/>
          <w:numId w:val="9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 xml:space="preserve">contains a file denoted by this abstract path name and </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proofErr w:type="gramStart"/>
      <w:r w:rsidRPr="008D6278">
        <w:rPr>
          <w:rFonts w:ascii="Consolas" w:eastAsia="Times New Roman" w:hAnsi="Consolas" w:cs="Courier New"/>
          <w:sz w:val="24"/>
          <w:szCs w:val="24"/>
          <w:lang w:bidi="bn-BD"/>
        </w:rPr>
        <w:t>the</w:t>
      </w:r>
      <w:proofErr w:type="gramEnd"/>
      <w:r w:rsidRPr="008D6278">
        <w:rPr>
          <w:rFonts w:ascii="Consolas" w:eastAsia="Times New Roman" w:hAnsi="Consolas" w:cs="Courier New"/>
          <w:sz w:val="24"/>
          <w:szCs w:val="24"/>
          <w:lang w:bidi="bn-BD"/>
        </w:rPr>
        <w:t xml:space="preserve"> application is allowed to write to the file; false otherwise.</w:t>
      </w:r>
    </w:p>
    <w:p w:rsidR="008D6278" w:rsidRPr="008D6278" w:rsidRDefault="008D6278" w:rsidP="008D6278">
      <w:pPr>
        <w:spacing w:after="150" w:line="240" w:lineRule="auto"/>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t>For example, a file can be readable and writable but not executable. Here’s Java program to get the current permissions associated with a file.</w:t>
      </w:r>
    </w:p>
    <w:p w:rsidR="008D6278" w:rsidRPr="008D6278" w:rsidRDefault="008D6278" w:rsidP="008D6278">
      <w:pPr>
        <w:spacing w:after="150" w:line="285" w:lineRule="atLeast"/>
        <w:textAlignment w:val="baseline"/>
        <w:rPr>
          <w:rFonts w:ascii="Arial" w:eastAsia="Times New Roman" w:hAnsi="Arial" w:cs="Arial"/>
          <w:sz w:val="24"/>
          <w:szCs w:val="24"/>
          <w:lang w:bidi="bn-BD"/>
        </w:rPr>
      </w:pPr>
    </w:p>
    <w:tbl>
      <w:tblPr>
        <w:tblW w:w="9251" w:type="dxa"/>
        <w:tblCellMar>
          <w:left w:w="0" w:type="dxa"/>
          <w:right w:w="0" w:type="dxa"/>
        </w:tblCellMar>
        <w:tblLook w:val="04A0" w:firstRow="1" w:lastRow="0" w:firstColumn="1" w:lastColumn="0" w:noHBand="0" w:noVBand="1"/>
      </w:tblPr>
      <w:tblGrid>
        <w:gridCol w:w="9251"/>
      </w:tblGrid>
      <w:tr w:rsidR="008D6278" w:rsidRPr="008D6278" w:rsidTr="008D6278">
        <w:tc>
          <w:tcPr>
            <w:tcW w:w="9251" w:type="dxa"/>
            <w:vAlign w:val="center"/>
            <w:hideMark/>
          </w:tcPr>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Java program to check the current file permissions. </w:t>
            </w:r>
          </w:p>
          <w:p w:rsidR="008D6278" w:rsidRPr="008D6278" w:rsidRDefault="008D6278" w:rsidP="008D6278">
            <w:pPr>
              <w:spacing w:after="0" w:line="240" w:lineRule="auto"/>
              <w:rPr>
                <w:rFonts w:ascii="Times New Roman" w:eastAsia="Times New Roman" w:hAnsi="Times New Roman" w:cs="Times New Roman"/>
                <w:sz w:val="24"/>
                <w:szCs w:val="24"/>
                <w:lang w:bidi="bn-BD"/>
              </w:rPr>
            </w:pPr>
            <w:proofErr w:type="gramStart"/>
            <w:r w:rsidRPr="008D6278">
              <w:rPr>
                <w:rFonts w:ascii="Courier New" w:eastAsia="Times New Roman" w:hAnsi="Courier New" w:cs="Courier New"/>
                <w:sz w:val="20"/>
                <w:szCs w:val="20"/>
                <w:lang w:bidi="bn-BD"/>
              </w:rPr>
              <w:t>import</w:t>
            </w:r>
            <w:proofErr w:type="gramEnd"/>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java.io.*;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w:t>
            </w:r>
            <w:r w:rsidRPr="008D6278">
              <w:rPr>
                <w:rFonts w:ascii="Times New Roman" w:eastAsia="Times New Roman" w:hAnsi="Times New Roman" w:cs="Times New Roman"/>
                <w:sz w:val="24"/>
                <w:szCs w:val="24"/>
                <w:lang w:bidi="bn-BD"/>
              </w:rPr>
              <w: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public</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class</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Test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public</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static</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void</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main(String[] args)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creating a file instance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File file = new</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File("C:\\Users\\Mayank\\Desktop\\1.txt");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w:t>
            </w:r>
            <w:r w:rsidRPr="008D6278">
              <w:rPr>
                <w:rFonts w:ascii="Times New Roman" w:eastAsia="Times New Roman" w:hAnsi="Times New Roman" w:cs="Times New Roman"/>
                <w:sz w:val="24"/>
                <w:szCs w:val="24"/>
                <w:lang w:bidi="bn-BD"/>
              </w:rPr>
              <w: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check if the file exists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boolean</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exists = file.exists();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if(exists == true)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printing the permissions associated with the file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System.out.println("Executable: "</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 file.canExecute());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System.out.println("Readable: "</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 file.canRead());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System.out.println("Writable: "+ file.canWrite());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else</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w:t>
            </w:r>
            <w:proofErr w:type="gramStart"/>
            <w:r w:rsidRPr="008D6278">
              <w:rPr>
                <w:rFonts w:ascii="Courier New" w:eastAsia="Times New Roman" w:hAnsi="Courier New" w:cs="Courier New"/>
                <w:sz w:val="20"/>
                <w:szCs w:val="20"/>
                <w:lang w:bidi="bn-BD"/>
              </w:rPr>
              <w:t>System.out.println(</w:t>
            </w:r>
            <w:proofErr w:type="gramEnd"/>
            <w:r w:rsidRPr="008D6278">
              <w:rPr>
                <w:rFonts w:ascii="Courier New" w:eastAsia="Times New Roman" w:hAnsi="Courier New" w:cs="Courier New"/>
                <w:sz w:val="20"/>
                <w:szCs w:val="20"/>
                <w:lang w:bidi="bn-BD"/>
              </w:rPr>
              <w:t xml:space="preserve">"File not found.");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w:t>
            </w:r>
          </w:p>
        </w:tc>
      </w:tr>
    </w:tbl>
    <w:p w:rsidR="008D6278" w:rsidRPr="008D6278" w:rsidRDefault="008D6278" w:rsidP="008D6278">
      <w:pPr>
        <w:spacing w:after="0" w:line="240" w:lineRule="auto"/>
        <w:textAlignment w:val="baseline"/>
        <w:rPr>
          <w:rFonts w:ascii="Arial" w:eastAsia="Times New Roman" w:hAnsi="Arial" w:cs="Arial"/>
          <w:sz w:val="24"/>
          <w:szCs w:val="24"/>
          <w:lang w:bidi="bn-BD"/>
        </w:rPr>
      </w:pPr>
      <w:r w:rsidRPr="008D6278">
        <w:rPr>
          <w:rFonts w:ascii="Arial" w:eastAsia="Times New Roman" w:hAnsi="Arial" w:cs="Arial"/>
          <w:b/>
          <w:bCs/>
          <w:sz w:val="24"/>
          <w:szCs w:val="24"/>
          <w:bdr w:val="none" w:sz="0" w:space="0" w:color="auto" w:frame="1"/>
          <w:lang w:bidi="bn-BD"/>
        </w:rPr>
        <w:t>Output</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Executable: true</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Readable: true</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Writable: true</w:t>
      </w:r>
    </w:p>
    <w:p w:rsidR="008D6278" w:rsidRPr="008D6278" w:rsidRDefault="008D6278" w:rsidP="008D6278">
      <w:pPr>
        <w:spacing w:after="150" w:line="240" w:lineRule="auto"/>
        <w:textAlignment w:val="baseline"/>
        <w:rPr>
          <w:rFonts w:ascii="Arial" w:eastAsia="Times New Roman" w:hAnsi="Arial" w:cs="Arial"/>
          <w:b/>
          <w:bCs/>
          <w:sz w:val="24"/>
          <w:szCs w:val="24"/>
          <w:bdr w:val="none" w:sz="0" w:space="0" w:color="auto" w:frame="1"/>
          <w:lang w:bidi="bn-BD"/>
        </w:rPr>
      </w:pPr>
      <w:r w:rsidRPr="008D6278">
        <w:rPr>
          <w:rFonts w:ascii="Arial" w:eastAsia="Times New Roman" w:hAnsi="Arial" w:cs="Arial"/>
          <w:b/>
          <w:bCs/>
          <w:sz w:val="24"/>
          <w:szCs w:val="24"/>
          <w:bdr w:val="none" w:sz="0" w:space="0" w:color="auto" w:frame="1"/>
          <w:lang w:bidi="bn-BD"/>
        </w:rPr>
        <w:t>Changing file permissions</w:t>
      </w:r>
    </w:p>
    <w:p w:rsidR="008D6278" w:rsidRPr="008D6278" w:rsidRDefault="008D6278" w:rsidP="008D6278">
      <w:pPr>
        <w:spacing w:after="0" w:line="240" w:lineRule="auto"/>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br/>
        <w:t>A file can have any combinations of the following permissions:</w:t>
      </w:r>
    </w:p>
    <w:p w:rsidR="008D6278" w:rsidRPr="008D6278" w:rsidRDefault="008D6278" w:rsidP="008D6278">
      <w:pPr>
        <w:numPr>
          <w:ilvl w:val="0"/>
          <w:numId w:val="100"/>
        </w:numPr>
        <w:spacing w:after="0" w:line="240" w:lineRule="auto"/>
        <w:ind w:left="540"/>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t>Executable</w:t>
      </w:r>
    </w:p>
    <w:p w:rsidR="008D6278" w:rsidRPr="008D6278" w:rsidRDefault="008D6278" w:rsidP="008D6278">
      <w:pPr>
        <w:numPr>
          <w:ilvl w:val="0"/>
          <w:numId w:val="100"/>
        </w:numPr>
        <w:spacing w:after="0" w:line="240" w:lineRule="auto"/>
        <w:ind w:left="540"/>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t>Readable</w:t>
      </w:r>
    </w:p>
    <w:p w:rsidR="008D6278" w:rsidRPr="008D6278" w:rsidRDefault="008D6278" w:rsidP="008D6278">
      <w:pPr>
        <w:numPr>
          <w:ilvl w:val="0"/>
          <w:numId w:val="100"/>
        </w:numPr>
        <w:spacing w:after="0" w:line="240" w:lineRule="auto"/>
        <w:ind w:left="540"/>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t>Writable</w:t>
      </w:r>
    </w:p>
    <w:p w:rsidR="008D6278" w:rsidRPr="008D6278" w:rsidRDefault="008D6278" w:rsidP="008D6278">
      <w:pPr>
        <w:spacing w:after="150" w:line="240" w:lineRule="auto"/>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lastRenderedPageBreak/>
        <w:t>Here are methods to change the permissions associated with a file:</w:t>
      </w:r>
    </w:p>
    <w:p w:rsidR="008D6278" w:rsidRPr="008D6278" w:rsidRDefault="008D6278" w:rsidP="008D6278">
      <w:pPr>
        <w:numPr>
          <w:ilvl w:val="0"/>
          <w:numId w:val="101"/>
        </w:numPr>
        <w:spacing w:after="0" w:line="240" w:lineRule="auto"/>
        <w:ind w:left="540"/>
        <w:textAlignment w:val="baseline"/>
        <w:rPr>
          <w:rFonts w:ascii="Arial" w:eastAsia="Times New Roman" w:hAnsi="Arial" w:cs="Arial"/>
          <w:sz w:val="24"/>
          <w:szCs w:val="24"/>
          <w:lang w:bidi="bn-BD"/>
        </w:rPr>
      </w:pPr>
      <w:proofErr w:type="gramStart"/>
      <w:r w:rsidRPr="008D6278">
        <w:rPr>
          <w:rFonts w:ascii="Arial" w:eastAsia="Times New Roman" w:hAnsi="Arial" w:cs="Arial"/>
          <w:b/>
          <w:bCs/>
          <w:sz w:val="24"/>
          <w:szCs w:val="24"/>
          <w:bdr w:val="none" w:sz="0" w:space="0" w:color="auto" w:frame="1"/>
          <w:lang w:bidi="bn-BD"/>
        </w:rPr>
        <w:t>setExecutable</w:t>
      </w:r>
      <w:r w:rsidRPr="008D6278">
        <w:rPr>
          <w:rFonts w:ascii="Arial" w:eastAsia="Times New Roman" w:hAnsi="Arial" w:cs="Arial"/>
          <w:sz w:val="24"/>
          <w:szCs w:val="24"/>
          <w:lang w:bidi="bn-BD"/>
        </w:rPr>
        <w:t>A</w:t>
      </w:r>
      <w:proofErr w:type="gramEnd"/>
      <w:r w:rsidRPr="008D6278">
        <w:rPr>
          <w:rFonts w:ascii="Arial" w:eastAsia="Times New Roman" w:hAnsi="Arial" w:cs="Arial"/>
          <w:sz w:val="24"/>
          <w:szCs w:val="24"/>
          <w:lang w:bidi="bn-BD"/>
        </w:rPr>
        <w:t xml:space="preserve"> convenience method to set the owner’s execute permission for this abstract path name.</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public boolean setExecutable(boolean executable)</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Description: </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Parameters: </w:t>
      </w:r>
      <w:r w:rsidRPr="008D6278">
        <w:rPr>
          <w:rFonts w:ascii="Consolas" w:eastAsia="Times New Roman" w:hAnsi="Consolas" w:cs="Courier New"/>
          <w:sz w:val="24"/>
          <w:szCs w:val="24"/>
          <w:lang w:bidi="bn-BD"/>
        </w:rPr>
        <w:t xml:space="preserve">executable - If true, sets the access </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permission to allow execute operations;</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if false to disallow execute operations</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Returns: </w:t>
      </w:r>
      <w:r w:rsidRPr="008D6278">
        <w:rPr>
          <w:rFonts w:ascii="Consolas" w:eastAsia="Times New Roman" w:hAnsi="Consolas" w:cs="Courier New"/>
          <w:sz w:val="24"/>
          <w:szCs w:val="24"/>
          <w:lang w:bidi="bn-BD"/>
        </w:rPr>
        <w:t xml:space="preserve">true if and only if the operation succeeded. </w:t>
      </w:r>
    </w:p>
    <w:p w:rsidR="008D6278" w:rsidRPr="008D6278" w:rsidRDefault="008D6278" w:rsidP="008D6278">
      <w:pPr>
        <w:spacing w:after="150" w:line="240" w:lineRule="auto"/>
        <w:ind w:left="540"/>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t>The operation will fail if the user does not have permission to change the access permissions of this abstract path name. If executable is false and the underlying file system does not implement an execute permission, then the operation will fail.</w:t>
      </w:r>
    </w:p>
    <w:p w:rsidR="008D6278" w:rsidRPr="008D6278" w:rsidRDefault="008D6278" w:rsidP="008D6278">
      <w:pPr>
        <w:numPr>
          <w:ilvl w:val="0"/>
          <w:numId w:val="101"/>
        </w:numPr>
        <w:spacing w:after="0" w:line="240" w:lineRule="auto"/>
        <w:ind w:left="540"/>
        <w:textAlignment w:val="baseline"/>
        <w:rPr>
          <w:rFonts w:ascii="Arial" w:eastAsia="Times New Roman" w:hAnsi="Arial" w:cs="Arial"/>
          <w:sz w:val="24"/>
          <w:szCs w:val="24"/>
          <w:lang w:bidi="bn-BD"/>
        </w:rPr>
      </w:pPr>
      <w:proofErr w:type="gramStart"/>
      <w:r w:rsidRPr="008D6278">
        <w:rPr>
          <w:rFonts w:ascii="Arial" w:eastAsia="Times New Roman" w:hAnsi="Arial" w:cs="Arial"/>
          <w:b/>
          <w:bCs/>
          <w:sz w:val="24"/>
          <w:szCs w:val="24"/>
          <w:bdr w:val="none" w:sz="0" w:space="0" w:color="auto" w:frame="1"/>
          <w:lang w:bidi="bn-BD"/>
        </w:rPr>
        <w:t>setReadable</w:t>
      </w:r>
      <w:proofErr w:type="gramEnd"/>
      <w:r w:rsidRPr="008D6278">
        <w:rPr>
          <w:rFonts w:ascii="Arial" w:eastAsia="Times New Roman" w:hAnsi="Arial" w:cs="Arial"/>
          <w:b/>
          <w:bCs/>
          <w:sz w:val="24"/>
          <w:szCs w:val="24"/>
          <w:bdr w:val="none" w:sz="0" w:space="0" w:color="auto" w:frame="1"/>
          <w:lang w:bidi="bn-BD"/>
        </w:rPr>
        <w:t>:</w:t>
      </w:r>
      <w:r w:rsidRPr="008D6278">
        <w:rPr>
          <w:rFonts w:ascii="Arial" w:eastAsia="Times New Roman" w:hAnsi="Arial" w:cs="Arial"/>
          <w:sz w:val="24"/>
          <w:szCs w:val="24"/>
          <w:lang w:bidi="bn-BD"/>
        </w:rPr>
        <w:t> A convenience method to set the owner’s read permission for this abstract path name.</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public boolean setReadable(boolean readable)</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Parameters: </w:t>
      </w:r>
      <w:r w:rsidRPr="008D6278">
        <w:rPr>
          <w:rFonts w:ascii="Consolas" w:eastAsia="Times New Roman" w:hAnsi="Consolas" w:cs="Courier New"/>
          <w:sz w:val="24"/>
          <w:szCs w:val="24"/>
          <w:lang w:bidi="bn-BD"/>
        </w:rPr>
        <w:t xml:space="preserve">readable - If true, sets the access permission to </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allow read operations; if false to disallow read operations</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Returns: </w:t>
      </w:r>
      <w:r w:rsidRPr="008D6278">
        <w:rPr>
          <w:rFonts w:ascii="Consolas" w:eastAsia="Times New Roman" w:hAnsi="Consolas" w:cs="Courier New"/>
          <w:sz w:val="24"/>
          <w:szCs w:val="24"/>
          <w:lang w:bidi="bn-BD"/>
        </w:rPr>
        <w:t xml:space="preserve">true if and only if the operation succeeded. </w:t>
      </w:r>
    </w:p>
    <w:p w:rsidR="008D6278" w:rsidRPr="008D6278" w:rsidRDefault="008D6278" w:rsidP="008D6278">
      <w:pPr>
        <w:spacing w:after="150" w:line="240" w:lineRule="auto"/>
        <w:ind w:left="540"/>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t>The operation will fail if the user does not have permission to change the access permissions of this abstract path name. If readable is false and the underlying file system does not implement a read permission, then the operation will fail.</w:t>
      </w:r>
    </w:p>
    <w:p w:rsidR="008D6278" w:rsidRPr="008D6278" w:rsidRDefault="008D6278" w:rsidP="008D6278">
      <w:pPr>
        <w:numPr>
          <w:ilvl w:val="0"/>
          <w:numId w:val="101"/>
        </w:numPr>
        <w:spacing w:after="0" w:line="240" w:lineRule="auto"/>
        <w:ind w:left="540"/>
        <w:textAlignment w:val="baseline"/>
        <w:rPr>
          <w:rFonts w:ascii="Arial" w:eastAsia="Times New Roman" w:hAnsi="Arial" w:cs="Arial"/>
          <w:sz w:val="24"/>
          <w:szCs w:val="24"/>
          <w:lang w:bidi="bn-BD"/>
        </w:rPr>
      </w:pPr>
      <w:proofErr w:type="gramStart"/>
      <w:r w:rsidRPr="008D6278">
        <w:rPr>
          <w:rFonts w:ascii="Arial" w:eastAsia="Times New Roman" w:hAnsi="Arial" w:cs="Arial"/>
          <w:b/>
          <w:bCs/>
          <w:sz w:val="24"/>
          <w:szCs w:val="24"/>
          <w:bdr w:val="none" w:sz="0" w:space="0" w:color="auto" w:frame="1"/>
          <w:lang w:bidi="bn-BD"/>
        </w:rPr>
        <w:t>setWritable :</w:t>
      </w:r>
      <w:proofErr w:type="gramEnd"/>
      <w:r w:rsidRPr="008D6278">
        <w:rPr>
          <w:rFonts w:ascii="Arial" w:eastAsia="Times New Roman" w:hAnsi="Arial" w:cs="Arial"/>
          <w:sz w:val="24"/>
          <w:szCs w:val="24"/>
          <w:lang w:bidi="bn-BD"/>
        </w:rPr>
        <w:t> A convenience method to set the owner’s write permission for this abstract path name.</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public boolean setWritable(boolean writable)</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Parameters: </w:t>
      </w:r>
      <w:r w:rsidRPr="008D6278">
        <w:rPr>
          <w:rFonts w:ascii="Consolas" w:eastAsia="Times New Roman" w:hAnsi="Consolas" w:cs="Courier New"/>
          <w:sz w:val="24"/>
          <w:szCs w:val="24"/>
          <w:lang w:bidi="bn-BD"/>
        </w:rPr>
        <w:t>writable - If true, sets the access permission</w:t>
      </w:r>
    </w:p>
    <w:p w:rsidR="008D6278" w:rsidRPr="008D6278" w:rsidRDefault="008D6278" w:rsidP="008D6278">
      <w:pPr>
        <w:numPr>
          <w:ilvl w:val="0"/>
          <w:numId w:val="10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to allow write operations; if false to disallow write operations</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4"/>
          <w:szCs w:val="24"/>
          <w:lang w:bidi="bn-BD"/>
        </w:rPr>
      </w:pPr>
      <w:r w:rsidRPr="008D6278">
        <w:rPr>
          <w:rFonts w:ascii="Consolas" w:eastAsia="Times New Roman" w:hAnsi="Consolas" w:cs="Courier New"/>
          <w:b/>
          <w:bCs/>
          <w:sz w:val="24"/>
          <w:szCs w:val="24"/>
          <w:bdr w:val="none" w:sz="0" w:space="0" w:color="auto" w:frame="1"/>
          <w:lang w:bidi="bn-BD"/>
        </w:rPr>
        <w:t xml:space="preserve">Returns: </w:t>
      </w:r>
      <w:r w:rsidRPr="008D6278">
        <w:rPr>
          <w:rFonts w:ascii="Consolas" w:eastAsia="Times New Roman" w:hAnsi="Consolas" w:cs="Courier New"/>
          <w:sz w:val="24"/>
          <w:szCs w:val="24"/>
          <w:lang w:bidi="bn-BD"/>
        </w:rPr>
        <w:t>true if and only if the operation succeeded.</w:t>
      </w:r>
    </w:p>
    <w:p w:rsidR="008D6278" w:rsidRPr="008D6278" w:rsidRDefault="008D6278" w:rsidP="008D6278">
      <w:pPr>
        <w:spacing w:after="150" w:line="240" w:lineRule="auto"/>
        <w:ind w:left="540"/>
        <w:textAlignment w:val="baseline"/>
        <w:rPr>
          <w:rFonts w:ascii="Arial" w:eastAsia="Times New Roman" w:hAnsi="Arial" w:cs="Arial"/>
          <w:sz w:val="24"/>
          <w:szCs w:val="24"/>
          <w:lang w:bidi="bn-BD"/>
        </w:rPr>
      </w:pPr>
      <w:r w:rsidRPr="008D6278">
        <w:rPr>
          <w:rFonts w:ascii="Arial" w:eastAsia="Times New Roman" w:hAnsi="Arial" w:cs="Arial"/>
          <w:sz w:val="24"/>
          <w:szCs w:val="24"/>
          <w:lang w:bidi="bn-BD"/>
        </w:rPr>
        <w:t>The operation will fail if the user does not have permission to change the access permissions of this abstract path name.</w:t>
      </w:r>
    </w:p>
    <w:p w:rsidR="008D6278" w:rsidRPr="008D6278" w:rsidRDefault="008D6278" w:rsidP="008D6278">
      <w:pPr>
        <w:spacing w:after="150" w:line="285" w:lineRule="atLeast"/>
        <w:textAlignment w:val="baseline"/>
        <w:rPr>
          <w:rFonts w:ascii="Arial" w:eastAsia="Times New Roman" w:hAnsi="Arial" w:cs="Arial"/>
          <w:sz w:val="24"/>
          <w:szCs w:val="24"/>
          <w:lang w:bidi="bn-BD"/>
        </w:rPr>
      </w:pPr>
    </w:p>
    <w:tbl>
      <w:tblPr>
        <w:tblW w:w="9600" w:type="dxa"/>
        <w:tblCellMar>
          <w:left w:w="0" w:type="dxa"/>
          <w:right w:w="0" w:type="dxa"/>
        </w:tblCellMar>
        <w:tblLook w:val="04A0" w:firstRow="1" w:lastRow="0" w:firstColumn="1" w:lastColumn="0" w:noHBand="0" w:noVBand="1"/>
      </w:tblPr>
      <w:tblGrid>
        <w:gridCol w:w="9600"/>
      </w:tblGrid>
      <w:tr w:rsidR="008D6278" w:rsidRPr="008D6278" w:rsidTr="008D6278">
        <w:tc>
          <w:tcPr>
            <w:tcW w:w="9600" w:type="dxa"/>
            <w:vAlign w:val="center"/>
            <w:hideMark/>
          </w:tcPr>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Java program to change the file permissions </w:t>
            </w:r>
          </w:p>
          <w:p w:rsidR="008D6278" w:rsidRPr="008D6278" w:rsidRDefault="008D6278" w:rsidP="008D6278">
            <w:pPr>
              <w:spacing w:after="0" w:line="240" w:lineRule="auto"/>
              <w:rPr>
                <w:rFonts w:ascii="Times New Roman" w:eastAsia="Times New Roman" w:hAnsi="Times New Roman" w:cs="Times New Roman"/>
                <w:sz w:val="24"/>
                <w:szCs w:val="24"/>
                <w:lang w:bidi="bn-BD"/>
              </w:rPr>
            </w:pPr>
            <w:proofErr w:type="gramStart"/>
            <w:r w:rsidRPr="008D6278">
              <w:rPr>
                <w:rFonts w:ascii="Courier New" w:eastAsia="Times New Roman" w:hAnsi="Courier New" w:cs="Courier New"/>
                <w:sz w:val="20"/>
                <w:szCs w:val="20"/>
                <w:lang w:bidi="bn-BD"/>
              </w:rPr>
              <w:t>import</w:t>
            </w:r>
            <w:proofErr w:type="gramEnd"/>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java.io.*;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w:t>
            </w:r>
            <w:r w:rsidRPr="008D6278">
              <w:rPr>
                <w:rFonts w:ascii="Times New Roman" w:eastAsia="Times New Roman" w:hAnsi="Times New Roman" w:cs="Times New Roman"/>
                <w:sz w:val="24"/>
                <w:szCs w:val="24"/>
                <w:lang w:bidi="bn-BD"/>
              </w:rPr>
              <w: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public</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class</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Test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public</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static</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void</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main(String[] args)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creating a new file instance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File file = new</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File("C:\\Users\\Mayank\\Desktop\\1.txt");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w:t>
            </w:r>
            <w:r w:rsidRPr="008D6278">
              <w:rPr>
                <w:rFonts w:ascii="Times New Roman" w:eastAsia="Times New Roman" w:hAnsi="Times New Roman" w:cs="Times New Roman"/>
                <w:sz w:val="24"/>
                <w:szCs w:val="24"/>
                <w:lang w:bidi="bn-BD"/>
              </w:rPr>
              <w: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check if file exists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boolean</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exists = file.exists();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if(exists == true)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changing the file permissions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file.setExecutable(true);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lastRenderedPageBreak/>
              <w:t xml:space="preserve">            file.setReadable(true);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file.setWritable(false);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w:t>
            </w:r>
            <w:proofErr w:type="gramStart"/>
            <w:r w:rsidRPr="008D6278">
              <w:rPr>
                <w:rFonts w:ascii="Courier New" w:eastAsia="Times New Roman" w:hAnsi="Courier New" w:cs="Courier New"/>
                <w:sz w:val="20"/>
                <w:szCs w:val="20"/>
                <w:lang w:bidi="bn-BD"/>
              </w:rPr>
              <w:t>System.out.println(</w:t>
            </w:r>
            <w:proofErr w:type="gramEnd"/>
            <w:r w:rsidRPr="008D6278">
              <w:rPr>
                <w:rFonts w:ascii="Courier New" w:eastAsia="Times New Roman" w:hAnsi="Courier New" w:cs="Courier New"/>
                <w:sz w:val="20"/>
                <w:szCs w:val="20"/>
                <w:lang w:bidi="bn-BD"/>
              </w:rPr>
              <w:t xml:space="preserve">"File permissions changed.");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w:t>
            </w:r>
            <w:r w:rsidRPr="008D6278">
              <w:rPr>
                <w:rFonts w:ascii="Times New Roman" w:eastAsia="Times New Roman" w:hAnsi="Times New Roman" w:cs="Times New Roman"/>
                <w:sz w:val="24"/>
                <w:szCs w:val="24"/>
                <w:lang w:bidi="bn-BD"/>
              </w:rPr>
              <w: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printing the permissions associated with the file currently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System.out.println("Executable: "</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 file.canExecute());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System.out.println("Readable: "</w:t>
            </w:r>
            <w:r w:rsidRPr="008D6278">
              <w:rPr>
                <w:rFonts w:ascii="Times New Roman" w:eastAsia="Times New Roman" w:hAnsi="Times New Roman" w:cs="Times New Roman"/>
                <w:sz w:val="24"/>
                <w:szCs w:val="24"/>
                <w:lang w:bidi="bn-BD"/>
              </w:rPr>
              <w:t xml:space="preserve"> </w:t>
            </w:r>
            <w:r w:rsidRPr="008D6278">
              <w:rPr>
                <w:rFonts w:ascii="Courier New" w:eastAsia="Times New Roman" w:hAnsi="Courier New" w:cs="Courier New"/>
                <w:sz w:val="20"/>
                <w:szCs w:val="20"/>
                <w:lang w:bidi="bn-BD"/>
              </w:rPr>
              <w:t xml:space="preserve">+ file.canRead());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System.out.println("Writable: "+ file.canWrite());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w:t>
            </w:r>
            <w:r w:rsidRPr="008D6278">
              <w:rPr>
                <w:rFonts w:ascii="Times New Roman" w:eastAsia="Times New Roman" w:hAnsi="Times New Roman" w:cs="Times New Roman"/>
                <w:sz w:val="24"/>
                <w:szCs w:val="24"/>
                <w:lang w:bidi="bn-BD"/>
              </w:rPr>
              <w:t>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else</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w:t>
            </w:r>
            <w:proofErr w:type="gramStart"/>
            <w:r w:rsidRPr="008D6278">
              <w:rPr>
                <w:rFonts w:ascii="Courier New" w:eastAsia="Times New Roman" w:hAnsi="Courier New" w:cs="Courier New"/>
                <w:sz w:val="20"/>
                <w:szCs w:val="20"/>
                <w:lang w:bidi="bn-BD"/>
              </w:rPr>
              <w:t>System.out.println(</w:t>
            </w:r>
            <w:proofErr w:type="gramEnd"/>
            <w:r w:rsidRPr="008D6278">
              <w:rPr>
                <w:rFonts w:ascii="Courier New" w:eastAsia="Times New Roman" w:hAnsi="Courier New" w:cs="Courier New"/>
                <w:sz w:val="20"/>
                <w:szCs w:val="20"/>
                <w:lang w:bidi="bn-BD"/>
              </w:rPr>
              <w:t xml:space="preserve">"File not found.");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 </w:t>
            </w:r>
          </w:p>
          <w:p w:rsidR="008D6278" w:rsidRPr="008D6278" w:rsidRDefault="008D6278" w:rsidP="008D6278">
            <w:pPr>
              <w:spacing w:after="0" w:line="240" w:lineRule="auto"/>
              <w:rPr>
                <w:rFonts w:ascii="Times New Roman" w:eastAsia="Times New Roman" w:hAnsi="Times New Roman" w:cs="Times New Roman"/>
                <w:sz w:val="24"/>
                <w:szCs w:val="24"/>
                <w:lang w:bidi="bn-BD"/>
              </w:rPr>
            </w:pPr>
            <w:r w:rsidRPr="008D6278">
              <w:rPr>
                <w:rFonts w:ascii="Courier New" w:eastAsia="Times New Roman" w:hAnsi="Courier New" w:cs="Courier New"/>
                <w:sz w:val="20"/>
                <w:szCs w:val="20"/>
                <w:lang w:bidi="bn-BD"/>
              </w:rPr>
              <w:t xml:space="preserve">} </w:t>
            </w:r>
          </w:p>
        </w:tc>
      </w:tr>
    </w:tbl>
    <w:p w:rsidR="008D6278" w:rsidRPr="008D6278" w:rsidRDefault="008D6278" w:rsidP="008D6278">
      <w:pPr>
        <w:spacing w:after="0" w:line="240" w:lineRule="auto"/>
        <w:textAlignment w:val="baseline"/>
        <w:rPr>
          <w:rFonts w:ascii="Arial" w:eastAsia="Times New Roman" w:hAnsi="Arial" w:cs="Arial"/>
          <w:sz w:val="24"/>
          <w:szCs w:val="24"/>
          <w:lang w:bidi="bn-BD"/>
        </w:rPr>
      </w:pPr>
      <w:r w:rsidRPr="008D6278">
        <w:rPr>
          <w:rFonts w:ascii="Arial" w:eastAsia="Times New Roman" w:hAnsi="Arial" w:cs="Arial"/>
          <w:b/>
          <w:bCs/>
          <w:sz w:val="24"/>
          <w:szCs w:val="24"/>
          <w:bdr w:val="none" w:sz="0" w:space="0" w:color="auto" w:frame="1"/>
          <w:lang w:bidi="bn-BD"/>
        </w:rPr>
        <w:lastRenderedPageBreak/>
        <w:t>Output</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File permissions changed.</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Executable: true</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Readable: true</w:t>
      </w:r>
    </w:p>
    <w:p w:rsidR="008D6278" w:rsidRPr="008D6278" w:rsidRDefault="008D6278" w:rsidP="008D62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bidi="bn-BD"/>
        </w:rPr>
      </w:pPr>
      <w:r w:rsidRPr="008D6278">
        <w:rPr>
          <w:rFonts w:ascii="Consolas" w:eastAsia="Times New Roman" w:hAnsi="Consolas" w:cs="Courier New"/>
          <w:sz w:val="24"/>
          <w:szCs w:val="24"/>
          <w:lang w:bidi="bn-BD"/>
        </w:rPr>
        <w:t>Writable: false</w:t>
      </w:r>
    </w:p>
    <w:p w:rsidR="008D6278" w:rsidRDefault="008D6278" w:rsidP="00AD4807"/>
    <w:p w:rsidR="0093489F" w:rsidRDefault="0093489F" w:rsidP="0093489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Writer</w:t>
      </w:r>
    </w:p>
    <w:p w:rsidR="0093489F" w:rsidRDefault="0093489F" w:rsidP="0093489F">
      <w:pPr>
        <w:pStyle w:val="NormalWeb"/>
        <w:shd w:val="clear" w:color="auto" w:fill="FFFFFF"/>
        <w:rPr>
          <w:rFonts w:ascii="Verdana" w:hAnsi="Verdana"/>
          <w:color w:val="000000"/>
          <w:sz w:val="20"/>
          <w:szCs w:val="20"/>
        </w:rPr>
      </w:pPr>
      <w:r>
        <w:rPr>
          <w:rFonts w:ascii="Verdana" w:hAnsi="Verdana"/>
          <w:color w:val="000000"/>
          <w:sz w:val="20"/>
          <w:szCs w:val="20"/>
        </w:rPr>
        <w:t>It is an </w:t>
      </w:r>
      <w:hyperlink r:id="rId48" w:history="1">
        <w:r>
          <w:rPr>
            <w:rStyle w:val="Hyperlink"/>
            <w:rFonts w:ascii="Verdana" w:hAnsi="Verdana"/>
            <w:color w:val="008000"/>
            <w:sz w:val="20"/>
            <w:szCs w:val="20"/>
          </w:rPr>
          <w:t>abstract</w:t>
        </w:r>
      </w:hyperlink>
      <w:r>
        <w:rPr>
          <w:rFonts w:ascii="Verdana" w:hAnsi="Verdana"/>
          <w:color w:val="000000"/>
          <w:sz w:val="20"/>
          <w:szCs w:val="20"/>
        </w:rPr>
        <w:t xml:space="preserve"> class for writing to character streams. The methods that a subclass must implement are </w:t>
      </w:r>
      <w:proofErr w:type="gramStart"/>
      <w:r>
        <w:rPr>
          <w:rFonts w:ascii="Verdana" w:hAnsi="Verdana"/>
          <w:color w:val="000000"/>
          <w:sz w:val="20"/>
          <w:szCs w:val="20"/>
        </w:rPr>
        <w:t>write(</w:t>
      </w:r>
      <w:proofErr w:type="gramEnd"/>
      <w:r>
        <w:rPr>
          <w:rFonts w:ascii="Verdana" w:hAnsi="Verdana"/>
          <w:color w:val="000000"/>
          <w:sz w:val="20"/>
          <w:szCs w:val="20"/>
        </w:rPr>
        <w:t>char[], int, int), flush(), and close(). Most subclasses will override some of the methods defined here to provide higher efficiency, functionality or both.</w:t>
      </w:r>
    </w:p>
    <w:p w:rsidR="0093489F" w:rsidRDefault="0093489F" w:rsidP="0093489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Fields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45"/>
        <w:gridCol w:w="1258"/>
        <w:gridCol w:w="8572"/>
      </w:tblGrid>
      <w:tr w:rsidR="0093489F" w:rsidTr="0093489F">
        <w:tc>
          <w:tcPr>
            <w:tcW w:w="0" w:type="auto"/>
            <w:shd w:val="clear" w:color="auto" w:fill="C7CCBE"/>
            <w:tcMar>
              <w:top w:w="180" w:type="dxa"/>
              <w:left w:w="180" w:type="dxa"/>
              <w:bottom w:w="180" w:type="dxa"/>
              <w:right w:w="180" w:type="dxa"/>
            </w:tcMar>
            <w:hideMark/>
          </w:tcPr>
          <w:p w:rsidR="0093489F" w:rsidRDefault="0093489F">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93489F" w:rsidRDefault="0093489F">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rsidR="0093489F" w:rsidRDefault="0093489F">
            <w:pPr>
              <w:rPr>
                <w:b/>
                <w:bCs/>
                <w:color w:val="000000"/>
                <w:sz w:val="26"/>
                <w:szCs w:val="26"/>
              </w:rPr>
            </w:pPr>
            <w:r>
              <w:rPr>
                <w:b/>
                <w:bCs/>
                <w:color w:val="000000"/>
                <w:sz w:val="26"/>
                <w:szCs w:val="26"/>
              </w:rPr>
              <w:t>Description</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protected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The object used to synchronize operations on this stream.</w:t>
            </w:r>
          </w:p>
        </w:tc>
      </w:tr>
    </w:tbl>
    <w:p w:rsidR="0093489F" w:rsidRDefault="0093489F" w:rsidP="0093489F">
      <w:pPr>
        <w:pStyle w:val="Heading3"/>
        <w:shd w:val="clear" w:color="auto" w:fill="FFFFFF"/>
        <w:spacing w:line="312" w:lineRule="atLeast"/>
        <w:rPr>
          <w:rFonts w:ascii="Verdana" w:hAnsi="Verdana"/>
          <w:color w:val="000000"/>
        </w:rPr>
      </w:pPr>
      <w:r>
        <w:rPr>
          <w:rFonts w:ascii="Verdana" w:hAnsi="Verdana"/>
          <w:color w:val="000000"/>
        </w:rPr>
        <w:t>Constructor</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2365"/>
        <w:gridCol w:w="9113"/>
      </w:tblGrid>
      <w:tr w:rsidR="0093489F" w:rsidTr="0093489F">
        <w:tc>
          <w:tcPr>
            <w:tcW w:w="0" w:type="auto"/>
            <w:shd w:val="clear" w:color="auto" w:fill="C7CCBE"/>
            <w:tcMar>
              <w:top w:w="180" w:type="dxa"/>
              <w:left w:w="180" w:type="dxa"/>
              <w:bottom w:w="180" w:type="dxa"/>
              <w:right w:w="180" w:type="dxa"/>
            </w:tcMar>
            <w:hideMark/>
          </w:tcPr>
          <w:p w:rsidR="0093489F" w:rsidRDefault="0093489F">
            <w:pPr>
              <w:rPr>
                <w:b/>
                <w:bCs/>
                <w:color w:val="000000"/>
                <w:sz w:val="26"/>
                <w:szCs w:val="26"/>
              </w:rPr>
            </w:pPr>
            <w:r>
              <w:rPr>
                <w:b/>
                <w:bCs/>
                <w:color w:val="000000"/>
                <w:sz w:val="26"/>
                <w:szCs w:val="26"/>
              </w:rPr>
              <w:t>Modifier</w:t>
            </w:r>
          </w:p>
        </w:tc>
        <w:tc>
          <w:tcPr>
            <w:tcW w:w="0" w:type="auto"/>
            <w:shd w:val="clear" w:color="auto" w:fill="C7CCBE"/>
            <w:tcMar>
              <w:top w:w="180" w:type="dxa"/>
              <w:left w:w="180" w:type="dxa"/>
              <w:bottom w:w="180" w:type="dxa"/>
              <w:right w:w="180" w:type="dxa"/>
            </w:tcMar>
            <w:hideMark/>
          </w:tcPr>
          <w:p w:rsidR="0093489F" w:rsidRDefault="0093489F">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93489F" w:rsidRDefault="0093489F">
            <w:pPr>
              <w:rPr>
                <w:b/>
                <w:bCs/>
                <w:color w:val="000000"/>
                <w:sz w:val="26"/>
                <w:szCs w:val="26"/>
              </w:rPr>
            </w:pPr>
            <w:r>
              <w:rPr>
                <w:b/>
                <w:bCs/>
                <w:color w:val="000000"/>
                <w:sz w:val="26"/>
                <w:szCs w:val="26"/>
              </w:rPr>
              <w:t>Description</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lastRenderedPageBreak/>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creates a new character-stream writer whose critical sections will synchronize on the writer itself.</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Writer(Object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creates a new character-stream writer whose critical sections will synchronize on the given </w:t>
            </w:r>
            <w:hyperlink r:id="rId49" w:history="1">
              <w:r>
                <w:rPr>
                  <w:rStyle w:val="Hyperlink"/>
                  <w:rFonts w:ascii="Verdana" w:hAnsi="Verdana"/>
                  <w:color w:val="008000"/>
                  <w:sz w:val="20"/>
                  <w:szCs w:val="20"/>
                </w:rPr>
                <w:t>object</w:t>
              </w:r>
            </w:hyperlink>
            <w:r>
              <w:rPr>
                <w:rFonts w:ascii="Verdana" w:hAnsi="Verdana"/>
                <w:color w:val="000000"/>
                <w:sz w:val="20"/>
                <w:szCs w:val="20"/>
              </w:rPr>
              <w:t>.</w:t>
            </w:r>
          </w:p>
        </w:tc>
      </w:tr>
    </w:tbl>
    <w:p w:rsidR="0093489F" w:rsidRDefault="0093489F" w:rsidP="0093489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4460"/>
        <w:gridCol w:w="6452"/>
      </w:tblGrid>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Modifier and Type</w:t>
            </w:r>
          </w:p>
        </w:tc>
        <w:tc>
          <w:tcPr>
            <w:tcW w:w="0" w:type="auto"/>
            <w:shd w:val="clear" w:color="auto" w:fill="C7CCBE"/>
            <w:tcMar>
              <w:top w:w="180" w:type="dxa"/>
              <w:left w:w="180" w:type="dxa"/>
              <w:bottom w:w="180" w:type="dxa"/>
              <w:right w:w="180" w:type="dxa"/>
            </w:tcMar>
            <w:hideMark/>
          </w:tcPr>
          <w:p w:rsidR="0093489F" w:rsidRDefault="0093489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93489F" w:rsidRDefault="0093489F">
            <w:pPr>
              <w:rPr>
                <w:b/>
                <w:bCs/>
                <w:color w:val="000000"/>
                <w:sz w:val="26"/>
                <w:szCs w:val="26"/>
              </w:rPr>
            </w:pPr>
            <w:r>
              <w:rPr>
                <w:b/>
                <w:bCs/>
                <w:color w:val="000000"/>
                <w:sz w:val="26"/>
                <w:szCs w:val="26"/>
              </w:rPr>
              <w:t>Description</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append(char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appends the specified character to this writer.</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append(CharSequence csq)</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appends the specified character sequence to this writer</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append(CharSequence csq, int start, int end)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appends a subsequence of the specified character sequence to this writer.</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closes the stream, flushing it first.</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flushes the stream.</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write(char[] cbuf)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writes an </w:t>
            </w:r>
            <w:hyperlink r:id="rId50" w:history="1">
              <w:r>
                <w:rPr>
                  <w:rStyle w:val="Hyperlink"/>
                  <w:rFonts w:ascii="Verdana" w:hAnsi="Verdana"/>
                  <w:color w:val="008000"/>
                  <w:sz w:val="20"/>
                  <w:szCs w:val="20"/>
                </w:rPr>
                <w:t>array</w:t>
              </w:r>
            </w:hyperlink>
            <w:r>
              <w:rPr>
                <w:rFonts w:ascii="Verdana" w:hAnsi="Verdana"/>
                <w:color w:val="000000"/>
                <w:sz w:val="20"/>
                <w:szCs w:val="20"/>
              </w:rPr>
              <w:t> of characters.</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writes a portion of an array of characters.</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writes a single character.</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writes a </w:t>
            </w:r>
            <w:hyperlink r:id="rId51" w:history="1">
              <w:r>
                <w:rPr>
                  <w:rStyle w:val="Hyperlink"/>
                  <w:rFonts w:ascii="Verdana" w:hAnsi="Verdana"/>
                  <w:color w:val="008000"/>
                  <w:sz w:val="20"/>
                  <w:szCs w:val="20"/>
                </w:rPr>
                <w:t>string</w:t>
              </w:r>
            </w:hyperlink>
            <w:r>
              <w:rPr>
                <w:rFonts w:ascii="Verdana" w:hAnsi="Verdana"/>
                <w:color w:val="000000"/>
                <w:sz w:val="20"/>
                <w:szCs w:val="20"/>
              </w:rPr>
              <w:t>.</w:t>
            </w:r>
          </w:p>
        </w:tc>
      </w:tr>
      <w:tr w:rsidR="0093489F" w:rsidTr="009348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489F" w:rsidRDefault="0093489F">
            <w:pPr>
              <w:spacing w:line="345" w:lineRule="atLeast"/>
              <w:ind w:left="300"/>
              <w:rPr>
                <w:rFonts w:ascii="Verdana" w:hAnsi="Verdana"/>
                <w:color w:val="000000"/>
                <w:sz w:val="20"/>
                <w:szCs w:val="20"/>
              </w:rPr>
            </w:pPr>
            <w:r>
              <w:rPr>
                <w:rFonts w:ascii="Verdana" w:hAnsi="Verdana"/>
                <w:color w:val="000000"/>
                <w:sz w:val="20"/>
                <w:szCs w:val="20"/>
              </w:rPr>
              <w:t>It writes a portion of a string.</w:t>
            </w:r>
          </w:p>
        </w:tc>
      </w:tr>
    </w:tbl>
    <w:p w:rsidR="0093489F" w:rsidRDefault="000076E4" w:rsidP="0093489F">
      <w:pPr>
        <w:rPr>
          <w:rFonts w:ascii="Times New Roman" w:hAnsi="Times New Roman" w:cs="Times New Roman"/>
          <w:sz w:val="24"/>
          <w:szCs w:val="24"/>
        </w:rPr>
      </w:pPr>
      <w:r>
        <w:lastRenderedPageBreak/>
        <w:pict>
          <v:rect id="_x0000_i1061" style="width:0;height:.75pt" o:hralign="center" o:hrstd="t" o:hrnoshade="t" o:hr="t" fillcolor="#d4d4d4" stroked="f"/>
        </w:pict>
      </w:r>
    </w:p>
    <w:p w:rsidR="0093489F" w:rsidRDefault="0093489F" w:rsidP="0093489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Writer Example</w:t>
      </w:r>
    </w:p>
    <w:p w:rsidR="0093489F" w:rsidRDefault="0093489F" w:rsidP="00A45A39">
      <w:pPr>
        <w:numPr>
          <w:ilvl w:val="0"/>
          <w:numId w:val="48"/>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WriterExample {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Writer w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"output.txt"</w:t>
      </w:r>
      <w:r>
        <w:rPr>
          <w:rFonts w:ascii="Verdana" w:hAnsi="Verdana"/>
          <w:color w:val="000000"/>
          <w:sz w:val="20"/>
          <w:szCs w:val="20"/>
          <w:bdr w:val="none" w:sz="0" w:space="0" w:color="auto" w:frame="1"/>
        </w:rPr>
        <w:t>);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content = </w:t>
      </w:r>
      <w:r>
        <w:rPr>
          <w:rStyle w:val="string"/>
          <w:rFonts w:ascii="Verdana" w:hAnsi="Verdana"/>
          <w:color w:val="0000FF"/>
          <w:sz w:val="20"/>
          <w:szCs w:val="20"/>
          <w:bdr w:val="none" w:sz="0" w:space="0" w:color="auto" w:frame="1"/>
        </w:rPr>
        <w:t>"I love my country"</w:t>
      </w:r>
      <w:r>
        <w:rPr>
          <w:rFonts w:ascii="Verdana" w:hAnsi="Verdana"/>
          <w:color w:val="000000"/>
          <w:sz w:val="20"/>
          <w:szCs w:val="20"/>
          <w:bdr w:val="none" w:sz="0" w:space="0" w:color="auto" w:frame="1"/>
        </w:rPr>
        <w:t>;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w.write(content);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w.close();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"Done"</w:t>
      </w:r>
      <w:r>
        <w:rPr>
          <w:rFonts w:ascii="Verdana" w:hAnsi="Verdana"/>
          <w:color w:val="000000"/>
          <w:sz w:val="20"/>
          <w:szCs w:val="20"/>
          <w:bdr w:val="none" w:sz="0" w:space="0" w:color="auto" w:frame="1"/>
        </w:rPr>
        <w:t>);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(IOException e) {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3489F" w:rsidRDefault="0093489F" w:rsidP="00A45A39">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3489F" w:rsidRDefault="0093489F" w:rsidP="0093489F">
      <w:pPr>
        <w:pStyle w:val="NormalWeb"/>
        <w:shd w:val="clear" w:color="auto" w:fill="FFFFFF"/>
        <w:rPr>
          <w:rFonts w:ascii="Verdana" w:hAnsi="Verdana"/>
          <w:color w:val="000000"/>
          <w:sz w:val="20"/>
          <w:szCs w:val="20"/>
        </w:rPr>
      </w:pPr>
      <w:r>
        <w:rPr>
          <w:rFonts w:ascii="Verdana" w:hAnsi="Verdana"/>
          <w:color w:val="000000"/>
          <w:sz w:val="20"/>
          <w:szCs w:val="20"/>
        </w:rPr>
        <w:t>Output:</w:t>
      </w:r>
    </w:p>
    <w:p w:rsidR="0093489F" w:rsidRDefault="0093489F" w:rsidP="0093489F">
      <w:pPr>
        <w:pStyle w:val="HTMLPreformatted"/>
        <w:shd w:val="clear" w:color="auto" w:fill="F9FBF9"/>
        <w:rPr>
          <w:color w:val="000000"/>
        </w:rPr>
      </w:pPr>
      <w:r>
        <w:rPr>
          <w:color w:val="000000"/>
        </w:rPr>
        <w:t>Done</w:t>
      </w:r>
    </w:p>
    <w:p w:rsidR="0093489F" w:rsidRDefault="0093489F" w:rsidP="0093489F">
      <w:pPr>
        <w:pStyle w:val="NormalWeb"/>
        <w:shd w:val="clear" w:color="auto" w:fill="FFFFFF"/>
        <w:rPr>
          <w:rFonts w:ascii="Verdana" w:hAnsi="Verdana"/>
          <w:color w:val="000000"/>
          <w:sz w:val="20"/>
          <w:szCs w:val="20"/>
        </w:rPr>
      </w:pPr>
      <w:r>
        <w:rPr>
          <w:rFonts w:ascii="Verdana" w:hAnsi="Verdana"/>
          <w:color w:val="000000"/>
          <w:sz w:val="20"/>
          <w:szCs w:val="20"/>
        </w:rPr>
        <w:t>output.txt:</w:t>
      </w:r>
    </w:p>
    <w:p w:rsidR="0093489F" w:rsidRDefault="0093489F" w:rsidP="0093489F">
      <w:pPr>
        <w:pStyle w:val="HTMLPreformatted"/>
        <w:shd w:val="clear" w:color="auto" w:fill="F9FBF9"/>
        <w:rPr>
          <w:color w:val="000000"/>
        </w:rPr>
      </w:pPr>
      <w:r>
        <w:rPr>
          <w:color w:val="000000"/>
        </w:rPr>
        <w:t>I love my country</w:t>
      </w:r>
    </w:p>
    <w:p w:rsidR="0093489F" w:rsidRDefault="0093489F" w:rsidP="00AD4807"/>
    <w:p w:rsidR="00DE6972" w:rsidRDefault="00DE6972" w:rsidP="00DE697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Reader</w:t>
      </w:r>
    </w:p>
    <w:p w:rsidR="00DE6972" w:rsidRDefault="000076E4" w:rsidP="00DE6972">
      <w:pPr>
        <w:pStyle w:val="NormalWeb"/>
        <w:shd w:val="clear" w:color="auto" w:fill="FFFFFF"/>
        <w:rPr>
          <w:rFonts w:ascii="Verdana" w:hAnsi="Verdana"/>
          <w:color w:val="000000"/>
          <w:sz w:val="20"/>
          <w:szCs w:val="20"/>
        </w:rPr>
      </w:pPr>
      <w:hyperlink r:id="rId52" w:history="1">
        <w:r w:rsidR="00DE6972">
          <w:rPr>
            <w:rStyle w:val="Hyperlink"/>
            <w:rFonts w:ascii="Verdana" w:hAnsi="Verdana"/>
            <w:color w:val="008000"/>
            <w:sz w:val="20"/>
            <w:szCs w:val="20"/>
          </w:rPr>
          <w:t>Java</w:t>
        </w:r>
      </w:hyperlink>
      <w:r w:rsidR="00DE6972">
        <w:rPr>
          <w:rFonts w:ascii="Verdana" w:hAnsi="Verdana"/>
          <w:color w:val="000000"/>
          <w:sz w:val="20"/>
          <w:szCs w:val="20"/>
        </w:rPr>
        <w:t> Reader is an </w:t>
      </w:r>
      <w:hyperlink r:id="rId53" w:history="1">
        <w:r w:rsidR="00DE6972">
          <w:rPr>
            <w:rStyle w:val="Hyperlink"/>
            <w:rFonts w:ascii="Verdana" w:hAnsi="Verdana"/>
            <w:color w:val="008000"/>
            <w:sz w:val="20"/>
            <w:szCs w:val="20"/>
          </w:rPr>
          <w:t>abstract class</w:t>
        </w:r>
      </w:hyperlink>
      <w:r w:rsidR="00DE6972">
        <w:rPr>
          <w:rFonts w:ascii="Verdana" w:hAnsi="Verdana"/>
          <w:color w:val="000000"/>
          <w:sz w:val="20"/>
          <w:szCs w:val="20"/>
        </w:rPr>
        <w:t> for reading character </w:t>
      </w:r>
      <w:hyperlink r:id="rId54" w:history="1">
        <w:r w:rsidR="00DE6972">
          <w:rPr>
            <w:rStyle w:val="Hyperlink"/>
            <w:rFonts w:ascii="Verdana" w:hAnsi="Verdana"/>
            <w:color w:val="008000"/>
            <w:sz w:val="20"/>
            <w:szCs w:val="20"/>
          </w:rPr>
          <w:t>streams</w:t>
        </w:r>
      </w:hyperlink>
      <w:r w:rsidR="00DE6972">
        <w:rPr>
          <w:rFonts w:ascii="Verdana" w:hAnsi="Verdana"/>
          <w:color w:val="000000"/>
          <w:sz w:val="20"/>
          <w:szCs w:val="20"/>
        </w:rPr>
        <w:t xml:space="preserve">. The only methods that a subclass must implement are </w:t>
      </w:r>
      <w:proofErr w:type="gramStart"/>
      <w:r w:rsidR="00DE6972">
        <w:rPr>
          <w:rFonts w:ascii="Verdana" w:hAnsi="Verdana"/>
          <w:color w:val="000000"/>
          <w:sz w:val="20"/>
          <w:szCs w:val="20"/>
        </w:rPr>
        <w:t>read(</w:t>
      </w:r>
      <w:proofErr w:type="gramEnd"/>
      <w:r w:rsidR="00DE6972">
        <w:rPr>
          <w:rFonts w:ascii="Verdana" w:hAnsi="Verdana"/>
          <w:color w:val="000000"/>
          <w:sz w:val="20"/>
          <w:szCs w:val="20"/>
        </w:rPr>
        <w:t>char[], int, int) and close(). Most subclasses, however, will </w:t>
      </w:r>
      <w:hyperlink r:id="rId55" w:history="1">
        <w:r w:rsidR="00DE6972">
          <w:rPr>
            <w:rStyle w:val="Hyperlink"/>
            <w:rFonts w:ascii="Verdana" w:hAnsi="Verdana"/>
            <w:color w:val="008000"/>
            <w:sz w:val="20"/>
            <w:szCs w:val="20"/>
          </w:rPr>
          <w:t>override</w:t>
        </w:r>
      </w:hyperlink>
      <w:r w:rsidR="00DE6972">
        <w:rPr>
          <w:rFonts w:ascii="Verdana" w:hAnsi="Verdana"/>
          <w:color w:val="000000"/>
          <w:sz w:val="20"/>
          <w:szCs w:val="20"/>
        </w:rPr>
        <w:t> some of the methods to provide higher efficiency, additional functionality, or both.</w:t>
      </w:r>
    </w:p>
    <w:p w:rsidR="00DE6972" w:rsidRDefault="00DE6972" w:rsidP="00DE6972">
      <w:pPr>
        <w:pStyle w:val="NormalWeb"/>
        <w:shd w:val="clear" w:color="auto" w:fill="FFFFFF"/>
        <w:rPr>
          <w:rFonts w:ascii="Verdana" w:hAnsi="Verdana"/>
          <w:color w:val="000000"/>
          <w:sz w:val="20"/>
          <w:szCs w:val="20"/>
        </w:rPr>
      </w:pPr>
      <w:r>
        <w:rPr>
          <w:rFonts w:ascii="Verdana" w:hAnsi="Verdana"/>
          <w:color w:val="000000"/>
          <w:sz w:val="20"/>
          <w:szCs w:val="20"/>
        </w:rPr>
        <w:t>Some of the implementation </w:t>
      </w:r>
      <w:hyperlink r:id="rId56" w:history="1">
        <w:r>
          <w:rPr>
            <w:rStyle w:val="Hyperlink"/>
            <w:rFonts w:ascii="Verdana" w:hAnsi="Verdana"/>
            <w:color w:val="008000"/>
            <w:sz w:val="20"/>
            <w:szCs w:val="20"/>
          </w:rPr>
          <w:t>class</w:t>
        </w:r>
      </w:hyperlink>
      <w:r>
        <w:rPr>
          <w:rFonts w:ascii="Verdana" w:hAnsi="Verdana"/>
          <w:color w:val="000000"/>
          <w:sz w:val="20"/>
          <w:szCs w:val="20"/>
        </w:rPr>
        <w:t> are </w:t>
      </w:r>
      <w:hyperlink r:id="rId57" w:history="1">
        <w:r>
          <w:rPr>
            <w:rStyle w:val="Hyperlink"/>
            <w:rFonts w:ascii="Verdana" w:hAnsi="Verdana"/>
            <w:color w:val="008000"/>
            <w:sz w:val="20"/>
            <w:szCs w:val="20"/>
          </w:rPr>
          <w:t>BufferedReader</w:t>
        </w:r>
      </w:hyperlink>
      <w:r>
        <w:rPr>
          <w:rFonts w:ascii="Verdana" w:hAnsi="Verdana"/>
          <w:color w:val="000000"/>
          <w:sz w:val="20"/>
          <w:szCs w:val="20"/>
        </w:rPr>
        <w:t>, </w:t>
      </w:r>
      <w:hyperlink r:id="rId58" w:history="1">
        <w:r>
          <w:rPr>
            <w:rStyle w:val="Hyperlink"/>
            <w:rFonts w:ascii="Verdana" w:hAnsi="Verdana"/>
            <w:color w:val="008000"/>
            <w:sz w:val="20"/>
            <w:szCs w:val="20"/>
          </w:rPr>
          <w:t>CharArrayReader</w:t>
        </w:r>
      </w:hyperlink>
      <w:r>
        <w:rPr>
          <w:rFonts w:ascii="Verdana" w:hAnsi="Verdana"/>
          <w:color w:val="000000"/>
          <w:sz w:val="20"/>
          <w:szCs w:val="20"/>
        </w:rPr>
        <w:t>, </w:t>
      </w:r>
      <w:hyperlink r:id="rId59" w:history="1">
        <w:r>
          <w:rPr>
            <w:rStyle w:val="Hyperlink"/>
            <w:rFonts w:ascii="Verdana" w:hAnsi="Verdana"/>
            <w:color w:val="008000"/>
            <w:sz w:val="20"/>
            <w:szCs w:val="20"/>
          </w:rPr>
          <w:t>FilterReader</w:t>
        </w:r>
      </w:hyperlink>
      <w:r>
        <w:rPr>
          <w:rFonts w:ascii="Verdana" w:hAnsi="Verdana"/>
          <w:color w:val="000000"/>
          <w:sz w:val="20"/>
          <w:szCs w:val="20"/>
        </w:rPr>
        <w:t>, </w:t>
      </w:r>
      <w:hyperlink r:id="rId60" w:history="1">
        <w:r>
          <w:rPr>
            <w:rStyle w:val="Hyperlink"/>
            <w:rFonts w:ascii="Verdana" w:hAnsi="Verdana"/>
            <w:color w:val="008000"/>
            <w:sz w:val="20"/>
            <w:szCs w:val="20"/>
          </w:rPr>
          <w:t>InputStreamReader</w:t>
        </w:r>
      </w:hyperlink>
      <w:r>
        <w:rPr>
          <w:rFonts w:ascii="Verdana" w:hAnsi="Verdana"/>
          <w:color w:val="000000"/>
          <w:sz w:val="20"/>
          <w:szCs w:val="20"/>
        </w:rPr>
        <w:t>, PipedReader, </w:t>
      </w:r>
      <w:hyperlink r:id="rId61" w:history="1">
        <w:r>
          <w:rPr>
            <w:rStyle w:val="Hyperlink"/>
            <w:rFonts w:ascii="Verdana" w:hAnsi="Verdana"/>
            <w:color w:val="008000"/>
            <w:sz w:val="20"/>
            <w:szCs w:val="20"/>
          </w:rPr>
          <w:t>StringReader</w:t>
        </w:r>
      </w:hyperlink>
    </w:p>
    <w:p w:rsidR="00DE6972" w:rsidRDefault="00DE6972" w:rsidP="00DE6972">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Fields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45"/>
        <w:gridCol w:w="1258"/>
        <w:gridCol w:w="8572"/>
      </w:tblGrid>
      <w:tr w:rsidR="00DE6972" w:rsidTr="00DE6972">
        <w:tc>
          <w:tcPr>
            <w:tcW w:w="0" w:type="auto"/>
            <w:shd w:val="clear" w:color="auto" w:fill="C7CCBE"/>
            <w:tcMar>
              <w:top w:w="180" w:type="dxa"/>
              <w:left w:w="180" w:type="dxa"/>
              <w:bottom w:w="180" w:type="dxa"/>
              <w:right w:w="180" w:type="dxa"/>
            </w:tcMar>
            <w:hideMark/>
          </w:tcPr>
          <w:p w:rsidR="00DE6972" w:rsidRDefault="00DE6972">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DE6972" w:rsidRDefault="00DE6972">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rsidR="00DE6972" w:rsidRDefault="00DE6972">
            <w:pPr>
              <w:rPr>
                <w:b/>
                <w:bCs/>
                <w:color w:val="000000"/>
                <w:sz w:val="26"/>
                <w:szCs w:val="26"/>
              </w:rPr>
            </w:pPr>
            <w:r>
              <w:rPr>
                <w:b/>
                <w:bCs/>
                <w:color w:val="000000"/>
                <w:sz w:val="26"/>
                <w:szCs w:val="26"/>
              </w:rPr>
              <w:t>Description</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lastRenderedPageBreak/>
              <w:t>protected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The object used to synchronize operations on this stream.</w:t>
            </w:r>
          </w:p>
        </w:tc>
      </w:tr>
    </w:tbl>
    <w:p w:rsidR="00DE6972" w:rsidRDefault="00DE6972" w:rsidP="00DE6972">
      <w:pPr>
        <w:pStyle w:val="Heading3"/>
        <w:shd w:val="clear" w:color="auto" w:fill="FFFFFF"/>
        <w:spacing w:line="312" w:lineRule="atLeast"/>
        <w:rPr>
          <w:rFonts w:ascii="Verdana" w:hAnsi="Verdana"/>
          <w:color w:val="000000"/>
        </w:rPr>
      </w:pPr>
      <w:r>
        <w:rPr>
          <w:rFonts w:ascii="Verdana" w:hAnsi="Verdana"/>
          <w:color w:val="000000"/>
        </w:rPr>
        <w:t>Constructor</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2444"/>
        <w:gridCol w:w="9034"/>
      </w:tblGrid>
      <w:tr w:rsidR="00DE6972" w:rsidTr="00DE6972">
        <w:tc>
          <w:tcPr>
            <w:tcW w:w="0" w:type="auto"/>
            <w:shd w:val="clear" w:color="auto" w:fill="C7CCBE"/>
            <w:tcMar>
              <w:top w:w="180" w:type="dxa"/>
              <w:left w:w="180" w:type="dxa"/>
              <w:bottom w:w="180" w:type="dxa"/>
              <w:right w:w="180" w:type="dxa"/>
            </w:tcMar>
            <w:hideMark/>
          </w:tcPr>
          <w:p w:rsidR="00DE6972" w:rsidRDefault="000076E4">
            <w:pPr>
              <w:rPr>
                <w:b/>
                <w:bCs/>
                <w:color w:val="000000"/>
                <w:sz w:val="26"/>
                <w:szCs w:val="26"/>
              </w:rPr>
            </w:pPr>
            <w:hyperlink r:id="rId62" w:history="1">
              <w:r w:rsidR="00DE6972">
                <w:rPr>
                  <w:rStyle w:val="Hyperlink"/>
                  <w:b/>
                  <w:bCs/>
                  <w:color w:val="008000"/>
                  <w:sz w:val="26"/>
                  <w:szCs w:val="26"/>
                </w:rPr>
                <w:t>Modifie</w:t>
              </w:r>
            </w:hyperlink>
            <w:r w:rsidR="00DE6972">
              <w:rPr>
                <w:b/>
                <w:bCs/>
                <w:color w:val="000000"/>
                <w:sz w:val="26"/>
                <w:szCs w:val="26"/>
              </w:rPr>
              <w:t>r</w:t>
            </w:r>
          </w:p>
        </w:tc>
        <w:tc>
          <w:tcPr>
            <w:tcW w:w="0" w:type="auto"/>
            <w:shd w:val="clear" w:color="auto" w:fill="C7CCBE"/>
            <w:tcMar>
              <w:top w:w="180" w:type="dxa"/>
              <w:left w:w="180" w:type="dxa"/>
              <w:bottom w:w="180" w:type="dxa"/>
              <w:right w:w="180" w:type="dxa"/>
            </w:tcMar>
            <w:hideMark/>
          </w:tcPr>
          <w:p w:rsidR="00DE6972" w:rsidRDefault="000076E4">
            <w:pPr>
              <w:rPr>
                <w:b/>
                <w:bCs/>
                <w:color w:val="000000"/>
                <w:sz w:val="26"/>
                <w:szCs w:val="26"/>
              </w:rPr>
            </w:pPr>
            <w:hyperlink r:id="rId63" w:history="1">
              <w:r w:rsidR="00DE6972">
                <w:rPr>
                  <w:rStyle w:val="Hyperlink"/>
                  <w:b/>
                  <w:bCs/>
                  <w:color w:val="008000"/>
                  <w:sz w:val="26"/>
                  <w:szCs w:val="26"/>
                </w:rPr>
                <w:t>Constructor</w:t>
              </w:r>
            </w:hyperlink>
          </w:p>
        </w:tc>
        <w:tc>
          <w:tcPr>
            <w:tcW w:w="0" w:type="auto"/>
            <w:shd w:val="clear" w:color="auto" w:fill="C7CCBE"/>
            <w:tcMar>
              <w:top w:w="180" w:type="dxa"/>
              <w:left w:w="180" w:type="dxa"/>
              <w:bottom w:w="180" w:type="dxa"/>
              <w:right w:w="180" w:type="dxa"/>
            </w:tcMar>
            <w:hideMark/>
          </w:tcPr>
          <w:p w:rsidR="00DE6972" w:rsidRDefault="00DE6972">
            <w:pPr>
              <w:rPr>
                <w:b/>
                <w:bCs/>
                <w:color w:val="000000"/>
                <w:sz w:val="26"/>
                <w:szCs w:val="26"/>
              </w:rPr>
            </w:pPr>
            <w:r>
              <w:rPr>
                <w:b/>
                <w:bCs/>
                <w:color w:val="000000"/>
                <w:sz w:val="26"/>
                <w:szCs w:val="26"/>
              </w:rPr>
              <w:t>Description</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Reader()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creates a new character-stream reader whose critical sections will synchronize on the reader itself.</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Reader(Object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creates a new character-stream reader whose critical sections will synchronize on the given object.</w:t>
            </w:r>
          </w:p>
        </w:tc>
      </w:tr>
    </w:tbl>
    <w:p w:rsidR="00DE6972" w:rsidRDefault="00DE6972" w:rsidP="00DE6972">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12"/>
        <w:gridCol w:w="3589"/>
        <w:gridCol w:w="7174"/>
      </w:tblGrid>
      <w:tr w:rsidR="00DE6972" w:rsidTr="00DE6972">
        <w:tc>
          <w:tcPr>
            <w:tcW w:w="0" w:type="auto"/>
            <w:shd w:val="clear" w:color="auto" w:fill="C7CCBE"/>
            <w:tcMar>
              <w:top w:w="180" w:type="dxa"/>
              <w:left w:w="180" w:type="dxa"/>
              <w:bottom w:w="180" w:type="dxa"/>
              <w:right w:w="180" w:type="dxa"/>
            </w:tcMar>
            <w:hideMark/>
          </w:tcPr>
          <w:p w:rsidR="00DE6972" w:rsidRDefault="00DE6972">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DE6972" w:rsidRDefault="00DE697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E6972" w:rsidRDefault="00DE6972">
            <w:pPr>
              <w:rPr>
                <w:b/>
                <w:bCs/>
                <w:color w:val="000000"/>
                <w:sz w:val="26"/>
                <w:szCs w:val="26"/>
              </w:rPr>
            </w:pPr>
            <w:r>
              <w:rPr>
                <w:b/>
                <w:bCs/>
                <w:color w:val="000000"/>
                <w:sz w:val="26"/>
                <w:szCs w:val="26"/>
              </w:rPr>
              <w:t>Description</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abstract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closes the stream and releases any system resources associated with it.</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marks the present position in the stream.</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 xml:space="preserve">It tells whether this stream supports the </w:t>
            </w:r>
            <w:proofErr w:type="gramStart"/>
            <w:r>
              <w:rPr>
                <w:rFonts w:ascii="Verdana" w:hAnsi="Verdana"/>
                <w:color w:val="000000"/>
                <w:sz w:val="20"/>
                <w:szCs w:val="20"/>
              </w:rPr>
              <w:t>mark(</w:t>
            </w:r>
            <w:proofErr w:type="gramEnd"/>
            <w:r>
              <w:rPr>
                <w:rFonts w:ascii="Verdana" w:hAnsi="Verdana"/>
                <w:color w:val="000000"/>
                <w:sz w:val="20"/>
                <w:szCs w:val="20"/>
              </w:rPr>
              <w:t>) operation.</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reads a single character.</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read(char[] cbuf)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reads characters into an </w:t>
            </w:r>
            <w:hyperlink r:id="rId64" w:history="1">
              <w:r>
                <w:rPr>
                  <w:rStyle w:val="Hyperlink"/>
                  <w:rFonts w:ascii="Verdana" w:hAnsi="Verdana"/>
                  <w:color w:val="008000"/>
                  <w:sz w:val="20"/>
                  <w:szCs w:val="20"/>
                </w:rPr>
                <w:t>array</w:t>
              </w:r>
            </w:hyperlink>
            <w:r>
              <w:rPr>
                <w:rFonts w:ascii="Verdana" w:hAnsi="Verdana"/>
                <w:color w:val="000000"/>
                <w:sz w:val="20"/>
                <w:szCs w:val="20"/>
              </w:rPr>
              <w:t>.</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abstract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read(char[]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reads characters into a portion of an array.</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lastRenderedPageBreak/>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read(CharBuffer target)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attempts to read characters into the specified character buffer.</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ready()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tells whether this stream is ready to be read.</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resets the stream.</w:t>
            </w:r>
          </w:p>
        </w:tc>
      </w:tr>
      <w:tr w:rsidR="00DE6972" w:rsidTr="00DE69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skip(long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972" w:rsidRDefault="00DE6972">
            <w:pPr>
              <w:spacing w:line="345" w:lineRule="atLeast"/>
              <w:ind w:left="300"/>
              <w:rPr>
                <w:rFonts w:ascii="Verdana" w:hAnsi="Verdana"/>
                <w:color w:val="000000"/>
                <w:sz w:val="20"/>
                <w:szCs w:val="20"/>
              </w:rPr>
            </w:pPr>
            <w:r>
              <w:rPr>
                <w:rFonts w:ascii="Verdana" w:hAnsi="Verdana"/>
                <w:color w:val="000000"/>
                <w:sz w:val="20"/>
                <w:szCs w:val="20"/>
              </w:rPr>
              <w:t>It skips characters.</w:t>
            </w:r>
          </w:p>
        </w:tc>
      </w:tr>
    </w:tbl>
    <w:p w:rsidR="00DE6972" w:rsidRDefault="000076E4" w:rsidP="00DE6972">
      <w:pPr>
        <w:rPr>
          <w:rFonts w:ascii="Times New Roman" w:hAnsi="Times New Roman" w:cs="Times New Roman"/>
          <w:sz w:val="24"/>
          <w:szCs w:val="24"/>
        </w:rPr>
      </w:pPr>
      <w:r>
        <w:pict>
          <v:rect id="_x0000_i1062" style="width:0;height:.75pt" o:hralign="center" o:hrstd="t" o:hrnoshade="t" o:hr="t" fillcolor="#d4d4d4" stroked="f"/>
        </w:pict>
      </w:r>
    </w:p>
    <w:p w:rsidR="00DE6972" w:rsidRDefault="00DE6972" w:rsidP="00DE697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DE6972" w:rsidRDefault="00DE6972" w:rsidP="00A45A39">
      <w:pPr>
        <w:numPr>
          <w:ilvl w:val="0"/>
          <w:numId w:val="49"/>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ReaderExample {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Reader reader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"file.txt"</w:t>
      </w:r>
      <w:r>
        <w:rPr>
          <w:rFonts w:ascii="Verdana" w:hAnsi="Verdana"/>
          <w:color w:val="000000"/>
          <w:sz w:val="20"/>
          <w:szCs w:val="20"/>
          <w:bdr w:val="none" w:sz="0" w:space="0" w:color="auto" w:frame="1"/>
        </w:rPr>
        <w:t>);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 = reader.read();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(data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data);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data = reader.read();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reader.close();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ex) {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System.out.println(ex.getMessage());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E6972" w:rsidRDefault="00DE6972" w:rsidP="00A45A39">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E6972" w:rsidRDefault="00DE6972" w:rsidP="00DE6972">
      <w:pPr>
        <w:pStyle w:val="NormalWeb"/>
        <w:shd w:val="clear" w:color="auto" w:fill="FFFFFF"/>
        <w:rPr>
          <w:rFonts w:ascii="Verdana" w:hAnsi="Verdana"/>
          <w:color w:val="000000"/>
          <w:sz w:val="20"/>
          <w:szCs w:val="20"/>
        </w:rPr>
      </w:pPr>
      <w:r>
        <w:rPr>
          <w:rFonts w:ascii="Verdana" w:hAnsi="Verdana"/>
          <w:color w:val="000000"/>
          <w:sz w:val="20"/>
          <w:szCs w:val="20"/>
        </w:rPr>
        <w:t>file.txt:</w:t>
      </w:r>
    </w:p>
    <w:p w:rsidR="00DE6972" w:rsidRDefault="00DE6972" w:rsidP="00DE6972">
      <w:pPr>
        <w:pStyle w:val="HTMLPreformatted"/>
        <w:shd w:val="clear" w:color="auto" w:fill="F9FBF9"/>
        <w:rPr>
          <w:color w:val="000000"/>
        </w:rPr>
      </w:pPr>
      <w:r>
        <w:rPr>
          <w:color w:val="000000"/>
        </w:rPr>
        <w:t>I love my country</w:t>
      </w:r>
    </w:p>
    <w:p w:rsidR="00DE6972" w:rsidRDefault="00DE6972" w:rsidP="00DE6972">
      <w:pPr>
        <w:pStyle w:val="NormalWeb"/>
        <w:shd w:val="clear" w:color="auto" w:fill="FFFFFF"/>
        <w:rPr>
          <w:rFonts w:ascii="Verdana" w:hAnsi="Verdana"/>
          <w:color w:val="000000"/>
          <w:sz w:val="20"/>
          <w:szCs w:val="20"/>
        </w:rPr>
      </w:pPr>
      <w:r>
        <w:rPr>
          <w:rFonts w:ascii="Verdana" w:hAnsi="Verdana"/>
          <w:color w:val="000000"/>
          <w:sz w:val="20"/>
          <w:szCs w:val="20"/>
        </w:rPr>
        <w:t>Output:</w:t>
      </w:r>
    </w:p>
    <w:p w:rsidR="00DE6972" w:rsidRDefault="00DE6972" w:rsidP="00DE6972">
      <w:pPr>
        <w:pStyle w:val="HTMLPreformatted"/>
        <w:shd w:val="clear" w:color="auto" w:fill="F9FBF9"/>
        <w:rPr>
          <w:color w:val="000000"/>
        </w:rPr>
      </w:pPr>
      <w:r>
        <w:rPr>
          <w:color w:val="000000"/>
        </w:rPr>
        <w:t>I love my country</w:t>
      </w:r>
    </w:p>
    <w:p w:rsidR="00DE6972" w:rsidRDefault="00DE6972" w:rsidP="00AD4807"/>
    <w:p w:rsidR="00A66EF0" w:rsidRDefault="00A66EF0" w:rsidP="00A66EF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FileWriter Class</w:t>
      </w:r>
    </w:p>
    <w:p w:rsidR="00A66EF0" w:rsidRDefault="00A66EF0" w:rsidP="00A66EF0">
      <w:pPr>
        <w:pStyle w:val="NormalWeb"/>
        <w:shd w:val="clear" w:color="auto" w:fill="FFFFFF"/>
        <w:rPr>
          <w:rFonts w:ascii="Verdana" w:hAnsi="Verdana"/>
          <w:color w:val="000000"/>
          <w:sz w:val="20"/>
          <w:szCs w:val="20"/>
        </w:rPr>
      </w:pPr>
      <w:r>
        <w:rPr>
          <w:rFonts w:ascii="Verdana" w:hAnsi="Verdana"/>
          <w:color w:val="000000"/>
          <w:sz w:val="20"/>
          <w:szCs w:val="20"/>
        </w:rPr>
        <w:lastRenderedPageBreak/>
        <w:t>Java FileWriter class is used to write character-oriented data to a </w:t>
      </w:r>
      <w:hyperlink r:id="rId65" w:history="1">
        <w:r>
          <w:rPr>
            <w:rStyle w:val="Hyperlink"/>
            <w:rFonts w:ascii="Verdana" w:hAnsi="Verdana"/>
            <w:color w:val="008000"/>
            <w:sz w:val="20"/>
            <w:szCs w:val="20"/>
          </w:rPr>
          <w:t>file</w:t>
        </w:r>
      </w:hyperlink>
      <w:r>
        <w:rPr>
          <w:rFonts w:ascii="Verdana" w:hAnsi="Verdana"/>
          <w:color w:val="000000"/>
          <w:sz w:val="20"/>
          <w:szCs w:val="20"/>
        </w:rPr>
        <w:t>. It is character-oriented class which is used for file handling in </w:t>
      </w:r>
      <w:hyperlink r:id="rId66" w:history="1">
        <w:r>
          <w:rPr>
            <w:rStyle w:val="Hyperlink"/>
            <w:rFonts w:ascii="Verdana" w:hAnsi="Verdana"/>
            <w:color w:val="008000"/>
            <w:sz w:val="20"/>
            <w:szCs w:val="20"/>
          </w:rPr>
          <w:t>java</w:t>
        </w:r>
      </w:hyperlink>
      <w:r>
        <w:rPr>
          <w:rFonts w:ascii="Verdana" w:hAnsi="Verdana"/>
          <w:color w:val="000000"/>
          <w:sz w:val="20"/>
          <w:szCs w:val="20"/>
        </w:rPr>
        <w:t>.</w:t>
      </w:r>
    </w:p>
    <w:p w:rsidR="00A66EF0" w:rsidRDefault="00A66EF0" w:rsidP="00A66EF0">
      <w:pPr>
        <w:pStyle w:val="NormalWeb"/>
        <w:shd w:val="clear" w:color="auto" w:fill="FFFFFF"/>
        <w:rPr>
          <w:rFonts w:ascii="Verdana" w:hAnsi="Verdana"/>
          <w:color w:val="000000"/>
          <w:sz w:val="20"/>
          <w:szCs w:val="20"/>
        </w:rPr>
      </w:pPr>
      <w:r>
        <w:rPr>
          <w:rFonts w:ascii="Verdana" w:hAnsi="Verdana"/>
          <w:color w:val="000000"/>
          <w:sz w:val="20"/>
          <w:szCs w:val="20"/>
        </w:rPr>
        <w:t>Unlike FileOutputStream class, you don't need to convert string into byte </w:t>
      </w:r>
      <w:hyperlink r:id="rId67" w:history="1">
        <w:r>
          <w:rPr>
            <w:rStyle w:val="Hyperlink"/>
            <w:rFonts w:ascii="Verdana" w:hAnsi="Verdana"/>
            <w:color w:val="008000"/>
            <w:sz w:val="20"/>
            <w:szCs w:val="20"/>
          </w:rPr>
          <w:t>array</w:t>
        </w:r>
      </w:hyperlink>
      <w:r>
        <w:rPr>
          <w:rFonts w:ascii="Verdana" w:hAnsi="Verdana"/>
          <w:color w:val="000000"/>
          <w:sz w:val="20"/>
          <w:szCs w:val="20"/>
        </w:rPr>
        <w:t> because it provides method to write string directly.</w:t>
      </w:r>
    </w:p>
    <w:p w:rsidR="00A66EF0" w:rsidRDefault="000076E4" w:rsidP="00A66EF0">
      <w:pPr>
        <w:rPr>
          <w:rFonts w:ascii="Times New Roman" w:hAnsi="Times New Roman"/>
          <w:sz w:val="24"/>
          <w:szCs w:val="24"/>
        </w:rPr>
      </w:pPr>
      <w:r>
        <w:pict>
          <v:rect id="_x0000_i1063" style="width:0;height:.75pt" o:hralign="center" o:hrstd="t" o:hrnoshade="t" o:hr="t" fillcolor="#d4d4d4" stroked="f"/>
        </w:pict>
      </w:r>
    </w:p>
    <w:p w:rsidR="00A66EF0" w:rsidRDefault="00A66EF0" w:rsidP="00A66EF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FileWriter class declaration</w:t>
      </w:r>
    </w:p>
    <w:p w:rsidR="00A66EF0" w:rsidRDefault="00A66EF0" w:rsidP="00A66EF0">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Java.io.FileWriter class:</w:t>
      </w:r>
    </w:p>
    <w:p w:rsidR="00A66EF0" w:rsidRDefault="00A66EF0" w:rsidP="00A45A39">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FileWriter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OutputStreamWriter  </w:t>
      </w:r>
    </w:p>
    <w:p w:rsidR="00A66EF0" w:rsidRDefault="000076E4" w:rsidP="00A66EF0">
      <w:pPr>
        <w:spacing w:line="240" w:lineRule="auto"/>
        <w:rPr>
          <w:rFonts w:ascii="Times New Roman" w:hAnsi="Times New Roman"/>
          <w:sz w:val="24"/>
          <w:szCs w:val="24"/>
        </w:rPr>
      </w:pPr>
      <w:r>
        <w:pict>
          <v:rect id="_x0000_i1064" style="width:0;height:.75pt" o:hralign="center" o:hrstd="t" o:hrnoshade="t" o:hr="t" fillcolor="#d4d4d4" stroked="f"/>
        </w:pict>
      </w:r>
    </w:p>
    <w:p w:rsidR="00A66EF0" w:rsidRDefault="00A66EF0" w:rsidP="00A66EF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Constructors of FileWriter class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95"/>
        <w:gridCol w:w="8780"/>
      </w:tblGrid>
      <w:tr w:rsidR="00A66EF0" w:rsidTr="00A66EF0">
        <w:tc>
          <w:tcPr>
            <w:tcW w:w="0" w:type="auto"/>
            <w:shd w:val="clear" w:color="auto" w:fill="C7CCBE"/>
            <w:tcMar>
              <w:top w:w="180" w:type="dxa"/>
              <w:left w:w="180" w:type="dxa"/>
              <w:bottom w:w="180" w:type="dxa"/>
              <w:right w:w="180" w:type="dxa"/>
            </w:tcMar>
            <w:hideMark/>
          </w:tcPr>
          <w:p w:rsidR="00A66EF0" w:rsidRDefault="00A66EF0">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A66EF0" w:rsidRDefault="00A66EF0">
            <w:pPr>
              <w:rPr>
                <w:b/>
                <w:bCs/>
                <w:color w:val="000000"/>
                <w:sz w:val="26"/>
                <w:szCs w:val="26"/>
              </w:rPr>
            </w:pPr>
            <w:r>
              <w:rPr>
                <w:b/>
                <w:bCs/>
                <w:color w:val="000000"/>
                <w:sz w:val="26"/>
                <w:szCs w:val="26"/>
              </w:rPr>
              <w:t>Description</w:t>
            </w:r>
          </w:p>
        </w:tc>
      </w:tr>
      <w:tr w:rsidR="00A66EF0" w:rsidTr="00A66E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FileWriter(String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Creates a new file. It gets file name in </w:t>
            </w:r>
            <w:hyperlink r:id="rId68" w:history="1">
              <w:r>
                <w:rPr>
                  <w:rStyle w:val="Hyperlink"/>
                  <w:rFonts w:ascii="Verdana" w:hAnsi="Verdana"/>
                  <w:color w:val="008000"/>
                  <w:sz w:val="20"/>
                  <w:szCs w:val="20"/>
                </w:rPr>
                <w:t>string</w:t>
              </w:r>
            </w:hyperlink>
            <w:r>
              <w:rPr>
                <w:rFonts w:ascii="Verdana" w:hAnsi="Verdana"/>
                <w:color w:val="000000"/>
                <w:sz w:val="20"/>
                <w:szCs w:val="20"/>
              </w:rPr>
              <w:t>.</w:t>
            </w:r>
          </w:p>
        </w:tc>
      </w:tr>
      <w:tr w:rsidR="00A66EF0" w:rsidTr="00A66E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FileWriter(File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Creates a new file. It gets file name in File </w:t>
            </w:r>
            <w:hyperlink r:id="rId69" w:history="1">
              <w:r>
                <w:rPr>
                  <w:rStyle w:val="Hyperlink"/>
                  <w:rFonts w:ascii="Verdana" w:hAnsi="Verdana"/>
                  <w:color w:val="008000"/>
                  <w:sz w:val="20"/>
                  <w:szCs w:val="20"/>
                </w:rPr>
                <w:t>object</w:t>
              </w:r>
            </w:hyperlink>
            <w:r>
              <w:rPr>
                <w:rFonts w:ascii="Verdana" w:hAnsi="Verdana"/>
                <w:color w:val="000000"/>
                <w:sz w:val="20"/>
                <w:szCs w:val="20"/>
              </w:rPr>
              <w:t>.</w:t>
            </w:r>
          </w:p>
        </w:tc>
      </w:tr>
    </w:tbl>
    <w:p w:rsidR="00A66EF0" w:rsidRDefault="000076E4" w:rsidP="00A66EF0">
      <w:pPr>
        <w:rPr>
          <w:rFonts w:ascii="Times New Roman" w:hAnsi="Times New Roman" w:cs="Times New Roman"/>
          <w:sz w:val="24"/>
          <w:szCs w:val="24"/>
        </w:rPr>
      </w:pPr>
      <w:r>
        <w:pict>
          <v:rect id="_x0000_i1065" style="width:0;height:.75pt" o:hralign="center" o:hrstd="t" o:hrnoshade="t" o:hr="t" fillcolor="#d4d4d4" stroked="f"/>
        </w:pict>
      </w:r>
    </w:p>
    <w:p w:rsidR="00A66EF0" w:rsidRDefault="00A66EF0" w:rsidP="00A66EF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Methods of FileWriter class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51"/>
        <w:gridCol w:w="8324"/>
      </w:tblGrid>
      <w:tr w:rsidR="00A66EF0" w:rsidTr="00A66EF0">
        <w:tc>
          <w:tcPr>
            <w:tcW w:w="0" w:type="auto"/>
            <w:shd w:val="clear" w:color="auto" w:fill="C7CCBE"/>
            <w:tcMar>
              <w:top w:w="180" w:type="dxa"/>
              <w:left w:w="180" w:type="dxa"/>
              <w:bottom w:w="180" w:type="dxa"/>
              <w:right w:w="180" w:type="dxa"/>
            </w:tcMar>
            <w:hideMark/>
          </w:tcPr>
          <w:p w:rsidR="00A66EF0" w:rsidRDefault="00A66EF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A66EF0" w:rsidRDefault="00A66EF0">
            <w:pPr>
              <w:rPr>
                <w:b/>
                <w:bCs/>
                <w:color w:val="000000"/>
                <w:sz w:val="26"/>
                <w:szCs w:val="26"/>
              </w:rPr>
            </w:pPr>
            <w:r>
              <w:rPr>
                <w:b/>
                <w:bCs/>
                <w:color w:val="000000"/>
                <w:sz w:val="26"/>
                <w:szCs w:val="26"/>
              </w:rPr>
              <w:t>Description</w:t>
            </w:r>
          </w:p>
        </w:tc>
      </w:tr>
      <w:tr w:rsidR="00A66EF0" w:rsidTr="00A66E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void write(String 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It is used to write the string into FileWriter.</w:t>
            </w:r>
          </w:p>
        </w:tc>
      </w:tr>
      <w:tr w:rsidR="00A66EF0" w:rsidTr="00A66E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void write(char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It is used to write the char into FileWriter.</w:t>
            </w:r>
          </w:p>
        </w:tc>
      </w:tr>
      <w:tr w:rsidR="00A66EF0" w:rsidTr="00A66E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void write(char[]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It is used to write char array into FileWriter.</w:t>
            </w:r>
          </w:p>
        </w:tc>
      </w:tr>
      <w:tr w:rsidR="00A66EF0" w:rsidTr="00A66E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lastRenderedPageBreak/>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It is used to flushes the data of FileWriter.</w:t>
            </w:r>
          </w:p>
        </w:tc>
      </w:tr>
      <w:tr w:rsidR="00A66EF0" w:rsidTr="00A66E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6EF0" w:rsidRDefault="00A66EF0">
            <w:pPr>
              <w:spacing w:line="345" w:lineRule="atLeast"/>
              <w:ind w:left="300"/>
              <w:rPr>
                <w:rFonts w:ascii="Verdana" w:hAnsi="Verdana"/>
                <w:color w:val="000000"/>
                <w:sz w:val="20"/>
                <w:szCs w:val="20"/>
              </w:rPr>
            </w:pPr>
            <w:r>
              <w:rPr>
                <w:rFonts w:ascii="Verdana" w:hAnsi="Verdana"/>
                <w:color w:val="000000"/>
                <w:sz w:val="20"/>
                <w:szCs w:val="20"/>
              </w:rPr>
              <w:t>It is used to close the FileWriter.</w:t>
            </w:r>
          </w:p>
        </w:tc>
      </w:tr>
    </w:tbl>
    <w:p w:rsidR="00A66EF0" w:rsidRDefault="00A66EF0" w:rsidP="00A66EF0">
      <w:pPr>
        <w:pStyle w:val="Heading2"/>
        <w:shd w:val="clear" w:color="auto" w:fill="FFFFFF"/>
        <w:spacing w:line="312" w:lineRule="atLeast"/>
        <w:rPr>
          <w:ins w:id="356" w:author="Unknown"/>
          <w:rFonts w:ascii="Helvetica" w:hAnsi="Helvetica" w:cs="Helvetica"/>
          <w:b w:val="0"/>
          <w:bCs w:val="0"/>
          <w:color w:val="610B38"/>
          <w:sz w:val="38"/>
          <w:szCs w:val="38"/>
        </w:rPr>
      </w:pPr>
      <w:ins w:id="357" w:author="Unknown">
        <w:r>
          <w:rPr>
            <w:rFonts w:ascii="Helvetica" w:hAnsi="Helvetica" w:cs="Helvetica"/>
            <w:b w:val="0"/>
            <w:bCs w:val="0"/>
            <w:color w:val="610B38"/>
            <w:sz w:val="38"/>
            <w:szCs w:val="38"/>
          </w:rPr>
          <w:t>Java FileWriter Example</w:t>
        </w:r>
      </w:ins>
    </w:p>
    <w:p w:rsidR="00A66EF0" w:rsidRDefault="00A66EF0" w:rsidP="00A66EF0">
      <w:pPr>
        <w:pStyle w:val="NormalWeb"/>
        <w:shd w:val="clear" w:color="auto" w:fill="FFFFFF"/>
        <w:rPr>
          <w:ins w:id="358" w:author="Unknown"/>
          <w:rFonts w:ascii="Verdana" w:hAnsi="Verdana"/>
          <w:color w:val="000000"/>
          <w:sz w:val="20"/>
          <w:szCs w:val="20"/>
        </w:rPr>
      </w:pPr>
      <w:ins w:id="359" w:author="Unknown">
        <w:r>
          <w:rPr>
            <w:rFonts w:ascii="Verdana" w:hAnsi="Verdana"/>
            <w:color w:val="000000"/>
            <w:sz w:val="20"/>
            <w:szCs w:val="20"/>
          </w:rPr>
          <w:t>In this example, we are writing the data in the file testout.txt using Java FileWriter class.</w:t>
        </w:r>
      </w:ins>
    </w:p>
    <w:p w:rsidR="00A66EF0" w:rsidRDefault="00A66EF0" w:rsidP="00A45A39">
      <w:pPr>
        <w:numPr>
          <w:ilvl w:val="0"/>
          <w:numId w:val="51"/>
        </w:numPr>
        <w:shd w:val="clear" w:color="auto" w:fill="FFFFFF"/>
        <w:spacing w:after="0" w:line="315" w:lineRule="atLeast"/>
        <w:ind w:left="0"/>
        <w:rPr>
          <w:ins w:id="360" w:author="Unknown"/>
          <w:rFonts w:ascii="Verdana" w:hAnsi="Verdana"/>
          <w:color w:val="000000"/>
          <w:sz w:val="20"/>
          <w:szCs w:val="20"/>
        </w:rPr>
      </w:pPr>
      <w:ins w:id="36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A66EF0" w:rsidRDefault="00A66EF0" w:rsidP="00A45A39">
      <w:pPr>
        <w:numPr>
          <w:ilvl w:val="0"/>
          <w:numId w:val="51"/>
        </w:numPr>
        <w:shd w:val="clear" w:color="auto" w:fill="FFFFFF"/>
        <w:spacing w:after="0" w:line="315" w:lineRule="atLeast"/>
        <w:ind w:left="0"/>
        <w:rPr>
          <w:ins w:id="362" w:author="Unknown"/>
          <w:rFonts w:ascii="Verdana" w:hAnsi="Verdana"/>
          <w:color w:val="000000"/>
          <w:sz w:val="20"/>
          <w:szCs w:val="20"/>
        </w:rPr>
      </w:pPr>
      <w:ins w:id="363"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java.io.FileWriter;  </w:t>
        </w:r>
      </w:ins>
    </w:p>
    <w:p w:rsidR="00A66EF0" w:rsidRDefault="00A66EF0" w:rsidP="00A45A39">
      <w:pPr>
        <w:numPr>
          <w:ilvl w:val="0"/>
          <w:numId w:val="51"/>
        </w:numPr>
        <w:shd w:val="clear" w:color="auto" w:fill="FFFFFF"/>
        <w:spacing w:after="0" w:line="315" w:lineRule="atLeast"/>
        <w:ind w:left="0"/>
        <w:rPr>
          <w:ins w:id="364" w:author="Unknown"/>
          <w:rFonts w:ascii="Verdana" w:hAnsi="Verdana"/>
          <w:color w:val="000000"/>
          <w:sz w:val="20"/>
          <w:szCs w:val="20"/>
        </w:rPr>
      </w:pPr>
      <w:ins w:id="365"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FileWriterExample {  </w:t>
        </w:r>
      </w:ins>
    </w:p>
    <w:p w:rsidR="00A66EF0" w:rsidRDefault="00A66EF0" w:rsidP="00A45A39">
      <w:pPr>
        <w:numPr>
          <w:ilvl w:val="0"/>
          <w:numId w:val="51"/>
        </w:numPr>
        <w:shd w:val="clear" w:color="auto" w:fill="FFFFFF"/>
        <w:spacing w:after="0" w:line="315" w:lineRule="atLeast"/>
        <w:ind w:left="0"/>
        <w:rPr>
          <w:ins w:id="366" w:author="Unknown"/>
          <w:rFonts w:ascii="Verdana" w:hAnsi="Verdana"/>
          <w:color w:val="000000"/>
          <w:sz w:val="20"/>
          <w:szCs w:val="20"/>
        </w:rPr>
      </w:pPr>
      <w:ins w:id="367"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A66EF0" w:rsidRDefault="00A66EF0" w:rsidP="00A45A39">
      <w:pPr>
        <w:numPr>
          <w:ilvl w:val="0"/>
          <w:numId w:val="51"/>
        </w:numPr>
        <w:shd w:val="clear" w:color="auto" w:fill="FFFFFF"/>
        <w:spacing w:after="0" w:line="315" w:lineRule="atLeast"/>
        <w:ind w:left="0"/>
        <w:rPr>
          <w:ins w:id="368" w:author="Unknown"/>
          <w:rFonts w:ascii="Verdana" w:hAnsi="Verdana"/>
          <w:color w:val="000000"/>
          <w:sz w:val="20"/>
          <w:szCs w:val="20"/>
        </w:rPr>
      </w:pPr>
      <w:ins w:id="369"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ins>
    </w:p>
    <w:p w:rsidR="00A66EF0" w:rsidRDefault="00A66EF0" w:rsidP="00A45A39">
      <w:pPr>
        <w:numPr>
          <w:ilvl w:val="0"/>
          <w:numId w:val="51"/>
        </w:numPr>
        <w:shd w:val="clear" w:color="auto" w:fill="FFFFFF"/>
        <w:spacing w:after="0" w:line="315" w:lineRule="atLeast"/>
        <w:ind w:left="0"/>
        <w:rPr>
          <w:ins w:id="370" w:author="Unknown"/>
          <w:rFonts w:ascii="Verdana" w:hAnsi="Verdana"/>
          <w:color w:val="000000"/>
          <w:sz w:val="20"/>
          <w:szCs w:val="20"/>
        </w:rPr>
      </w:pPr>
      <w:ins w:id="371" w:author="Unknown">
        <w:r>
          <w:rPr>
            <w:rFonts w:ascii="Verdana" w:hAnsi="Verdana"/>
            <w:color w:val="000000"/>
            <w:sz w:val="20"/>
            <w:szCs w:val="20"/>
            <w:bdr w:val="none" w:sz="0" w:space="0" w:color="auto" w:frame="1"/>
          </w:rPr>
          <w:t>           FileWriter fw=</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ins>
    </w:p>
    <w:p w:rsidR="00A66EF0" w:rsidRDefault="00A66EF0" w:rsidP="00A45A39">
      <w:pPr>
        <w:numPr>
          <w:ilvl w:val="0"/>
          <w:numId w:val="51"/>
        </w:numPr>
        <w:shd w:val="clear" w:color="auto" w:fill="FFFFFF"/>
        <w:spacing w:after="0" w:line="315" w:lineRule="atLeast"/>
        <w:ind w:left="0"/>
        <w:rPr>
          <w:ins w:id="372" w:author="Unknown"/>
          <w:rFonts w:ascii="Verdana" w:hAnsi="Verdana"/>
          <w:color w:val="000000"/>
          <w:sz w:val="20"/>
          <w:szCs w:val="20"/>
        </w:rPr>
      </w:pPr>
      <w:ins w:id="373" w:author="Unknown">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fw.write(</w:t>
        </w:r>
        <w:proofErr w:type="gramEnd"/>
        <w:r>
          <w:rPr>
            <w:rStyle w:val="string"/>
            <w:rFonts w:ascii="Verdana" w:hAnsi="Verdana"/>
            <w:color w:val="0000FF"/>
            <w:sz w:val="20"/>
            <w:szCs w:val="20"/>
            <w:bdr w:val="none" w:sz="0" w:space="0" w:color="auto" w:frame="1"/>
          </w:rPr>
          <w:t>"Welcome to javaTpoint."</w:t>
        </w:r>
        <w:r>
          <w:rPr>
            <w:rFonts w:ascii="Verdana" w:hAnsi="Verdana"/>
            <w:color w:val="000000"/>
            <w:sz w:val="20"/>
            <w:szCs w:val="20"/>
            <w:bdr w:val="none" w:sz="0" w:space="0" w:color="auto" w:frame="1"/>
          </w:rPr>
          <w:t>);    </w:t>
        </w:r>
      </w:ins>
    </w:p>
    <w:p w:rsidR="00A66EF0" w:rsidRDefault="00A66EF0" w:rsidP="00A45A39">
      <w:pPr>
        <w:numPr>
          <w:ilvl w:val="0"/>
          <w:numId w:val="51"/>
        </w:numPr>
        <w:shd w:val="clear" w:color="auto" w:fill="FFFFFF"/>
        <w:spacing w:after="0" w:line="315" w:lineRule="atLeast"/>
        <w:ind w:left="0"/>
        <w:rPr>
          <w:ins w:id="374" w:author="Unknown"/>
          <w:rFonts w:ascii="Verdana" w:hAnsi="Verdana"/>
          <w:color w:val="000000"/>
          <w:sz w:val="20"/>
          <w:szCs w:val="20"/>
        </w:rPr>
      </w:pPr>
      <w:ins w:id="375" w:author="Unknown">
        <w:r>
          <w:rPr>
            <w:rFonts w:ascii="Verdana" w:hAnsi="Verdana"/>
            <w:color w:val="000000"/>
            <w:sz w:val="20"/>
            <w:szCs w:val="20"/>
            <w:bdr w:val="none" w:sz="0" w:space="0" w:color="auto" w:frame="1"/>
          </w:rPr>
          <w:t>           fw.close();    </w:t>
        </w:r>
      </w:ins>
    </w:p>
    <w:p w:rsidR="00A66EF0" w:rsidRDefault="00A66EF0" w:rsidP="00A45A39">
      <w:pPr>
        <w:numPr>
          <w:ilvl w:val="0"/>
          <w:numId w:val="51"/>
        </w:numPr>
        <w:shd w:val="clear" w:color="auto" w:fill="FFFFFF"/>
        <w:spacing w:after="0" w:line="315" w:lineRule="atLeast"/>
        <w:ind w:left="0"/>
        <w:rPr>
          <w:ins w:id="376" w:author="Unknown"/>
          <w:rFonts w:ascii="Verdana" w:hAnsi="Verdana"/>
          <w:color w:val="000000"/>
          <w:sz w:val="20"/>
          <w:szCs w:val="20"/>
        </w:rPr>
      </w:pPr>
      <w:ins w:id="377"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ins>
    </w:p>
    <w:p w:rsidR="00A66EF0" w:rsidRDefault="00A66EF0" w:rsidP="00A45A39">
      <w:pPr>
        <w:numPr>
          <w:ilvl w:val="0"/>
          <w:numId w:val="51"/>
        </w:numPr>
        <w:shd w:val="clear" w:color="auto" w:fill="FFFFFF"/>
        <w:spacing w:after="0" w:line="315" w:lineRule="atLeast"/>
        <w:ind w:left="0"/>
        <w:rPr>
          <w:ins w:id="378" w:author="Unknown"/>
          <w:rFonts w:ascii="Verdana" w:hAnsi="Verdana"/>
          <w:color w:val="000000"/>
          <w:sz w:val="20"/>
          <w:szCs w:val="20"/>
        </w:rPr>
      </w:pPr>
      <w:ins w:id="379" w:author="Unknown">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ins>
    </w:p>
    <w:p w:rsidR="00A66EF0" w:rsidRDefault="00A66EF0" w:rsidP="00A45A39">
      <w:pPr>
        <w:numPr>
          <w:ilvl w:val="0"/>
          <w:numId w:val="51"/>
        </w:numPr>
        <w:shd w:val="clear" w:color="auto" w:fill="FFFFFF"/>
        <w:spacing w:after="0" w:line="315" w:lineRule="atLeast"/>
        <w:ind w:left="0"/>
        <w:rPr>
          <w:ins w:id="380" w:author="Unknown"/>
          <w:rFonts w:ascii="Verdana" w:hAnsi="Verdana"/>
          <w:color w:val="000000"/>
          <w:sz w:val="20"/>
          <w:szCs w:val="20"/>
        </w:rPr>
      </w:pPr>
      <w:ins w:id="381" w:author="Unknown">
        <w:r>
          <w:rPr>
            <w:rFonts w:ascii="Verdana" w:hAnsi="Verdana"/>
            <w:color w:val="000000"/>
            <w:sz w:val="20"/>
            <w:szCs w:val="20"/>
            <w:bdr w:val="none" w:sz="0" w:space="0" w:color="auto" w:frame="1"/>
          </w:rPr>
          <w:t>     }    </w:t>
        </w:r>
      </w:ins>
    </w:p>
    <w:p w:rsidR="00A66EF0" w:rsidRDefault="00A66EF0" w:rsidP="00A45A39">
      <w:pPr>
        <w:numPr>
          <w:ilvl w:val="0"/>
          <w:numId w:val="51"/>
        </w:numPr>
        <w:shd w:val="clear" w:color="auto" w:fill="FFFFFF"/>
        <w:spacing w:after="0" w:line="315" w:lineRule="atLeast"/>
        <w:ind w:left="0"/>
        <w:rPr>
          <w:ins w:id="382" w:author="Unknown"/>
          <w:rFonts w:ascii="Verdana" w:hAnsi="Verdana"/>
          <w:color w:val="000000"/>
          <w:sz w:val="20"/>
          <w:szCs w:val="20"/>
        </w:rPr>
      </w:pPr>
      <w:ins w:id="383" w:author="Unknown">
        <w:r>
          <w:rPr>
            <w:rFonts w:ascii="Verdana" w:hAnsi="Verdana"/>
            <w:color w:val="000000"/>
            <w:sz w:val="20"/>
            <w:szCs w:val="20"/>
            <w:bdr w:val="none" w:sz="0" w:space="0" w:color="auto" w:frame="1"/>
          </w:rPr>
          <w:t>}  </w:t>
        </w:r>
      </w:ins>
    </w:p>
    <w:p w:rsidR="00A66EF0" w:rsidRDefault="00A66EF0" w:rsidP="00A66EF0">
      <w:pPr>
        <w:pStyle w:val="NormalWeb"/>
        <w:shd w:val="clear" w:color="auto" w:fill="FFFFFF"/>
        <w:rPr>
          <w:ins w:id="384" w:author="Unknown"/>
          <w:rFonts w:ascii="Verdana" w:hAnsi="Verdana"/>
          <w:color w:val="000000"/>
          <w:sz w:val="20"/>
          <w:szCs w:val="20"/>
        </w:rPr>
      </w:pPr>
      <w:ins w:id="385" w:author="Unknown">
        <w:r>
          <w:rPr>
            <w:rFonts w:ascii="Verdana" w:hAnsi="Verdana"/>
            <w:color w:val="000000"/>
            <w:sz w:val="20"/>
            <w:szCs w:val="20"/>
          </w:rPr>
          <w:t>Output:</w:t>
        </w:r>
      </w:ins>
    </w:p>
    <w:p w:rsidR="00A66EF0" w:rsidRDefault="00A66EF0" w:rsidP="00A66EF0">
      <w:pPr>
        <w:pStyle w:val="HTMLPreformatted"/>
        <w:shd w:val="clear" w:color="auto" w:fill="F9FBF9"/>
        <w:rPr>
          <w:ins w:id="386" w:author="Unknown"/>
          <w:color w:val="000000"/>
        </w:rPr>
      </w:pPr>
      <w:ins w:id="387" w:author="Unknown">
        <w:r>
          <w:rPr>
            <w:color w:val="000000"/>
          </w:rPr>
          <w:t>Success...</w:t>
        </w:r>
      </w:ins>
    </w:p>
    <w:p w:rsidR="00A66EF0" w:rsidRDefault="00A66EF0" w:rsidP="00A66EF0">
      <w:pPr>
        <w:pStyle w:val="NormalWeb"/>
        <w:shd w:val="clear" w:color="auto" w:fill="FFFFFF"/>
        <w:rPr>
          <w:ins w:id="388" w:author="Unknown"/>
          <w:rFonts w:ascii="Verdana" w:hAnsi="Verdana"/>
          <w:color w:val="000000"/>
          <w:sz w:val="20"/>
          <w:szCs w:val="20"/>
        </w:rPr>
      </w:pPr>
      <w:ins w:id="389" w:author="Unknown">
        <w:r>
          <w:rPr>
            <w:rFonts w:ascii="Verdana" w:hAnsi="Verdana"/>
            <w:color w:val="000000"/>
            <w:sz w:val="20"/>
            <w:szCs w:val="20"/>
          </w:rPr>
          <w:t>testout.txt:</w:t>
        </w:r>
      </w:ins>
    </w:p>
    <w:p w:rsidR="00A66EF0" w:rsidRDefault="00A66EF0" w:rsidP="00A66EF0">
      <w:pPr>
        <w:pStyle w:val="HTMLPreformatted"/>
        <w:shd w:val="clear" w:color="auto" w:fill="F9FBF9"/>
        <w:rPr>
          <w:ins w:id="390" w:author="Unknown"/>
          <w:color w:val="000000"/>
        </w:rPr>
      </w:pPr>
      <w:ins w:id="391" w:author="Unknown">
        <w:r>
          <w:rPr>
            <w:color w:val="000000"/>
          </w:rPr>
          <w:t>Welcome to javaTpoint.</w:t>
        </w:r>
      </w:ins>
    </w:p>
    <w:p w:rsidR="00A66EF0" w:rsidRDefault="00A66EF0" w:rsidP="00AD4807"/>
    <w:p w:rsidR="00EE7C9F" w:rsidRDefault="00EE7C9F" w:rsidP="00EE7C9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FileReader Class</w:t>
      </w:r>
    </w:p>
    <w:p w:rsidR="00EE7C9F" w:rsidRDefault="00EE7C9F" w:rsidP="00EE7C9F">
      <w:pPr>
        <w:pStyle w:val="NormalWeb"/>
        <w:shd w:val="clear" w:color="auto" w:fill="FFFFFF"/>
        <w:rPr>
          <w:rFonts w:ascii="Verdana" w:hAnsi="Verdana"/>
          <w:color w:val="000000"/>
          <w:sz w:val="20"/>
          <w:szCs w:val="20"/>
        </w:rPr>
      </w:pPr>
      <w:r>
        <w:rPr>
          <w:rFonts w:ascii="Verdana" w:hAnsi="Verdana"/>
          <w:color w:val="000000"/>
          <w:sz w:val="20"/>
          <w:szCs w:val="20"/>
        </w:rPr>
        <w:t>Java FileReader class is used to read data from the file. It returns data in byte format like </w:t>
      </w:r>
      <w:hyperlink r:id="rId70" w:history="1">
        <w:r>
          <w:rPr>
            <w:rStyle w:val="Hyperlink"/>
            <w:rFonts w:ascii="Verdana" w:hAnsi="Verdana"/>
            <w:color w:val="008000"/>
            <w:sz w:val="20"/>
            <w:szCs w:val="20"/>
          </w:rPr>
          <w:t>FileInputStream</w:t>
        </w:r>
      </w:hyperlink>
      <w:r>
        <w:rPr>
          <w:rFonts w:ascii="Verdana" w:hAnsi="Verdana"/>
          <w:color w:val="000000"/>
          <w:sz w:val="20"/>
          <w:szCs w:val="20"/>
        </w:rPr>
        <w:t> class.</w:t>
      </w:r>
    </w:p>
    <w:p w:rsidR="00EE7C9F" w:rsidRDefault="00EE7C9F" w:rsidP="00EE7C9F">
      <w:pPr>
        <w:pStyle w:val="NormalWeb"/>
        <w:shd w:val="clear" w:color="auto" w:fill="FFFFFF"/>
        <w:rPr>
          <w:rFonts w:ascii="Verdana" w:hAnsi="Verdana"/>
          <w:color w:val="000000"/>
          <w:sz w:val="20"/>
          <w:szCs w:val="20"/>
        </w:rPr>
      </w:pPr>
      <w:r>
        <w:rPr>
          <w:rFonts w:ascii="Verdana" w:hAnsi="Verdana"/>
          <w:color w:val="000000"/>
          <w:sz w:val="20"/>
          <w:szCs w:val="20"/>
        </w:rPr>
        <w:t>It is character-oriented class which is used for </w:t>
      </w:r>
      <w:hyperlink r:id="rId71" w:history="1">
        <w:r>
          <w:rPr>
            <w:rStyle w:val="Hyperlink"/>
            <w:rFonts w:ascii="Verdana" w:hAnsi="Verdana"/>
            <w:color w:val="008000"/>
            <w:sz w:val="20"/>
            <w:szCs w:val="20"/>
          </w:rPr>
          <w:t>file</w:t>
        </w:r>
      </w:hyperlink>
      <w:r>
        <w:rPr>
          <w:rFonts w:ascii="Verdana" w:hAnsi="Verdana"/>
          <w:color w:val="000000"/>
          <w:sz w:val="20"/>
          <w:szCs w:val="20"/>
        </w:rPr>
        <w:t> handling in </w:t>
      </w:r>
      <w:hyperlink r:id="rId72" w:history="1">
        <w:r>
          <w:rPr>
            <w:rStyle w:val="Hyperlink"/>
            <w:rFonts w:ascii="Verdana" w:hAnsi="Verdana"/>
            <w:color w:val="008000"/>
            <w:sz w:val="20"/>
            <w:szCs w:val="20"/>
          </w:rPr>
          <w:t>java</w:t>
        </w:r>
      </w:hyperlink>
      <w:r>
        <w:rPr>
          <w:rFonts w:ascii="Verdana" w:hAnsi="Verdana"/>
          <w:color w:val="000000"/>
          <w:sz w:val="20"/>
          <w:szCs w:val="20"/>
        </w:rPr>
        <w:t>.</w:t>
      </w:r>
    </w:p>
    <w:p w:rsidR="00EE7C9F" w:rsidRDefault="000076E4" w:rsidP="00EE7C9F">
      <w:pPr>
        <w:rPr>
          <w:rFonts w:ascii="Times New Roman" w:hAnsi="Times New Roman"/>
          <w:sz w:val="24"/>
          <w:szCs w:val="24"/>
        </w:rPr>
      </w:pPr>
      <w:r>
        <w:pict>
          <v:rect id="_x0000_i1066" style="width:0;height:.75pt" o:hralign="center" o:hrstd="t" o:hrnoshade="t" o:hr="t" fillcolor="#d4d4d4" stroked="f"/>
        </w:pict>
      </w:r>
    </w:p>
    <w:p w:rsidR="00EE7C9F" w:rsidRDefault="00EE7C9F" w:rsidP="00EE7C9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FileReader class declaration</w:t>
      </w:r>
    </w:p>
    <w:p w:rsidR="00EE7C9F" w:rsidRDefault="00EE7C9F" w:rsidP="00EE7C9F">
      <w:pPr>
        <w:pStyle w:val="NormalWeb"/>
        <w:shd w:val="clear" w:color="auto" w:fill="FFFFFF"/>
        <w:rPr>
          <w:rFonts w:ascii="Verdana" w:hAnsi="Verdana"/>
          <w:color w:val="000000"/>
          <w:sz w:val="20"/>
          <w:szCs w:val="20"/>
        </w:rPr>
      </w:pPr>
      <w:r>
        <w:rPr>
          <w:rFonts w:ascii="Verdana" w:hAnsi="Verdana"/>
          <w:color w:val="000000"/>
          <w:sz w:val="20"/>
          <w:szCs w:val="20"/>
        </w:rPr>
        <w:lastRenderedPageBreak/>
        <w:t>Let's see the declaration for Java.io.FileReader class:</w:t>
      </w:r>
    </w:p>
    <w:p w:rsidR="00EE7C9F" w:rsidRDefault="00EE7C9F" w:rsidP="00A45A39">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FileReader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InputStreamReader  </w:t>
      </w:r>
    </w:p>
    <w:p w:rsidR="00EE7C9F" w:rsidRDefault="000076E4" w:rsidP="00EE7C9F">
      <w:pPr>
        <w:spacing w:line="240" w:lineRule="auto"/>
        <w:rPr>
          <w:rFonts w:ascii="Times New Roman" w:hAnsi="Times New Roman"/>
          <w:sz w:val="24"/>
          <w:szCs w:val="24"/>
        </w:rPr>
      </w:pPr>
      <w:r>
        <w:pict>
          <v:rect id="_x0000_i1067" style="width:0;height:.75pt" o:hralign="center" o:hrstd="t" o:hrnoshade="t" o:hr="t" fillcolor="#d4d4d4" stroked="f"/>
        </w:pict>
      </w:r>
    </w:p>
    <w:p w:rsidR="00EE7C9F" w:rsidRDefault="00EE7C9F" w:rsidP="00EE7C9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Constructors of FileReader class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33"/>
        <w:gridCol w:w="10342"/>
      </w:tblGrid>
      <w:tr w:rsidR="00EE7C9F" w:rsidTr="00EE7C9F">
        <w:tc>
          <w:tcPr>
            <w:tcW w:w="0" w:type="auto"/>
            <w:shd w:val="clear" w:color="auto" w:fill="C7CCBE"/>
            <w:tcMar>
              <w:top w:w="180" w:type="dxa"/>
              <w:left w:w="180" w:type="dxa"/>
              <w:bottom w:w="180" w:type="dxa"/>
              <w:right w:w="180" w:type="dxa"/>
            </w:tcMar>
            <w:hideMark/>
          </w:tcPr>
          <w:p w:rsidR="00EE7C9F" w:rsidRDefault="00EE7C9F">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EE7C9F" w:rsidRDefault="00EE7C9F">
            <w:pPr>
              <w:rPr>
                <w:b/>
                <w:bCs/>
                <w:color w:val="000000"/>
                <w:sz w:val="26"/>
                <w:szCs w:val="26"/>
              </w:rPr>
            </w:pPr>
            <w:r>
              <w:rPr>
                <w:b/>
                <w:bCs/>
                <w:color w:val="000000"/>
                <w:sz w:val="26"/>
                <w:szCs w:val="26"/>
              </w:rPr>
              <w:t>Description</w:t>
            </w:r>
          </w:p>
        </w:tc>
      </w:tr>
      <w:tr w:rsidR="00EE7C9F" w:rsidTr="00EE7C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9F" w:rsidRDefault="00EE7C9F">
            <w:pPr>
              <w:spacing w:line="345" w:lineRule="atLeast"/>
              <w:ind w:left="300"/>
              <w:rPr>
                <w:rFonts w:ascii="Verdana" w:hAnsi="Verdana"/>
                <w:color w:val="000000"/>
                <w:sz w:val="20"/>
                <w:szCs w:val="20"/>
              </w:rPr>
            </w:pPr>
            <w:r>
              <w:rPr>
                <w:rFonts w:ascii="Verdana" w:hAnsi="Verdana"/>
                <w:color w:val="000000"/>
                <w:sz w:val="20"/>
                <w:szCs w:val="20"/>
              </w:rPr>
              <w:t>FileReader(String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9F" w:rsidRDefault="00EE7C9F">
            <w:pPr>
              <w:spacing w:line="345" w:lineRule="atLeast"/>
              <w:ind w:left="300"/>
              <w:rPr>
                <w:rFonts w:ascii="Verdana" w:hAnsi="Verdana"/>
                <w:color w:val="000000"/>
                <w:sz w:val="20"/>
                <w:szCs w:val="20"/>
              </w:rPr>
            </w:pPr>
            <w:r>
              <w:rPr>
                <w:rFonts w:ascii="Verdana" w:hAnsi="Verdana"/>
                <w:color w:val="000000"/>
                <w:sz w:val="20"/>
                <w:szCs w:val="20"/>
              </w:rPr>
              <w:t>It gets filename in </w:t>
            </w:r>
            <w:hyperlink r:id="rId73" w:history="1">
              <w:r>
                <w:rPr>
                  <w:rStyle w:val="Hyperlink"/>
                  <w:rFonts w:ascii="Verdana" w:hAnsi="Verdana"/>
                  <w:color w:val="008000"/>
                  <w:sz w:val="20"/>
                  <w:szCs w:val="20"/>
                </w:rPr>
                <w:t>string</w:t>
              </w:r>
            </w:hyperlink>
            <w:r>
              <w:rPr>
                <w:rFonts w:ascii="Verdana" w:hAnsi="Verdana"/>
                <w:color w:val="000000"/>
                <w:sz w:val="20"/>
                <w:szCs w:val="20"/>
              </w:rPr>
              <w:t>. It opens the given file in read mode. If file doesn't exist, it throws FileNotFoundException.</w:t>
            </w:r>
          </w:p>
        </w:tc>
      </w:tr>
      <w:tr w:rsidR="00EE7C9F" w:rsidTr="00EE7C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9F" w:rsidRDefault="00EE7C9F">
            <w:pPr>
              <w:spacing w:line="345" w:lineRule="atLeast"/>
              <w:ind w:left="300"/>
              <w:rPr>
                <w:rFonts w:ascii="Verdana" w:hAnsi="Verdana"/>
                <w:color w:val="000000"/>
                <w:sz w:val="20"/>
                <w:szCs w:val="20"/>
              </w:rPr>
            </w:pPr>
            <w:r>
              <w:rPr>
                <w:rFonts w:ascii="Verdana" w:hAnsi="Verdana"/>
                <w:color w:val="000000"/>
                <w:sz w:val="20"/>
                <w:szCs w:val="20"/>
              </w:rPr>
              <w:t>FileReader(File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9F" w:rsidRDefault="00EE7C9F">
            <w:pPr>
              <w:spacing w:line="345" w:lineRule="atLeast"/>
              <w:ind w:left="300"/>
              <w:rPr>
                <w:rFonts w:ascii="Verdana" w:hAnsi="Verdana"/>
                <w:color w:val="000000"/>
                <w:sz w:val="20"/>
                <w:szCs w:val="20"/>
              </w:rPr>
            </w:pPr>
            <w:r>
              <w:rPr>
                <w:rFonts w:ascii="Verdana" w:hAnsi="Verdana"/>
                <w:color w:val="000000"/>
                <w:sz w:val="20"/>
                <w:szCs w:val="20"/>
              </w:rPr>
              <w:t>It gets filename in </w:t>
            </w:r>
            <w:hyperlink r:id="rId74" w:history="1">
              <w:r>
                <w:rPr>
                  <w:rStyle w:val="Hyperlink"/>
                  <w:rFonts w:ascii="Verdana" w:hAnsi="Verdana"/>
                  <w:color w:val="008000"/>
                  <w:sz w:val="20"/>
                  <w:szCs w:val="20"/>
                </w:rPr>
                <w:t>file</w:t>
              </w:r>
            </w:hyperlink>
            <w:r>
              <w:rPr>
                <w:rFonts w:ascii="Verdana" w:hAnsi="Verdana"/>
                <w:color w:val="000000"/>
                <w:sz w:val="20"/>
                <w:szCs w:val="20"/>
              </w:rPr>
              <w:t> instance. It opens the given file in read mode. If file doesn't exist, it throws FileNotFoundException.</w:t>
            </w:r>
          </w:p>
        </w:tc>
      </w:tr>
    </w:tbl>
    <w:p w:rsidR="00EE7C9F" w:rsidRDefault="000076E4" w:rsidP="00EE7C9F">
      <w:pPr>
        <w:rPr>
          <w:rFonts w:ascii="Times New Roman" w:hAnsi="Times New Roman" w:cs="Times New Roman"/>
          <w:sz w:val="24"/>
          <w:szCs w:val="24"/>
        </w:rPr>
      </w:pPr>
      <w:r>
        <w:pict>
          <v:rect id="_x0000_i1068" style="width:0;height:.75pt" o:hralign="center" o:hrstd="t" o:hrnoshade="t" o:hr="t" fillcolor="#d4d4d4" stroked="f"/>
        </w:pict>
      </w:r>
    </w:p>
    <w:p w:rsidR="00EE7C9F" w:rsidRDefault="00EE7C9F" w:rsidP="00EE7C9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Methods of FileReader class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4"/>
        <w:gridCol w:w="10751"/>
      </w:tblGrid>
      <w:tr w:rsidR="00EE7C9F" w:rsidTr="00EE7C9F">
        <w:tc>
          <w:tcPr>
            <w:tcW w:w="0" w:type="auto"/>
            <w:shd w:val="clear" w:color="auto" w:fill="C7CCBE"/>
            <w:tcMar>
              <w:top w:w="180" w:type="dxa"/>
              <w:left w:w="180" w:type="dxa"/>
              <w:bottom w:w="180" w:type="dxa"/>
              <w:right w:w="180" w:type="dxa"/>
            </w:tcMar>
            <w:hideMark/>
          </w:tcPr>
          <w:p w:rsidR="00EE7C9F" w:rsidRDefault="00EE7C9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E7C9F" w:rsidRDefault="00EE7C9F">
            <w:pPr>
              <w:rPr>
                <w:b/>
                <w:bCs/>
                <w:color w:val="000000"/>
                <w:sz w:val="26"/>
                <w:szCs w:val="26"/>
              </w:rPr>
            </w:pPr>
            <w:r>
              <w:rPr>
                <w:b/>
                <w:bCs/>
                <w:color w:val="000000"/>
                <w:sz w:val="26"/>
                <w:szCs w:val="26"/>
              </w:rPr>
              <w:t>Description</w:t>
            </w:r>
          </w:p>
        </w:tc>
      </w:tr>
      <w:tr w:rsidR="00EE7C9F" w:rsidTr="00EE7C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9F" w:rsidRDefault="00EE7C9F">
            <w:pPr>
              <w:spacing w:line="345" w:lineRule="atLeast"/>
              <w:ind w:left="300"/>
              <w:rPr>
                <w:rFonts w:ascii="Verdana" w:hAnsi="Verdana"/>
                <w:color w:val="000000"/>
                <w:sz w:val="20"/>
                <w:szCs w:val="20"/>
              </w:rPr>
            </w:pPr>
            <w:r>
              <w:rPr>
                <w:rFonts w:ascii="Verdana" w:hAnsi="Verdana"/>
                <w:color w:val="000000"/>
                <w:sz w:val="20"/>
                <w:szCs w:val="20"/>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9F" w:rsidRDefault="00EE7C9F">
            <w:pPr>
              <w:spacing w:line="345" w:lineRule="atLeast"/>
              <w:ind w:left="300"/>
              <w:rPr>
                <w:rFonts w:ascii="Verdana" w:hAnsi="Verdana"/>
                <w:color w:val="000000"/>
                <w:sz w:val="20"/>
                <w:szCs w:val="20"/>
              </w:rPr>
            </w:pPr>
            <w:r>
              <w:rPr>
                <w:rFonts w:ascii="Verdana" w:hAnsi="Verdana"/>
                <w:color w:val="000000"/>
                <w:sz w:val="20"/>
                <w:szCs w:val="20"/>
              </w:rPr>
              <w:t>It is used to return a character in ASCII form. It returns -1 at the end of file.</w:t>
            </w:r>
          </w:p>
        </w:tc>
      </w:tr>
      <w:tr w:rsidR="00EE7C9F" w:rsidTr="00EE7C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9F" w:rsidRDefault="00EE7C9F">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9F" w:rsidRDefault="00EE7C9F">
            <w:pPr>
              <w:spacing w:line="345" w:lineRule="atLeast"/>
              <w:ind w:left="300"/>
              <w:rPr>
                <w:rFonts w:ascii="Verdana" w:hAnsi="Verdana"/>
                <w:color w:val="000000"/>
                <w:sz w:val="20"/>
                <w:szCs w:val="20"/>
              </w:rPr>
            </w:pPr>
            <w:r>
              <w:rPr>
                <w:rFonts w:ascii="Verdana" w:hAnsi="Verdana"/>
                <w:color w:val="000000"/>
                <w:sz w:val="20"/>
                <w:szCs w:val="20"/>
              </w:rPr>
              <w:t>It is used to close the FileReader class.</w:t>
            </w:r>
          </w:p>
        </w:tc>
      </w:tr>
    </w:tbl>
    <w:p w:rsidR="00EE7C9F" w:rsidRDefault="00EE7C9F" w:rsidP="00EE7C9F">
      <w:pPr>
        <w:pStyle w:val="Heading2"/>
        <w:shd w:val="clear" w:color="auto" w:fill="FFFFFF"/>
        <w:spacing w:line="312" w:lineRule="atLeast"/>
        <w:rPr>
          <w:ins w:id="392" w:author="Unknown"/>
          <w:rFonts w:ascii="Helvetica" w:hAnsi="Helvetica" w:cs="Helvetica"/>
          <w:b w:val="0"/>
          <w:bCs w:val="0"/>
          <w:color w:val="610B38"/>
          <w:sz w:val="38"/>
          <w:szCs w:val="38"/>
        </w:rPr>
      </w:pPr>
      <w:ins w:id="393" w:author="Unknown">
        <w:r>
          <w:rPr>
            <w:rFonts w:ascii="Helvetica" w:hAnsi="Helvetica" w:cs="Helvetica"/>
            <w:b w:val="0"/>
            <w:bCs w:val="0"/>
            <w:color w:val="610B38"/>
            <w:sz w:val="38"/>
            <w:szCs w:val="38"/>
          </w:rPr>
          <w:t>Java FileReader Example</w:t>
        </w:r>
      </w:ins>
    </w:p>
    <w:p w:rsidR="00EE7C9F" w:rsidRDefault="00EE7C9F" w:rsidP="00EE7C9F">
      <w:pPr>
        <w:pStyle w:val="NormalWeb"/>
        <w:shd w:val="clear" w:color="auto" w:fill="FFFFFF"/>
        <w:rPr>
          <w:ins w:id="394" w:author="Unknown"/>
          <w:rFonts w:ascii="Verdana" w:hAnsi="Verdana"/>
          <w:color w:val="000000"/>
          <w:sz w:val="20"/>
          <w:szCs w:val="20"/>
        </w:rPr>
      </w:pPr>
      <w:ins w:id="395" w:author="Unknown">
        <w:r>
          <w:rPr>
            <w:rFonts w:ascii="Verdana" w:hAnsi="Verdana"/>
            <w:color w:val="000000"/>
            <w:sz w:val="20"/>
            <w:szCs w:val="20"/>
          </w:rPr>
          <w:t>In this example, we are reading the data from the text file </w:t>
        </w:r>
        <w:r>
          <w:rPr>
            <w:rStyle w:val="Strong"/>
            <w:rFonts w:ascii="Verdana" w:hAnsi="Verdana"/>
            <w:color w:val="2F4F4F"/>
            <w:sz w:val="20"/>
            <w:szCs w:val="20"/>
          </w:rPr>
          <w:t>testout.txt</w:t>
        </w:r>
        <w:r>
          <w:rPr>
            <w:rFonts w:ascii="Verdana" w:hAnsi="Verdana"/>
            <w:color w:val="000000"/>
            <w:sz w:val="20"/>
            <w:szCs w:val="20"/>
          </w:rPr>
          <w:t> using Java FileReader class.</w:t>
        </w:r>
      </w:ins>
    </w:p>
    <w:p w:rsidR="00EE7C9F" w:rsidRDefault="00EE7C9F" w:rsidP="00A45A39">
      <w:pPr>
        <w:numPr>
          <w:ilvl w:val="0"/>
          <w:numId w:val="53"/>
        </w:numPr>
        <w:shd w:val="clear" w:color="auto" w:fill="FFFFFF"/>
        <w:spacing w:after="0" w:line="315" w:lineRule="atLeast"/>
        <w:ind w:left="0"/>
        <w:rPr>
          <w:ins w:id="396" w:author="Unknown"/>
          <w:rFonts w:ascii="Verdana" w:hAnsi="Verdana"/>
          <w:color w:val="000000"/>
          <w:sz w:val="20"/>
          <w:szCs w:val="20"/>
        </w:rPr>
      </w:pPr>
      <w:ins w:id="397"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EE7C9F" w:rsidRDefault="00EE7C9F" w:rsidP="00A45A39">
      <w:pPr>
        <w:numPr>
          <w:ilvl w:val="0"/>
          <w:numId w:val="53"/>
        </w:numPr>
        <w:shd w:val="clear" w:color="auto" w:fill="FFFFFF"/>
        <w:spacing w:after="0" w:line="315" w:lineRule="atLeast"/>
        <w:ind w:left="0"/>
        <w:rPr>
          <w:ins w:id="398" w:author="Unknown"/>
          <w:rFonts w:ascii="Verdana" w:hAnsi="Verdana"/>
          <w:color w:val="000000"/>
          <w:sz w:val="20"/>
          <w:szCs w:val="20"/>
        </w:rPr>
      </w:pPr>
      <w:ins w:id="399" w:author="Unknown">
        <w:r>
          <w:rPr>
            <w:rFonts w:ascii="Verdana" w:hAnsi="Verdana"/>
            <w:color w:val="000000"/>
            <w:sz w:val="20"/>
            <w:szCs w:val="20"/>
            <w:bdr w:val="none" w:sz="0" w:space="0" w:color="auto" w:frame="1"/>
          </w:rPr>
          <w:t>  </w:t>
        </w:r>
      </w:ins>
    </w:p>
    <w:p w:rsidR="00EE7C9F" w:rsidRDefault="00EE7C9F" w:rsidP="00A45A39">
      <w:pPr>
        <w:numPr>
          <w:ilvl w:val="0"/>
          <w:numId w:val="53"/>
        </w:numPr>
        <w:shd w:val="clear" w:color="auto" w:fill="FFFFFF"/>
        <w:spacing w:after="0" w:line="315" w:lineRule="atLeast"/>
        <w:ind w:left="0"/>
        <w:rPr>
          <w:ins w:id="400" w:author="Unknown"/>
          <w:rFonts w:ascii="Verdana" w:hAnsi="Verdana"/>
          <w:color w:val="000000"/>
          <w:sz w:val="20"/>
          <w:szCs w:val="20"/>
        </w:rPr>
      </w:pPr>
      <w:ins w:id="401"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java.io.FileReader;  </w:t>
        </w:r>
      </w:ins>
    </w:p>
    <w:p w:rsidR="00EE7C9F" w:rsidRDefault="00EE7C9F" w:rsidP="00A45A39">
      <w:pPr>
        <w:numPr>
          <w:ilvl w:val="0"/>
          <w:numId w:val="53"/>
        </w:numPr>
        <w:shd w:val="clear" w:color="auto" w:fill="FFFFFF"/>
        <w:spacing w:after="0" w:line="315" w:lineRule="atLeast"/>
        <w:ind w:left="0"/>
        <w:rPr>
          <w:ins w:id="402" w:author="Unknown"/>
          <w:rFonts w:ascii="Verdana" w:hAnsi="Verdana"/>
          <w:color w:val="000000"/>
          <w:sz w:val="20"/>
          <w:szCs w:val="20"/>
        </w:rPr>
      </w:pPr>
      <w:ins w:id="40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FileReaderExample {  </w:t>
        </w:r>
      </w:ins>
    </w:p>
    <w:p w:rsidR="00EE7C9F" w:rsidRDefault="00EE7C9F" w:rsidP="00A45A39">
      <w:pPr>
        <w:numPr>
          <w:ilvl w:val="0"/>
          <w:numId w:val="53"/>
        </w:numPr>
        <w:shd w:val="clear" w:color="auto" w:fill="FFFFFF"/>
        <w:spacing w:after="0" w:line="315" w:lineRule="atLeast"/>
        <w:ind w:left="0"/>
        <w:rPr>
          <w:ins w:id="404" w:author="Unknown"/>
          <w:rFonts w:ascii="Verdana" w:hAnsi="Verdana"/>
          <w:color w:val="000000"/>
          <w:sz w:val="20"/>
          <w:szCs w:val="20"/>
        </w:rPr>
      </w:pPr>
      <w:ins w:id="405"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ins>
    </w:p>
    <w:p w:rsidR="00EE7C9F" w:rsidRDefault="00EE7C9F" w:rsidP="00A45A39">
      <w:pPr>
        <w:numPr>
          <w:ilvl w:val="0"/>
          <w:numId w:val="53"/>
        </w:numPr>
        <w:shd w:val="clear" w:color="auto" w:fill="FFFFFF"/>
        <w:spacing w:after="0" w:line="315" w:lineRule="atLeast"/>
        <w:ind w:left="0"/>
        <w:rPr>
          <w:ins w:id="406" w:author="Unknown"/>
          <w:rFonts w:ascii="Verdana" w:hAnsi="Verdana"/>
          <w:color w:val="000000"/>
          <w:sz w:val="20"/>
          <w:szCs w:val="20"/>
        </w:rPr>
      </w:pPr>
      <w:ins w:id="407" w:author="Unknown">
        <w:r>
          <w:rPr>
            <w:rFonts w:ascii="Verdana" w:hAnsi="Verdana"/>
            <w:color w:val="000000"/>
            <w:sz w:val="20"/>
            <w:szCs w:val="20"/>
            <w:bdr w:val="none" w:sz="0" w:space="0" w:color="auto" w:frame="1"/>
          </w:rPr>
          <w:t>          FileReader fr=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ins>
    </w:p>
    <w:p w:rsidR="00EE7C9F" w:rsidRDefault="00EE7C9F" w:rsidP="00A45A39">
      <w:pPr>
        <w:numPr>
          <w:ilvl w:val="0"/>
          <w:numId w:val="53"/>
        </w:numPr>
        <w:shd w:val="clear" w:color="auto" w:fill="FFFFFF"/>
        <w:spacing w:after="0" w:line="315" w:lineRule="atLeast"/>
        <w:ind w:left="0"/>
        <w:rPr>
          <w:ins w:id="408" w:author="Unknown"/>
          <w:rFonts w:ascii="Verdana" w:hAnsi="Verdana"/>
          <w:color w:val="000000"/>
          <w:sz w:val="20"/>
          <w:szCs w:val="20"/>
        </w:rPr>
      </w:pPr>
      <w:ins w:id="409" w:author="Unknown">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ins>
    </w:p>
    <w:p w:rsidR="00EE7C9F" w:rsidRDefault="00EE7C9F" w:rsidP="00A45A39">
      <w:pPr>
        <w:numPr>
          <w:ilvl w:val="0"/>
          <w:numId w:val="53"/>
        </w:numPr>
        <w:shd w:val="clear" w:color="auto" w:fill="FFFFFF"/>
        <w:spacing w:after="0" w:line="315" w:lineRule="atLeast"/>
        <w:ind w:left="0"/>
        <w:rPr>
          <w:ins w:id="410" w:author="Unknown"/>
          <w:rFonts w:ascii="Verdana" w:hAnsi="Verdana"/>
          <w:color w:val="000000"/>
          <w:sz w:val="20"/>
          <w:szCs w:val="20"/>
        </w:rPr>
      </w:pPr>
      <w:ins w:id="41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((i=fr.read())!=-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ins>
    </w:p>
    <w:p w:rsidR="00EE7C9F" w:rsidRDefault="00EE7C9F" w:rsidP="00A45A39">
      <w:pPr>
        <w:numPr>
          <w:ilvl w:val="0"/>
          <w:numId w:val="53"/>
        </w:numPr>
        <w:shd w:val="clear" w:color="auto" w:fill="FFFFFF"/>
        <w:spacing w:after="0" w:line="315" w:lineRule="atLeast"/>
        <w:ind w:left="0"/>
        <w:rPr>
          <w:ins w:id="412" w:author="Unknown"/>
          <w:rFonts w:ascii="Verdana" w:hAnsi="Verdana"/>
          <w:color w:val="000000"/>
          <w:sz w:val="20"/>
          <w:szCs w:val="20"/>
        </w:rPr>
      </w:pPr>
      <w:ins w:id="413" w:author="Unknown">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)i);    </w:t>
        </w:r>
      </w:ins>
    </w:p>
    <w:p w:rsidR="00EE7C9F" w:rsidRDefault="00EE7C9F" w:rsidP="00A45A39">
      <w:pPr>
        <w:numPr>
          <w:ilvl w:val="0"/>
          <w:numId w:val="53"/>
        </w:numPr>
        <w:shd w:val="clear" w:color="auto" w:fill="FFFFFF"/>
        <w:spacing w:after="0" w:line="315" w:lineRule="atLeast"/>
        <w:ind w:left="0"/>
        <w:rPr>
          <w:ins w:id="414" w:author="Unknown"/>
          <w:rFonts w:ascii="Verdana" w:hAnsi="Verdana"/>
          <w:color w:val="000000"/>
          <w:sz w:val="20"/>
          <w:szCs w:val="20"/>
        </w:rPr>
      </w:pPr>
      <w:ins w:id="415" w:author="Unknown">
        <w:r>
          <w:rPr>
            <w:rFonts w:ascii="Verdana" w:hAnsi="Verdana"/>
            <w:color w:val="000000"/>
            <w:sz w:val="20"/>
            <w:szCs w:val="20"/>
            <w:bdr w:val="none" w:sz="0" w:space="0" w:color="auto" w:frame="1"/>
          </w:rPr>
          <w:t>          fr.close();    </w:t>
        </w:r>
      </w:ins>
    </w:p>
    <w:p w:rsidR="00EE7C9F" w:rsidRDefault="00EE7C9F" w:rsidP="00A45A39">
      <w:pPr>
        <w:numPr>
          <w:ilvl w:val="0"/>
          <w:numId w:val="53"/>
        </w:numPr>
        <w:shd w:val="clear" w:color="auto" w:fill="FFFFFF"/>
        <w:spacing w:after="0" w:line="315" w:lineRule="atLeast"/>
        <w:ind w:left="0"/>
        <w:rPr>
          <w:ins w:id="416" w:author="Unknown"/>
          <w:rFonts w:ascii="Verdana" w:hAnsi="Verdana"/>
          <w:color w:val="000000"/>
          <w:sz w:val="20"/>
          <w:szCs w:val="20"/>
        </w:rPr>
      </w:pPr>
      <w:ins w:id="417" w:author="Unknown">
        <w:r>
          <w:rPr>
            <w:rFonts w:ascii="Verdana" w:hAnsi="Verdana"/>
            <w:color w:val="000000"/>
            <w:sz w:val="20"/>
            <w:szCs w:val="20"/>
            <w:bdr w:val="none" w:sz="0" w:space="0" w:color="auto" w:frame="1"/>
          </w:rPr>
          <w:t>    }    </w:t>
        </w:r>
      </w:ins>
    </w:p>
    <w:p w:rsidR="00EE7C9F" w:rsidRDefault="00EE7C9F" w:rsidP="00A45A39">
      <w:pPr>
        <w:numPr>
          <w:ilvl w:val="0"/>
          <w:numId w:val="53"/>
        </w:numPr>
        <w:shd w:val="clear" w:color="auto" w:fill="FFFFFF"/>
        <w:spacing w:after="0" w:line="315" w:lineRule="atLeast"/>
        <w:ind w:left="0"/>
        <w:rPr>
          <w:ins w:id="418" w:author="Unknown"/>
          <w:rFonts w:ascii="Verdana" w:hAnsi="Verdana"/>
          <w:color w:val="000000"/>
          <w:sz w:val="20"/>
          <w:szCs w:val="20"/>
        </w:rPr>
      </w:pPr>
      <w:ins w:id="419" w:author="Unknown">
        <w:r>
          <w:rPr>
            <w:rFonts w:ascii="Verdana" w:hAnsi="Verdana"/>
            <w:color w:val="000000"/>
            <w:sz w:val="20"/>
            <w:szCs w:val="20"/>
            <w:bdr w:val="none" w:sz="0" w:space="0" w:color="auto" w:frame="1"/>
          </w:rPr>
          <w:t>}    </w:t>
        </w:r>
      </w:ins>
    </w:p>
    <w:p w:rsidR="00EE7C9F" w:rsidRDefault="00EE7C9F" w:rsidP="00EE7C9F">
      <w:pPr>
        <w:pStyle w:val="NormalWeb"/>
        <w:shd w:val="clear" w:color="auto" w:fill="FFFFFF"/>
        <w:rPr>
          <w:ins w:id="420" w:author="Unknown"/>
          <w:rFonts w:ascii="Verdana" w:hAnsi="Verdana"/>
          <w:color w:val="000000"/>
          <w:sz w:val="20"/>
          <w:szCs w:val="20"/>
        </w:rPr>
      </w:pPr>
      <w:ins w:id="421" w:author="Unknown">
        <w:r>
          <w:rPr>
            <w:rFonts w:ascii="Verdana" w:hAnsi="Verdana"/>
            <w:color w:val="000000"/>
            <w:sz w:val="20"/>
            <w:szCs w:val="20"/>
          </w:rPr>
          <w:t>Here, we are assuming that you have following data in "testout.txt" file:</w:t>
        </w:r>
      </w:ins>
    </w:p>
    <w:p w:rsidR="00EE7C9F" w:rsidRDefault="00EE7C9F" w:rsidP="00EE7C9F">
      <w:pPr>
        <w:pStyle w:val="HTMLPreformatted"/>
        <w:shd w:val="clear" w:color="auto" w:fill="F9FBF9"/>
        <w:rPr>
          <w:ins w:id="422" w:author="Unknown"/>
          <w:color w:val="000000"/>
        </w:rPr>
      </w:pPr>
      <w:ins w:id="423" w:author="Unknown">
        <w:r>
          <w:rPr>
            <w:color w:val="000000"/>
          </w:rPr>
          <w:t>Welcome to javaTpoint.</w:t>
        </w:r>
      </w:ins>
    </w:p>
    <w:p w:rsidR="00EE7C9F" w:rsidRDefault="00EE7C9F" w:rsidP="00EE7C9F">
      <w:pPr>
        <w:pStyle w:val="NormalWeb"/>
        <w:shd w:val="clear" w:color="auto" w:fill="FFFFFF"/>
        <w:rPr>
          <w:ins w:id="424" w:author="Unknown"/>
          <w:rFonts w:ascii="Verdana" w:hAnsi="Verdana"/>
          <w:color w:val="000000"/>
          <w:sz w:val="20"/>
          <w:szCs w:val="20"/>
        </w:rPr>
      </w:pPr>
      <w:ins w:id="425" w:author="Unknown">
        <w:r>
          <w:rPr>
            <w:rFonts w:ascii="Verdana" w:hAnsi="Verdana"/>
            <w:color w:val="000000"/>
            <w:sz w:val="20"/>
            <w:szCs w:val="20"/>
          </w:rPr>
          <w:t>Output:</w:t>
        </w:r>
      </w:ins>
    </w:p>
    <w:p w:rsidR="00EE7C9F" w:rsidRDefault="00EE7C9F" w:rsidP="00EE7C9F">
      <w:pPr>
        <w:pStyle w:val="HTMLPreformatted"/>
        <w:shd w:val="clear" w:color="auto" w:fill="F9FBF9"/>
        <w:rPr>
          <w:ins w:id="426" w:author="Unknown"/>
          <w:color w:val="000000"/>
        </w:rPr>
      </w:pPr>
      <w:ins w:id="427" w:author="Unknown">
        <w:r>
          <w:rPr>
            <w:color w:val="000000"/>
          </w:rPr>
          <w:t>Welcome to javaTpoint.</w:t>
        </w:r>
      </w:ins>
    </w:p>
    <w:p w:rsidR="00EE7C9F" w:rsidRDefault="00EE7C9F" w:rsidP="00AD4807"/>
    <w:p w:rsidR="00701562" w:rsidRDefault="00701562" w:rsidP="0070156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BufferedWriter Class</w:t>
      </w:r>
    </w:p>
    <w:p w:rsidR="00701562" w:rsidRDefault="00701562" w:rsidP="00701562">
      <w:pPr>
        <w:pStyle w:val="NormalWeb"/>
        <w:shd w:val="clear" w:color="auto" w:fill="FFFFFF"/>
        <w:rPr>
          <w:rFonts w:ascii="Verdana" w:hAnsi="Verdana"/>
          <w:color w:val="000000"/>
          <w:sz w:val="20"/>
          <w:szCs w:val="20"/>
        </w:rPr>
      </w:pPr>
      <w:r>
        <w:rPr>
          <w:rFonts w:ascii="Verdana" w:hAnsi="Verdana"/>
          <w:color w:val="000000"/>
          <w:sz w:val="20"/>
          <w:szCs w:val="20"/>
        </w:rPr>
        <w:t>Java BufferedWriter class is used to provide buffering for Writer instances. It makes the performance fast. It inherits </w:t>
      </w:r>
      <w:hyperlink r:id="rId75" w:history="1">
        <w:r>
          <w:rPr>
            <w:rStyle w:val="Hyperlink"/>
            <w:rFonts w:ascii="Verdana" w:hAnsi="Verdana"/>
            <w:color w:val="008000"/>
            <w:sz w:val="20"/>
            <w:szCs w:val="20"/>
          </w:rPr>
          <w:t>Writer</w:t>
        </w:r>
      </w:hyperlink>
      <w:r>
        <w:rPr>
          <w:rFonts w:ascii="Verdana" w:hAnsi="Verdana"/>
          <w:color w:val="000000"/>
          <w:sz w:val="20"/>
          <w:szCs w:val="20"/>
        </w:rPr>
        <w:t> class. The buffering characters are used for providing the efficient writing of single </w:t>
      </w:r>
      <w:hyperlink r:id="rId76" w:history="1">
        <w:r>
          <w:rPr>
            <w:rStyle w:val="Hyperlink"/>
            <w:rFonts w:ascii="Verdana" w:hAnsi="Verdana"/>
            <w:color w:val="008000"/>
            <w:sz w:val="20"/>
            <w:szCs w:val="20"/>
          </w:rPr>
          <w:t>arrays</w:t>
        </w:r>
      </w:hyperlink>
      <w:r>
        <w:rPr>
          <w:rFonts w:ascii="Verdana" w:hAnsi="Verdana"/>
          <w:color w:val="000000"/>
          <w:sz w:val="20"/>
          <w:szCs w:val="20"/>
        </w:rPr>
        <w:t>, characters, and </w:t>
      </w:r>
      <w:hyperlink r:id="rId77" w:history="1">
        <w:r>
          <w:rPr>
            <w:rStyle w:val="Hyperlink"/>
            <w:rFonts w:ascii="Verdana" w:hAnsi="Verdana"/>
            <w:color w:val="008000"/>
            <w:sz w:val="20"/>
            <w:szCs w:val="20"/>
          </w:rPr>
          <w:t>strings</w:t>
        </w:r>
      </w:hyperlink>
      <w:r>
        <w:rPr>
          <w:rFonts w:ascii="Verdana" w:hAnsi="Verdana"/>
          <w:color w:val="000000"/>
          <w:sz w:val="20"/>
          <w:szCs w:val="20"/>
        </w:rPr>
        <w:t>.</w:t>
      </w:r>
    </w:p>
    <w:p w:rsidR="00701562" w:rsidRDefault="000076E4" w:rsidP="00701562">
      <w:pPr>
        <w:rPr>
          <w:rFonts w:ascii="Times New Roman" w:hAnsi="Times New Roman"/>
          <w:sz w:val="24"/>
          <w:szCs w:val="24"/>
        </w:rPr>
      </w:pPr>
      <w:r>
        <w:pict>
          <v:rect id="_x0000_i1069" style="width:0;height:.75pt" o:hralign="center" o:hrstd="t" o:hrnoshade="t" o:hr="t" fillcolor="#d4d4d4" stroked="f"/>
        </w:pict>
      </w:r>
    </w:p>
    <w:p w:rsidR="00701562" w:rsidRDefault="00701562" w:rsidP="0070156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Class declaration</w:t>
      </w:r>
    </w:p>
    <w:p w:rsidR="00701562" w:rsidRDefault="00701562" w:rsidP="00701562">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Java.io.BufferedWriter class:</w:t>
      </w:r>
    </w:p>
    <w:p w:rsidR="00701562" w:rsidRDefault="00701562" w:rsidP="00A45A39">
      <w:pPr>
        <w:numPr>
          <w:ilvl w:val="0"/>
          <w:numId w:val="5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BufferedWriter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Writer  </w:t>
      </w:r>
    </w:p>
    <w:p w:rsidR="00701562" w:rsidRDefault="000076E4" w:rsidP="00701562">
      <w:pPr>
        <w:spacing w:line="240" w:lineRule="auto"/>
        <w:rPr>
          <w:rFonts w:ascii="Times New Roman" w:hAnsi="Times New Roman"/>
          <w:sz w:val="24"/>
          <w:szCs w:val="24"/>
        </w:rPr>
      </w:pPr>
      <w:r>
        <w:pict>
          <v:rect id="_x0000_i1070" style="width:0;height:.75pt" o:hralign="center" o:hrstd="t" o:hrnoshade="t" o:hr="t" fillcolor="#d4d4d4" stroked="f"/>
        </w:pict>
      </w:r>
    </w:p>
    <w:p w:rsidR="00701562" w:rsidRDefault="00701562" w:rsidP="0070156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Class constructors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11"/>
        <w:gridCol w:w="9164"/>
      </w:tblGrid>
      <w:tr w:rsidR="00701562" w:rsidTr="00701562">
        <w:tc>
          <w:tcPr>
            <w:tcW w:w="0" w:type="auto"/>
            <w:shd w:val="clear" w:color="auto" w:fill="C7CCBE"/>
            <w:tcMar>
              <w:top w:w="180" w:type="dxa"/>
              <w:left w:w="180" w:type="dxa"/>
              <w:bottom w:w="180" w:type="dxa"/>
              <w:right w:w="180" w:type="dxa"/>
            </w:tcMar>
            <w:hideMark/>
          </w:tcPr>
          <w:p w:rsidR="00701562" w:rsidRDefault="00701562">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701562" w:rsidRDefault="00701562">
            <w:pPr>
              <w:rPr>
                <w:b/>
                <w:bCs/>
                <w:color w:val="000000"/>
                <w:sz w:val="26"/>
                <w:szCs w:val="26"/>
              </w:rPr>
            </w:pPr>
            <w:r>
              <w:rPr>
                <w:b/>
                <w:bCs/>
                <w:color w:val="000000"/>
                <w:sz w:val="26"/>
                <w:szCs w:val="26"/>
              </w:rPr>
              <w:t>Description</w:t>
            </w:r>
          </w:p>
        </w:tc>
      </w:tr>
      <w:tr w:rsidR="00701562" w:rsidTr="007015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BufferedWriter(Writer wrt)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It is used to create a buffered character output stream that uses the default size for an output buffer.</w:t>
            </w:r>
          </w:p>
        </w:tc>
      </w:tr>
      <w:tr w:rsidR="00701562" w:rsidTr="007015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BufferedWriter(Writer wrt,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It is used to create a buffered character output stream that uses the specified size for an output buffer.</w:t>
            </w:r>
          </w:p>
        </w:tc>
      </w:tr>
    </w:tbl>
    <w:p w:rsidR="00701562" w:rsidRDefault="000076E4" w:rsidP="00701562">
      <w:pPr>
        <w:rPr>
          <w:rFonts w:ascii="Times New Roman" w:hAnsi="Times New Roman" w:cs="Times New Roman"/>
          <w:sz w:val="24"/>
          <w:szCs w:val="24"/>
        </w:rPr>
      </w:pPr>
      <w:r>
        <w:lastRenderedPageBreak/>
        <w:pict>
          <v:rect id="_x0000_i1071" style="width:0;height:.75pt" o:hralign="center" o:hrstd="t" o:hrnoshade="t" o:hr="t" fillcolor="#d4d4d4" stroked="f"/>
        </w:pict>
      </w:r>
    </w:p>
    <w:p w:rsidR="00701562" w:rsidRDefault="00701562" w:rsidP="0070156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05"/>
        <w:gridCol w:w="7570"/>
      </w:tblGrid>
      <w:tr w:rsidR="00701562" w:rsidTr="00701562">
        <w:tc>
          <w:tcPr>
            <w:tcW w:w="0" w:type="auto"/>
            <w:shd w:val="clear" w:color="auto" w:fill="C7CCBE"/>
            <w:tcMar>
              <w:top w:w="180" w:type="dxa"/>
              <w:left w:w="180" w:type="dxa"/>
              <w:bottom w:w="180" w:type="dxa"/>
              <w:right w:w="180" w:type="dxa"/>
            </w:tcMar>
            <w:hideMark/>
          </w:tcPr>
          <w:p w:rsidR="00701562" w:rsidRDefault="0070156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01562" w:rsidRDefault="00701562">
            <w:pPr>
              <w:rPr>
                <w:b/>
                <w:bCs/>
                <w:color w:val="000000"/>
                <w:sz w:val="26"/>
                <w:szCs w:val="26"/>
              </w:rPr>
            </w:pPr>
            <w:r>
              <w:rPr>
                <w:b/>
                <w:bCs/>
                <w:color w:val="000000"/>
                <w:sz w:val="26"/>
                <w:szCs w:val="26"/>
              </w:rPr>
              <w:t>Description</w:t>
            </w:r>
          </w:p>
        </w:tc>
      </w:tr>
      <w:tr w:rsidR="00701562" w:rsidTr="007015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void newLine()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It is used to add a new line by writing a line separator.</w:t>
            </w:r>
          </w:p>
        </w:tc>
      </w:tr>
      <w:tr w:rsidR="00701562" w:rsidTr="007015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void write(int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It is used to write a single character.</w:t>
            </w:r>
          </w:p>
        </w:tc>
      </w:tr>
      <w:tr w:rsidR="00701562" w:rsidTr="007015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void 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It is used to write a portion of an array of characters.</w:t>
            </w:r>
          </w:p>
        </w:tc>
      </w:tr>
      <w:tr w:rsidR="00701562" w:rsidTr="007015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void write(String s,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It is used to write a portion of a string.</w:t>
            </w:r>
          </w:p>
        </w:tc>
      </w:tr>
      <w:tr w:rsidR="00701562" w:rsidTr="007015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It is used to flushes the input stream.</w:t>
            </w:r>
          </w:p>
        </w:tc>
      </w:tr>
      <w:tr w:rsidR="00701562" w:rsidTr="007015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1562" w:rsidRDefault="00701562">
            <w:pPr>
              <w:spacing w:line="345" w:lineRule="atLeast"/>
              <w:ind w:left="300"/>
              <w:rPr>
                <w:rFonts w:ascii="Verdana" w:hAnsi="Verdana"/>
                <w:color w:val="000000"/>
                <w:sz w:val="20"/>
                <w:szCs w:val="20"/>
              </w:rPr>
            </w:pPr>
            <w:r>
              <w:rPr>
                <w:rFonts w:ascii="Verdana" w:hAnsi="Verdana"/>
                <w:color w:val="000000"/>
                <w:sz w:val="20"/>
                <w:szCs w:val="20"/>
              </w:rPr>
              <w:t>It is used to closes the input stream</w:t>
            </w:r>
          </w:p>
        </w:tc>
      </w:tr>
    </w:tbl>
    <w:p w:rsidR="00701562" w:rsidRDefault="00701562" w:rsidP="00701562">
      <w:pPr>
        <w:pStyle w:val="Heading2"/>
        <w:shd w:val="clear" w:color="auto" w:fill="FFFFFF"/>
        <w:spacing w:line="312" w:lineRule="atLeast"/>
        <w:rPr>
          <w:ins w:id="428" w:author="Unknown"/>
          <w:rFonts w:ascii="Helvetica" w:hAnsi="Helvetica" w:cs="Helvetica"/>
          <w:b w:val="0"/>
          <w:bCs w:val="0"/>
          <w:color w:val="610B38"/>
          <w:sz w:val="38"/>
          <w:szCs w:val="38"/>
        </w:rPr>
      </w:pPr>
      <w:ins w:id="429" w:author="Unknown">
        <w:r>
          <w:rPr>
            <w:rFonts w:ascii="Helvetica" w:hAnsi="Helvetica" w:cs="Helvetica"/>
            <w:b w:val="0"/>
            <w:bCs w:val="0"/>
            <w:color w:val="610B38"/>
            <w:sz w:val="38"/>
            <w:szCs w:val="38"/>
          </w:rPr>
          <w:t>Example of Java BufferedWriter</w:t>
        </w:r>
      </w:ins>
    </w:p>
    <w:p w:rsidR="00701562" w:rsidRDefault="00701562" w:rsidP="00701562">
      <w:pPr>
        <w:pStyle w:val="NormalWeb"/>
        <w:shd w:val="clear" w:color="auto" w:fill="FFFFFF"/>
        <w:rPr>
          <w:ins w:id="430" w:author="Unknown"/>
          <w:rFonts w:ascii="Verdana" w:hAnsi="Verdana"/>
          <w:color w:val="000000"/>
          <w:sz w:val="20"/>
          <w:szCs w:val="20"/>
        </w:rPr>
      </w:pPr>
      <w:ins w:id="431" w:author="Unknown">
        <w:r>
          <w:rPr>
            <w:rFonts w:ascii="Verdana" w:hAnsi="Verdana"/>
            <w:color w:val="000000"/>
            <w:sz w:val="20"/>
            <w:szCs w:val="20"/>
          </w:rPr>
          <w:t>Let's see the simple example of writing the data to a text file </w:t>
        </w:r>
        <w:r>
          <w:rPr>
            <w:rStyle w:val="Strong"/>
            <w:rFonts w:ascii="Verdana" w:hAnsi="Verdana"/>
            <w:color w:val="2F4F4F"/>
            <w:sz w:val="20"/>
            <w:szCs w:val="20"/>
          </w:rPr>
          <w:t>testout.txt</w:t>
        </w:r>
        <w:r>
          <w:rPr>
            <w:rFonts w:ascii="Verdana" w:hAnsi="Verdana"/>
            <w:color w:val="000000"/>
            <w:sz w:val="20"/>
            <w:szCs w:val="20"/>
          </w:rPr>
          <w:t> using Java BufferedWriter.</w:t>
        </w:r>
      </w:ins>
    </w:p>
    <w:p w:rsidR="00701562" w:rsidRDefault="00701562" w:rsidP="00A45A39">
      <w:pPr>
        <w:numPr>
          <w:ilvl w:val="0"/>
          <w:numId w:val="55"/>
        </w:numPr>
        <w:shd w:val="clear" w:color="auto" w:fill="FFFFFF"/>
        <w:spacing w:after="0" w:line="315" w:lineRule="atLeast"/>
        <w:ind w:left="0"/>
        <w:rPr>
          <w:ins w:id="432" w:author="Unknown"/>
          <w:rFonts w:ascii="Verdana" w:hAnsi="Verdana"/>
          <w:color w:val="000000"/>
          <w:sz w:val="20"/>
          <w:szCs w:val="20"/>
        </w:rPr>
      </w:pPr>
      <w:ins w:id="433"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701562" w:rsidRDefault="00701562" w:rsidP="00A45A39">
      <w:pPr>
        <w:numPr>
          <w:ilvl w:val="0"/>
          <w:numId w:val="55"/>
        </w:numPr>
        <w:shd w:val="clear" w:color="auto" w:fill="FFFFFF"/>
        <w:spacing w:after="0" w:line="315" w:lineRule="atLeast"/>
        <w:ind w:left="0"/>
        <w:rPr>
          <w:ins w:id="434" w:author="Unknown"/>
          <w:rFonts w:ascii="Verdana" w:hAnsi="Verdana"/>
          <w:color w:val="000000"/>
          <w:sz w:val="20"/>
          <w:szCs w:val="20"/>
        </w:rPr>
      </w:pPr>
      <w:proofErr w:type="gramStart"/>
      <w:ins w:id="435"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701562" w:rsidRDefault="00701562" w:rsidP="00A45A39">
      <w:pPr>
        <w:numPr>
          <w:ilvl w:val="0"/>
          <w:numId w:val="55"/>
        </w:numPr>
        <w:shd w:val="clear" w:color="auto" w:fill="FFFFFF"/>
        <w:spacing w:after="0" w:line="315" w:lineRule="atLeast"/>
        <w:ind w:left="0"/>
        <w:rPr>
          <w:ins w:id="436" w:author="Unknown"/>
          <w:rFonts w:ascii="Verdana" w:hAnsi="Verdana"/>
          <w:color w:val="000000"/>
          <w:sz w:val="20"/>
          <w:szCs w:val="20"/>
        </w:rPr>
      </w:pPr>
      <w:ins w:id="437"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BufferedWriterExample {  </w:t>
        </w:r>
      </w:ins>
    </w:p>
    <w:p w:rsidR="00701562" w:rsidRDefault="00701562" w:rsidP="00A45A39">
      <w:pPr>
        <w:numPr>
          <w:ilvl w:val="0"/>
          <w:numId w:val="55"/>
        </w:numPr>
        <w:shd w:val="clear" w:color="auto" w:fill="FFFFFF"/>
        <w:spacing w:after="0" w:line="315" w:lineRule="atLeast"/>
        <w:ind w:left="0"/>
        <w:rPr>
          <w:ins w:id="438" w:author="Unknown"/>
          <w:rFonts w:ascii="Verdana" w:hAnsi="Verdana"/>
          <w:color w:val="000000"/>
          <w:sz w:val="20"/>
          <w:szCs w:val="20"/>
        </w:rPr>
      </w:pPr>
      <w:ins w:id="43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ins>
    </w:p>
    <w:p w:rsidR="00701562" w:rsidRDefault="00701562" w:rsidP="00A45A39">
      <w:pPr>
        <w:numPr>
          <w:ilvl w:val="0"/>
          <w:numId w:val="55"/>
        </w:numPr>
        <w:shd w:val="clear" w:color="auto" w:fill="FFFFFF"/>
        <w:spacing w:after="0" w:line="315" w:lineRule="atLeast"/>
        <w:ind w:left="0"/>
        <w:rPr>
          <w:ins w:id="440" w:author="Unknown"/>
          <w:rFonts w:ascii="Verdana" w:hAnsi="Verdana"/>
          <w:color w:val="000000"/>
          <w:sz w:val="20"/>
          <w:szCs w:val="20"/>
        </w:rPr>
      </w:pPr>
      <w:ins w:id="441" w:author="Unknown">
        <w:r>
          <w:rPr>
            <w:rFonts w:ascii="Verdana" w:hAnsi="Verdana"/>
            <w:color w:val="000000"/>
            <w:sz w:val="20"/>
            <w:szCs w:val="20"/>
            <w:bdr w:val="none" w:sz="0" w:space="0" w:color="auto" w:frame="1"/>
          </w:rPr>
          <w:t>    FileWriter writer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ins>
    </w:p>
    <w:p w:rsidR="00701562" w:rsidRDefault="00701562" w:rsidP="00A45A39">
      <w:pPr>
        <w:numPr>
          <w:ilvl w:val="0"/>
          <w:numId w:val="55"/>
        </w:numPr>
        <w:shd w:val="clear" w:color="auto" w:fill="FFFFFF"/>
        <w:spacing w:after="0" w:line="315" w:lineRule="atLeast"/>
        <w:ind w:left="0"/>
        <w:rPr>
          <w:ins w:id="442" w:author="Unknown"/>
          <w:rFonts w:ascii="Verdana" w:hAnsi="Verdana"/>
          <w:color w:val="000000"/>
          <w:sz w:val="20"/>
          <w:szCs w:val="20"/>
        </w:rPr>
      </w:pPr>
      <w:ins w:id="443" w:author="Unknown">
        <w:r>
          <w:rPr>
            <w:rFonts w:ascii="Verdana" w:hAnsi="Verdana"/>
            <w:color w:val="000000"/>
            <w:sz w:val="20"/>
            <w:szCs w:val="20"/>
            <w:bdr w:val="none" w:sz="0" w:space="0" w:color="auto" w:frame="1"/>
          </w:rPr>
          <w:t>    BufferedWriter buffer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BufferedWriter(writer);  </w:t>
        </w:r>
      </w:ins>
    </w:p>
    <w:p w:rsidR="00701562" w:rsidRDefault="00701562" w:rsidP="00A45A39">
      <w:pPr>
        <w:numPr>
          <w:ilvl w:val="0"/>
          <w:numId w:val="55"/>
        </w:numPr>
        <w:shd w:val="clear" w:color="auto" w:fill="FFFFFF"/>
        <w:spacing w:after="0" w:line="315" w:lineRule="atLeast"/>
        <w:ind w:left="0"/>
        <w:rPr>
          <w:ins w:id="444" w:author="Unknown"/>
          <w:rFonts w:ascii="Verdana" w:hAnsi="Verdana"/>
          <w:color w:val="000000"/>
          <w:sz w:val="20"/>
          <w:szCs w:val="20"/>
        </w:rPr>
      </w:pPr>
      <w:ins w:id="445" w:author="Unknown">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buffer.write(</w:t>
        </w:r>
        <w:proofErr w:type="gramEnd"/>
        <w:r>
          <w:rPr>
            <w:rStyle w:val="string"/>
            <w:rFonts w:ascii="Verdana" w:hAnsi="Verdana"/>
            <w:color w:val="0000FF"/>
            <w:sz w:val="20"/>
            <w:szCs w:val="20"/>
            <w:bdr w:val="none" w:sz="0" w:space="0" w:color="auto" w:frame="1"/>
          </w:rPr>
          <w:t>"Welcome to javaTpoint."</w:t>
        </w:r>
        <w:r>
          <w:rPr>
            <w:rFonts w:ascii="Verdana" w:hAnsi="Verdana"/>
            <w:color w:val="000000"/>
            <w:sz w:val="20"/>
            <w:szCs w:val="20"/>
            <w:bdr w:val="none" w:sz="0" w:space="0" w:color="auto" w:frame="1"/>
          </w:rPr>
          <w:t>);  </w:t>
        </w:r>
      </w:ins>
    </w:p>
    <w:p w:rsidR="00701562" w:rsidRDefault="00701562" w:rsidP="00A45A39">
      <w:pPr>
        <w:numPr>
          <w:ilvl w:val="0"/>
          <w:numId w:val="55"/>
        </w:numPr>
        <w:shd w:val="clear" w:color="auto" w:fill="FFFFFF"/>
        <w:spacing w:after="0" w:line="315" w:lineRule="atLeast"/>
        <w:ind w:left="0"/>
        <w:rPr>
          <w:ins w:id="446" w:author="Unknown"/>
          <w:rFonts w:ascii="Verdana" w:hAnsi="Verdana"/>
          <w:color w:val="000000"/>
          <w:sz w:val="20"/>
          <w:szCs w:val="20"/>
        </w:rPr>
      </w:pPr>
      <w:ins w:id="447" w:author="Unknown">
        <w:r>
          <w:rPr>
            <w:rFonts w:ascii="Verdana" w:hAnsi="Verdana"/>
            <w:color w:val="000000"/>
            <w:sz w:val="20"/>
            <w:szCs w:val="20"/>
            <w:bdr w:val="none" w:sz="0" w:space="0" w:color="auto" w:frame="1"/>
          </w:rPr>
          <w:t>    buffer.close();  </w:t>
        </w:r>
      </w:ins>
    </w:p>
    <w:p w:rsidR="00701562" w:rsidRDefault="00701562" w:rsidP="00A45A39">
      <w:pPr>
        <w:numPr>
          <w:ilvl w:val="0"/>
          <w:numId w:val="55"/>
        </w:numPr>
        <w:shd w:val="clear" w:color="auto" w:fill="FFFFFF"/>
        <w:spacing w:after="0" w:line="315" w:lineRule="atLeast"/>
        <w:ind w:left="0"/>
        <w:rPr>
          <w:ins w:id="448" w:author="Unknown"/>
          <w:rFonts w:ascii="Verdana" w:hAnsi="Verdana"/>
          <w:color w:val="000000"/>
          <w:sz w:val="20"/>
          <w:szCs w:val="20"/>
        </w:rPr>
      </w:pPr>
      <w:ins w:id="449" w:author="Unknown">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ins>
    </w:p>
    <w:p w:rsidR="00701562" w:rsidRDefault="00701562" w:rsidP="00A45A39">
      <w:pPr>
        <w:numPr>
          <w:ilvl w:val="0"/>
          <w:numId w:val="55"/>
        </w:numPr>
        <w:shd w:val="clear" w:color="auto" w:fill="FFFFFF"/>
        <w:spacing w:after="0" w:line="315" w:lineRule="atLeast"/>
        <w:ind w:left="0"/>
        <w:rPr>
          <w:ins w:id="450" w:author="Unknown"/>
          <w:rFonts w:ascii="Verdana" w:hAnsi="Verdana"/>
          <w:color w:val="000000"/>
          <w:sz w:val="20"/>
          <w:szCs w:val="20"/>
        </w:rPr>
      </w:pPr>
      <w:ins w:id="451" w:author="Unknown">
        <w:r>
          <w:rPr>
            <w:rFonts w:ascii="Verdana" w:hAnsi="Verdana"/>
            <w:color w:val="000000"/>
            <w:sz w:val="20"/>
            <w:szCs w:val="20"/>
            <w:bdr w:val="none" w:sz="0" w:space="0" w:color="auto" w:frame="1"/>
          </w:rPr>
          <w:t>    }  </w:t>
        </w:r>
      </w:ins>
    </w:p>
    <w:p w:rsidR="00701562" w:rsidRDefault="00701562" w:rsidP="00A45A39">
      <w:pPr>
        <w:numPr>
          <w:ilvl w:val="0"/>
          <w:numId w:val="55"/>
        </w:numPr>
        <w:shd w:val="clear" w:color="auto" w:fill="FFFFFF"/>
        <w:spacing w:after="0" w:line="315" w:lineRule="atLeast"/>
        <w:ind w:left="0"/>
        <w:rPr>
          <w:ins w:id="452" w:author="Unknown"/>
          <w:rFonts w:ascii="Verdana" w:hAnsi="Verdana"/>
          <w:color w:val="000000"/>
          <w:sz w:val="20"/>
          <w:szCs w:val="20"/>
        </w:rPr>
      </w:pPr>
      <w:ins w:id="453" w:author="Unknown">
        <w:r>
          <w:rPr>
            <w:rFonts w:ascii="Verdana" w:hAnsi="Verdana"/>
            <w:color w:val="000000"/>
            <w:sz w:val="20"/>
            <w:szCs w:val="20"/>
            <w:bdr w:val="none" w:sz="0" w:space="0" w:color="auto" w:frame="1"/>
          </w:rPr>
          <w:t>}  </w:t>
        </w:r>
      </w:ins>
    </w:p>
    <w:p w:rsidR="00701562" w:rsidRDefault="00701562" w:rsidP="00701562">
      <w:pPr>
        <w:pStyle w:val="NormalWeb"/>
        <w:shd w:val="clear" w:color="auto" w:fill="FFFFFF"/>
        <w:rPr>
          <w:ins w:id="454" w:author="Unknown"/>
          <w:rFonts w:ascii="Verdana" w:hAnsi="Verdana"/>
          <w:color w:val="000000"/>
          <w:sz w:val="20"/>
          <w:szCs w:val="20"/>
        </w:rPr>
      </w:pPr>
      <w:ins w:id="455" w:author="Unknown">
        <w:r>
          <w:rPr>
            <w:rFonts w:ascii="Verdana" w:hAnsi="Verdana"/>
            <w:color w:val="000000"/>
            <w:sz w:val="20"/>
            <w:szCs w:val="20"/>
          </w:rPr>
          <w:t>Output:</w:t>
        </w:r>
      </w:ins>
    </w:p>
    <w:p w:rsidR="00701562" w:rsidRDefault="00701562" w:rsidP="00701562">
      <w:pPr>
        <w:pStyle w:val="HTMLPreformatted"/>
        <w:shd w:val="clear" w:color="auto" w:fill="F9FBF9"/>
        <w:rPr>
          <w:ins w:id="456" w:author="Unknown"/>
          <w:color w:val="000000"/>
        </w:rPr>
      </w:pPr>
      <w:proofErr w:type="gramStart"/>
      <w:ins w:id="457" w:author="Unknown">
        <w:r>
          <w:rPr>
            <w:color w:val="000000"/>
          </w:rPr>
          <w:lastRenderedPageBreak/>
          <w:t>success</w:t>
        </w:r>
        <w:proofErr w:type="gramEnd"/>
      </w:ins>
    </w:p>
    <w:p w:rsidR="00701562" w:rsidRDefault="00701562" w:rsidP="00701562">
      <w:pPr>
        <w:pStyle w:val="NormalWeb"/>
        <w:shd w:val="clear" w:color="auto" w:fill="FFFFFF"/>
        <w:rPr>
          <w:ins w:id="458" w:author="Unknown"/>
          <w:rFonts w:ascii="Verdana" w:hAnsi="Verdana"/>
          <w:color w:val="000000"/>
          <w:sz w:val="20"/>
          <w:szCs w:val="20"/>
        </w:rPr>
      </w:pPr>
      <w:ins w:id="459" w:author="Unknown">
        <w:r>
          <w:rPr>
            <w:rFonts w:ascii="Verdana" w:hAnsi="Verdana"/>
            <w:color w:val="000000"/>
            <w:sz w:val="20"/>
            <w:szCs w:val="20"/>
          </w:rPr>
          <w:t>testout.txt:</w:t>
        </w:r>
      </w:ins>
    </w:p>
    <w:p w:rsidR="00701562" w:rsidRDefault="00701562" w:rsidP="00701562">
      <w:pPr>
        <w:pStyle w:val="HTMLPreformatted"/>
        <w:shd w:val="clear" w:color="auto" w:fill="F9FBF9"/>
        <w:rPr>
          <w:ins w:id="460" w:author="Unknown"/>
          <w:color w:val="000000"/>
        </w:rPr>
      </w:pPr>
      <w:ins w:id="461" w:author="Unknown">
        <w:r>
          <w:rPr>
            <w:color w:val="000000"/>
          </w:rPr>
          <w:t>Welcome to javaTpoint.</w:t>
        </w:r>
      </w:ins>
    </w:p>
    <w:p w:rsidR="00701562" w:rsidRDefault="00701562" w:rsidP="00AD4807"/>
    <w:p w:rsidR="007064FB" w:rsidRDefault="007064FB" w:rsidP="007064F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BufferedReader Class</w:t>
      </w:r>
    </w:p>
    <w:p w:rsidR="007064FB" w:rsidRDefault="007064FB" w:rsidP="007064FB">
      <w:pPr>
        <w:pStyle w:val="NormalWeb"/>
        <w:shd w:val="clear" w:color="auto" w:fill="FFFFFF"/>
        <w:rPr>
          <w:rFonts w:ascii="Verdana" w:hAnsi="Verdana"/>
          <w:color w:val="000000"/>
          <w:sz w:val="20"/>
          <w:szCs w:val="20"/>
        </w:rPr>
      </w:pPr>
      <w:r>
        <w:rPr>
          <w:rFonts w:ascii="Verdana" w:hAnsi="Verdana"/>
          <w:color w:val="000000"/>
          <w:sz w:val="20"/>
          <w:szCs w:val="20"/>
        </w:rPr>
        <w:t xml:space="preserve">Java BufferedReader class is used to read the text from a character-based input stream. It can be used to read data line by line by </w:t>
      </w:r>
      <w:proofErr w:type="gramStart"/>
      <w:r>
        <w:rPr>
          <w:rFonts w:ascii="Verdana" w:hAnsi="Verdana"/>
          <w:color w:val="000000"/>
          <w:sz w:val="20"/>
          <w:szCs w:val="20"/>
        </w:rPr>
        <w:t>readLine(</w:t>
      </w:r>
      <w:proofErr w:type="gramEnd"/>
      <w:r>
        <w:rPr>
          <w:rFonts w:ascii="Verdana" w:hAnsi="Verdana"/>
          <w:color w:val="000000"/>
          <w:sz w:val="20"/>
          <w:szCs w:val="20"/>
        </w:rPr>
        <w:t>) method. It makes the performance fast. It inherits </w:t>
      </w:r>
      <w:hyperlink r:id="rId78" w:history="1">
        <w:r>
          <w:rPr>
            <w:rStyle w:val="Hyperlink"/>
            <w:rFonts w:ascii="Verdana" w:hAnsi="Verdana"/>
            <w:color w:val="008000"/>
            <w:sz w:val="20"/>
            <w:szCs w:val="20"/>
          </w:rPr>
          <w:t>Reader</w:t>
        </w:r>
      </w:hyperlink>
      <w:r>
        <w:rPr>
          <w:rFonts w:ascii="Verdana" w:hAnsi="Verdana"/>
          <w:color w:val="000000"/>
          <w:sz w:val="20"/>
          <w:szCs w:val="20"/>
        </w:rPr>
        <w:t> </w:t>
      </w:r>
      <w:hyperlink r:id="rId79" w:history="1">
        <w:r>
          <w:rPr>
            <w:rStyle w:val="Hyperlink"/>
            <w:rFonts w:ascii="Verdana" w:hAnsi="Verdana"/>
            <w:color w:val="008000"/>
            <w:sz w:val="20"/>
            <w:szCs w:val="20"/>
          </w:rPr>
          <w:t>class</w:t>
        </w:r>
      </w:hyperlink>
      <w:r>
        <w:rPr>
          <w:rFonts w:ascii="Verdana" w:hAnsi="Verdana"/>
          <w:color w:val="000000"/>
          <w:sz w:val="20"/>
          <w:szCs w:val="20"/>
        </w:rPr>
        <w:t>.</w:t>
      </w:r>
    </w:p>
    <w:p w:rsidR="007064FB" w:rsidRDefault="000076E4" w:rsidP="007064FB">
      <w:pPr>
        <w:rPr>
          <w:rFonts w:ascii="Times New Roman" w:hAnsi="Times New Roman"/>
          <w:sz w:val="24"/>
          <w:szCs w:val="24"/>
        </w:rPr>
      </w:pPr>
      <w:r>
        <w:pict>
          <v:rect id="_x0000_i1072" style="width:0;height:.75pt" o:hralign="center" o:hrstd="t" o:hrnoshade="t" o:hr="t" fillcolor="#d4d4d4" stroked="f"/>
        </w:pict>
      </w:r>
    </w:p>
    <w:p w:rsidR="007064FB" w:rsidRDefault="007064FB" w:rsidP="007064F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BufferedReader class declaration</w:t>
      </w:r>
    </w:p>
    <w:p w:rsidR="007064FB" w:rsidRDefault="007064FB" w:rsidP="007064FB">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Java.io.BufferedReader class:</w:t>
      </w:r>
    </w:p>
    <w:p w:rsidR="007064FB" w:rsidRDefault="007064FB" w:rsidP="00A45A39">
      <w:pPr>
        <w:numPr>
          <w:ilvl w:val="0"/>
          <w:numId w:val="5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BufferedReader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Reader  </w:t>
      </w:r>
    </w:p>
    <w:p w:rsidR="007064FB" w:rsidRDefault="000076E4" w:rsidP="007064FB">
      <w:pPr>
        <w:spacing w:line="240" w:lineRule="auto"/>
        <w:rPr>
          <w:rFonts w:ascii="Times New Roman" w:hAnsi="Times New Roman"/>
          <w:sz w:val="24"/>
          <w:szCs w:val="24"/>
        </w:rPr>
      </w:pPr>
      <w:r>
        <w:pict>
          <v:rect id="_x0000_i1073" style="width:0;height:.75pt" o:hralign="center" o:hrstd="t" o:hrnoshade="t" o:hr="t" fillcolor="#d4d4d4" stroked="f"/>
        </w:pict>
      </w:r>
    </w:p>
    <w:p w:rsidR="007064FB" w:rsidRDefault="007064FB" w:rsidP="007064F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BufferedReader class constructors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07"/>
        <w:gridCol w:w="9068"/>
      </w:tblGrid>
      <w:tr w:rsidR="007064FB" w:rsidTr="007064FB">
        <w:tc>
          <w:tcPr>
            <w:tcW w:w="0" w:type="auto"/>
            <w:shd w:val="clear" w:color="auto" w:fill="C7CCBE"/>
            <w:tcMar>
              <w:top w:w="180" w:type="dxa"/>
              <w:left w:w="180" w:type="dxa"/>
              <w:bottom w:w="180" w:type="dxa"/>
              <w:right w:w="180" w:type="dxa"/>
            </w:tcMar>
            <w:hideMark/>
          </w:tcPr>
          <w:p w:rsidR="007064FB" w:rsidRDefault="007064FB">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7064FB" w:rsidRDefault="007064FB">
            <w:pPr>
              <w:rPr>
                <w:b/>
                <w:bCs/>
                <w:color w:val="000000"/>
                <w:sz w:val="26"/>
                <w:szCs w:val="26"/>
              </w:rPr>
            </w:pPr>
            <w:r>
              <w:rPr>
                <w:b/>
                <w:bCs/>
                <w:color w:val="000000"/>
                <w:sz w:val="26"/>
                <w:szCs w:val="26"/>
              </w:rPr>
              <w:t>Description</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BufferedReader(Reader 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is used to create a buffered character input stream that uses the default size for an input buffer.</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BufferedReader(Reader rd,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is used to create a buffered character input stream that uses the specified size for an input buffer.</w:t>
            </w:r>
          </w:p>
        </w:tc>
      </w:tr>
    </w:tbl>
    <w:p w:rsidR="007064FB" w:rsidRDefault="000076E4" w:rsidP="007064FB">
      <w:pPr>
        <w:rPr>
          <w:rFonts w:ascii="Times New Roman" w:hAnsi="Times New Roman" w:cs="Times New Roman"/>
          <w:sz w:val="24"/>
          <w:szCs w:val="24"/>
        </w:rPr>
      </w:pPr>
      <w:r>
        <w:pict>
          <v:rect id="_x0000_i1074" style="width:0;height:.75pt" o:hralign="center" o:hrstd="t" o:hrnoshade="t" o:hr="t" fillcolor="#d4d4d4" stroked="f"/>
        </w:pict>
      </w:r>
    </w:p>
    <w:p w:rsidR="007064FB" w:rsidRDefault="007064FB" w:rsidP="007064F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BufferedReader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73"/>
        <w:gridCol w:w="9102"/>
      </w:tblGrid>
      <w:tr w:rsidR="007064FB" w:rsidTr="007064FB">
        <w:tc>
          <w:tcPr>
            <w:tcW w:w="0" w:type="auto"/>
            <w:shd w:val="clear" w:color="auto" w:fill="C7CCBE"/>
            <w:tcMar>
              <w:top w:w="180" w:type="dxa"/>
              <w:left w:w="180" w:type="dxa"/>
              <w:bottom w:w="180" w:type="dxa"/>
              <w:right w:w="180" w:type="dxa"/>
            </w:tcMar>
            <w:hideMark/>
          </w:tcPr>
          <w:p w:rsidR="007064FB" w:rsidRDefault="007064FB">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064FB" w:rsidRDefault="007064FB">
            <w:pPr>
              <w:rPr>
                <w:b/>
                <w:bCs/>
                <w:color w:val="000000"/>
                <w:sz w:val="26"/>
                <w:szCs w:val="26"/>
              </w:rPr>
            </w:pPr>
            <w:r>
              <w:rPr>
                <w:b/>
                <w:bCs/>
                <w:color w:val="000000"/>
                <w:sz w:val="26"/>
                <w:szCs w:val="26"/>
              </w:rPr>
              <w:t>Description</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lastRenderedPageBreak/>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is used for reading a single character.</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int read(char[]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is used for reading characters into a portion of an </w:t>
            </w:r>
            <w:hyperlink r:id="rId80" w:history="1">
              <w:r>
                <w:rPr>
                  <w:rStyle w:val="Hyperlink"/>
                  <w:rFonts w:ascii="Verdana" w:hAnsi="Verdana"/>
                  <w:color w:val="008000"/>
                  <w:sz w:val="20"/>
                  <w:szCs w:val="20"/>
                </w:rPr>
                <w:t>array</w:t>
              </w:r>
            </w:hyperlink>
            <w:r>
              <w:rPr>
                <w:rFonts w:ascii="Verdana" w:hAnsi="Verdana"/>
                <w:color w:val="000000"/>
                <w:sz w:val="20"/>
                <w:szCs w:val="20"/>
              </w:rPr>
              <w:t>.</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is used to test the input stream support for the mark and reset method.</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String readLine()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is used for reading a line of text.</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boolean 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is used to test whether the input stream is ready to be read.</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long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is used for skipping the characters.</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repositions the </w:t>
            </w:r>
            <w:hyperlink r:id="rId81" w:history="1">
              <w:r>
                <w:rPr>
                  <w:rStyle w:val="Hyperlink"/>
                  <w:rFonts w:ascii="Verdana" w:hAnsi="Verdana"/>
                  <w:color w:val="008000"/>
                  <w:sz w:val="20"/>
                  <w:szCs w:val="20"/>
                </w:rPr>
                <w:t>stream</w:t>
              </w:r>
            </w:hyperlink>
            <w:r>
              <w:rPr>
                <w:rFonts w:ascii="Verdana" w:hAnsi="Verdana"/>
                <w:color w:val="000000"/>
                <w:sz w:val="20"/>
                <w:szCs w:val="20"/>
              </w:rPr>
              <w:t> at a position the mark method was last called on this input stream.</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is used for marking the present position in a stream.</w:t>
            </w:r>
          </w:p>
        </w:tc>
      </w:tr>
      <w:tr w:rsidR="007064FB" w:rsidTr="007064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4FB" w:rsidRDefault="007064FB">
            <w:pPr>
              <w:spacing w:line="345" w:lineRule="atLeast"/>
              <w:ind w:left="300"/>
              <w:rPr>
                <w:rFonts w:ascii="Verdana" w:hAnsi="Verdana"/>
                <w:color w:val="000000"/>
                <w:sz w:val="20"/>
                <w:szCs w:val="20"/>
              </w:rPr>
            </w:pPr>
            <w:r>
              <w:rPr>
                <w:rFonts w:ascii="Verdana" w:hAnsi="Verdana"/>
                <w:color w:val="000000"/>
                <w:sz w:val="20"/>
                <w:szCs w:val="20"/>
              </w:rPr>
              <w:t>It closes the input stream and releases any of the system resources associated with the stream.</w:t>
            </w:r>
          </w:p>
        </w:tc>
      </w:tr>
    </w:tbl>
    <w:p w:rsidR="007064FB" w:rsidRDefault="007064FB" w:rsidP="007064FB">
      <w:pPr>
        <w:pStyle w:val="Heading2"/>
        <w:shd w:val="clear" w:color="auto" w:fill="FFFFFF"/>
        <w:spacing w:line="312" w:lineRule="atLeast"/>
        <w:rPr>
          <w:ins w:id="462" w:author="Unknown"/>
          <w:rFonts w:ascii="Helvetica" w:hAnsi="Helvetica" w:cs="Helvetica"/>
          <w:b w:val="0"/>
          <w:bCs w:val="0"/>
          <w:color w:val="610B38"/>
          <w:sz w:val="38"/>
          <w:szCs w:val="38"/>
        </w:rPr>
      </w:pPr>
      <w:ins w:id="463" w:author="Unknown">
        <w:r>
          <w:rPr>
            <w:rFonts w:ascii="Helvetica" w:hAnsi="Helvetica" w:cs="Helvetica"/>
            <w:b w:val="0"/>
            <w:bCs w:val="0"/>
            <w:color w:val="610B38"/>
            <w:sz w:val="38"/>
            <w:szCs w:val="38"/>
          </w:rPr>
          <w:t>Java BufferedReader Example</w:t>
        </w:r>
      </w:ins>
    </w:p>
    <w:p w:rsidR="007064FB" w:rsidRDefault="007064FB" w:rsidP="007064FB">
      <w:pPr>
        <w:pStyle w:val="NormalWeb"/>
        <w:shd w:val="clear" w:color="auto" w:fill="FFFFFF"/>
        <w:rPr>
          <w:ins w:id="464" w:author="Unknown"/>
          <w:rFonts w:ascii="Verdana" w:hAnsi="Verdana"/>
          <w:color w:val="000000"/>
          <w:sz w:val="20"/>
          <w:szCs w:val="20"/>
        </w:rPr>
      </w:pPr>
      <w:ins w:id="465" w:author="Unknown">
        <w:r>
          <w:rPr>
            <w:rFonts w:ascii="Verdana" w:hAnsi="Verdana"/>
            <w:color w:val="000000"/>
            <w:sz w:val="20"/>
            <w:szCs w:val="20"/>
          </w:rPr>
          <w:t>In this example, we are reading the data from the text file </w:t>
        </w:r>
        <w:r>
          <w:rPr>
            <w:rStyle w:val="Strong"/>
            <w:rFonts w:ascii="Verdana" w:hAnsi="Verdana"/>
            <w:color w:val="2F4F4F"/>
            <w:sz w:val="20"/>
            <w:szCs w:val="20"/>
          </w:rPr>
          <w:t>testout.txt</w:t>
        </w:r>
        <w:r>
          <w:rPr>
            <w:rFonts w:ascii="Verdana" w:hAnsi="Verdana"/>
            <w:color w:val="000000"/>
            <w:sz w:val="20"/>
            <w:szCs w:val="20"/>
          </w:rPr>
          <w:t> using Java BufferedReader class.</w:t>
        </w:r>
      </w:ins>
    </w:p>
    <w:p w:rsidR="007064FB" w:rsidRDefault="007064FB" w:rsidP="00A45A39">
      <w:pPr>
        <w:numPr>
          <w:ilvl w:val="0"/>
          <w:numId w:val="57"/>
        </w:numPr>
        <w:shd w:val="clear" w:color="auto" w:fill="FFFFFF"/>
        <w:spacing w:after="0" w:line="315" w:lineRule="atLeast"/>
        <w:ind w:left="0"/>
        <w:rPr>
          <w:ins w:id="466" w:author="Unknown"/>
          <w:rFonts w:ascii="Verdana" w:hAnsi="Verdana"/>
          <w:color w:val="000000"/>
          <w:sz w:val="20"/>
          <w:szCs w:val="20"/>
        </w:rPr>
      </w:pPr>
      <w:ins w:id="467"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7064FB" w:rsidRDefault="007064FB" w:rsidP="00A45A39">
      <w:pPr>
        <w:numPr>
          <w:ilvl w:val="0"/>
          <w:numId w:val="57"/>
        </w:numPr>
        <w:shd w:val="clear" w:color="auto" w:fill="FFFFFF"/>
        <w:spacing w:after="0" w:line="315" w:lineRule="atLeast"/>
        <w:ind w:left="0"/>
        <w:rPr>
          <w:ins w:id="468" w:author="Unknown"/>
          <w:rFonts w:ascii="Verdana" w:hAnsi="Verdana"/>
          <w:color w:val="000000"/>
          <w:sz w:val="20"/>
          <w:szCs w:val="20"/>
        </w:rPr>
      </w:pPr>
      <w:proofErr w:type="gramStart"/>
      <w:ins w:id="469"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7064FB" w:rsidRDefault="007064FB" w:rsidP="00A45A39">
      <w:pPr>
        <w:numPr>
          <w:ilvl w:val="0"/>
          <w:numId w:val="57"/>
        </w:numPr>
        <w:shd w:val="clear" w:color="auto" w:fill="FFFFFF"/>
        <w:spacing w:after="0" w:line="315" w:lineRule="atLeast"/>
        <w:ind w:left="0"/>
        <w:rPr>
          <w:ins w:id="470" w:author="Unknown"/>
          <w:rFonts w:ascii="Verdana" w:hAnsi="Verdana"/>
          <w:color w:val="000000"/>
          <w:sz w:val="20"/>
          <w:szCs w:val="20"/>
        </w:rPr>
      </w:pPr>
      <w:ins w:id="471"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BufferedReaderExample {  </w:t>
        </w:r>
      </w:ins>
    </w:p>
    <w:p w:rsidR="007064FB" w:rsidRDefault="007064FB" w:rsidP="00A45A39">
      <w:pPr>
        <w:numPr>
          <w:ilvl w:val="0"/>
          <w:numId w:val="57"/>
        </w:numPr>
        <w:shd w:val="clear" w:color="auto" w:fill="FFFFFF"/>
        <w:spacing w:after="0" w:line="315" w:lineRule="atLeast"/>
        <w:ind w:left="0"/>
        <w:rPr>
          <w:ins w:id="472" w:author="Unknown"/>
          <w:rFonts w:ascii="Verdana" w:hAnsi="Verdana"/>
          <w:color w:val="000000"/>
          <w:sz w:val="20"/>
          <w:szCs w:val="20"/>
        </w:rPr>
      </w:pPr>
      <w:ins w:id="473"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ins>
    </w:p>
    <w:p w:rsidR="007064FB" w:rsidRDefault="007064FB" w:rsidP="00A45A39">
      <w:pPr>
        <w:numPr>
          <w:ilvl w:val="0"/>
          <w:numId w:val="57"/>
        </w:numPr>
        <w:shd w:val="clear" w:color="auto" w:fill="FFFFFF"/>
        <w:spacing w:after="0" w:line="315" w:lineRule="atLeast"/>
        <w:ind w:left="0"/>
        <w:rPr>
          <w:ins w:id="474" w:author="Unknown"/>
          <w:rFonts w:ascii="Verdana" w:hAnsi="Verdana"/>
          <w:color w:val="000000"/>
          <w:sz w:val="20"/>
          <w:szCs w:val="20"/>
        </w:rPr>
      </w:pPr>
      <w:ins w:id="475" w:author="Unknown">
        <w:r>
          <w:rPr>
            <w:rFonts w:ascii="Verdana" w:hAnsi="Verdana"/>
            <w:color w:val="000000"/>
            <w:sz w:val="20"/>
            <w:szCs w:val="20"/>
            <w:bdr w:val="none" w:sz="0" w:space="0" w:color="auto" w:frame="1"/>
          </w:rPr>
          <w:t>          FileReader fr=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ins>
    </w:p>
    <w:p w:rsidR="007064FB" w:rsidRDefault="007064FB" w:rsidP="00A45A39">
      <w:pPr>
        <w:numPr>
          <w:ilvl w:val="0"/>
          <w:numId w:val="57"/>
        </w:numPr>
        <w:shd w:val="clear" w:color="auto" w:fill="FFFFFF"/>
        <w:spacing w:after="0" w:line="315" w:lineRule="atLeast"/>
        <w:ind w:left="0"/>
        <w:rPr>
          <w:ins w:id="476" w:author="Unknown"/>
          <w:rFonts w:ascii="Verdana" w:hAnsi="Verdana"/>
          <w:color w:val="000000"/>
          <w:sz w:val="20"/>
          <w:szCs w:val="20"/>
        </w:rPr>
      </w:pPr>
      <w:ins w:id="477" w:author="Unknown">
        <w:r>
          <w:rPr>
            <w:rFonts w:ascii="Verdana" w:hAnsi="Verdana"/>
            <w:color w:val="000000"/>
            <w:sz w:val="20"/>
            <w:szCs w:val="20"/>
            <w:bdr w:val="none" w:sz="0" w:space="0" w:color="auto" w:frame="1"/>
          </w:rPr>
          <w:t>          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BufferedReader(fr);    </w:t>
        </w:r>
      </w:ins>
    </w:p>
    <w:p w:rsidR="007064FB" w:rsidRDefault="007064FB" w:rsidP="00A45A39">
      <w:pPr>
        <w:numPr>
          <w:ilvl w:val="0"/>
          <w:numId w:val="57"/>
        </w:numPr>
        <w:shd w:val="clear" w:color="auto" w:fill="FFFFFF"/>
        <w:spacing w:after="0" w:line="315" w:lineRule="atLeast"/>
        <w:ind w:left="0"/>
        <w:rPr>
          <w:ins w:id="478" w:author="Unknown"/>
          <w:rFonts w:ascii="Verdana" w:hAnsi="Verdana"/>
          <w:color w:val="000000"/>
          <w:sz w:val="20"/>
          <w:szCs w:val="20"/>
        </w:rPr>
      </w:pPr>
      <w:ins w:id="479" w:author="Unknown">
        <w:r>
          <w:rPr>
            <w:rFonts w:ascii="Verdana" w:hAnsi="Verdana"/>
            <w:color w:val="000000"/>
            <w:sz w:val="20"/>
            <w:szCs w:val="20"/>
            <w:bdr w:val="none" w:sz="0" w:space="0" w:color="auto" w:frame="1"/>
          </w:rPr>
          <w:t>  </w:t>
        </w:r>
      </w:ins>
    </w:p>
    <w:p w:rsidR="007064FB" w:rsidRDefault="007064FB" w:rsidP="00A45A39">
      <w:pPr>
        <w:numPr>
          <w:ilvl w:val="0"/>
          <w:numId w:val="57"/>
        </w:numPr>
        <w:shd w:val="clear" w:color="auto" w:fill="FFFFFF"/>
        <w:spacing w:after="0" w:line="315" w:lineRule="atLeast"/>
        <w:ind w:left="0"/>
        <w:rPr>
          <w:ins w:id="480" w:author="Unknown"/>
          <w:rFonts w:ascii="Verdana" w:hAnsi="Verdana"/>
          <w:color w:val="000000"/>
          <w:sz w:val="20"/>
          <w:szCs w:val="20"/>
        </w:rPr>
      </w:pPr>
      <w:ins w:id="48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ins>
    </w:p>
    <w:p w:rsidR="007064FB" w:rsidRDefault="007064FB" w:rsidP="00A45A39">
      <w:pPr>
        <w:numPr>
          <w:ilvl w:val="0"/>
          <w:numId w:val="57"/>
        </w:numPr>
        <w:shd w:val="clear" w:color="auto" w:fill="FFFFFF"/>
        <w:spacing w:after="0" w:line="315" w:lineRule="atLeast"/>
        <w:ind w:left="0"/>
        <w:rPr>
          <w:ins w:id="482" w:author="Unknown"/>
          <w:rFonts w:ascii="Verdana" w:hAnsi="Verdana"/>
          <w:color w:val="000000"/>
          <w:sz w:val="20"/>
          <w:szCs w:val="20"/>
        </w:rPr>
      </w:pPr>
      <w:ins w:id="483"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((i=br.read())!=-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ins>
    </w:p>
    <w:p w:rsidR="007064FB" w:rsidRDefault="007064FB" w:rsidP="00A45A39">
      <w:pPr>
        <w:numPr>
          <w:ilvl w:val="0"/>
          <w:numId w:val="57"/>
        </w:numPr>
        <w:shd w:val="clear" w:color="auto" w:fill="FFFFFF"/>
        <w:spacing w:after="0" w:line="315" w:lineRule="atLeast"/>
        <w:ind w:left="0"/>
        <w:rPr>
          <w:ins w:id="484" w:author="Unknown"/>
          <w:rFonts w:ascii="Verdana" w:hAnsi="Verdana"/>
          <w:color w:val="000000"/>
          <w:sz w:val="20"/>
          <w:szCs w:val="20"/>
        </w:rPr>
      </w:pPr>
      <w:ins w:id="485" w:author="Unknown">
        <w:r>
          <w:rPr>
            <w:rFonts w:ascii="Verdana" w:hAnsi="Verdana"/>
            <w:color w:val="000000"/>
            <w:sz w:val="20"/>
            <w:szCs w:val="20"/>
            <w:bdr w:val="none" w:sz="0" w:space="0" w:color="auto" w:frame="1"/>
          </w:rPr>
          <w:lastRenderedPageBreak/>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)i);  </w:t>
        </w:r>
      </w:ins>
    </w:p>
    <w:p w:rsidR="007064FB" w:rsidRDefault="007064FB" w:rsidP="00A45A39">
      <w:pPr>
        <w:numPr>
          <w:ilvl w:val="0"/>
          <w:numId w:val="57"/>
        </w:numPr>
        <w:shd w:val="clear" w:color="auto" w:fill="FFFFFF"/>
        <w:spacing w:after="0" w:line="315" w:lineRule="atLeast"/>
        <w:ind w:left="0"/>
        <w:rPr>
          <w:ins w:id="486" w:author="Unknown"/>
          <w:rFonts w:ascii="Verdana" w:hAnsi="Verdana"/>
          <w:color w:val="000000"/>
          <w:sz w:val="20"/>
          <w:szCs w:val="20"/>
        </w:rPr>
      </w:pPr>
      <w:ins w:id="487" w:author="Unknown">
        <w:r>
          <w:rPr>
            <w:rFonts w:ascii="Verdana" w:hAnsi="Verdana"/>
            <w:color w:val="000000"/>
            <w:sz w:val="20"/>
            <w:szCs w:val="20"/>
            <w:bdr w:val="none" w:sz="0" w:space="0" w:color="auto" w:frame="1"/>
          </w:rPr>
          <w:t>          }  </w:t>
        </w:r>
      </w:ins>
    </w:p>
    <w:p w:rsidR="007064FB" w:rsidRDefault="007064FB" w:rsidP="00A45A39">
      <w:pPr>
        <w:numPr>
          <w:ilvl w:val="0"/>
          <w:numId w:val="57"/>
        </w:numPr>
        <w:shd w:val="clear" w:color="auto" w:fill="FFFFFF"/>
        <w:spacing w:after="0" w:line="315" w:lineRule="atLeast"/>
        <w:ind w:left="0"/>
        <w:rPr>
          <w:ins w:id="488" w:author="Unknown"/>
          <w:rFonts w:ascii="Verdana" w:hAnsi="Verdana"/>
          <w:color w:val="000000"/>
          <w:sz w:val="20"/>
          <w:szCs w:val="20"/>
        </w:rPr>
      </w:pPr>
      <w:ins w:id="489" w:author="Unknown">
        <w:r>
          <w:rPr>
            <w:rFonts w:ascii="Verdana" w:hAnsi="Verdana"/>
            <w:color w:val="000000"/>
            <w:sz w:val="20"/>
            <w:szCs w:val="20"/>
            <w:bdr w:val="none" w:sz="0" w:space="0" w:color="auto" w:frame="1"/>
          </w:rPr>
          <w:t>          br.close();    </w:t>
        </w:r>
      </w:ins>
    </w:p>
    <w:p w:rsidR="007064FB" w:rsidRDefault="007064FB" w:rsidP="00A45A39">
      <w:pPr>
        <w:numPr>
          <w:ilvl w:val="0"/>
          <w:numId w:val="57"/>
        </w:numPr>
        <w:shd w:val="clear" w:color="auto" w:fill="FFFFFF"/>
        <w:spacing w:after="0" w:line="315" w:lineRule="atLeast"/>
        <w:ind w:left="0"/>
        <w:rPr>
          <w:ins w:id="490" w:author="Unknown"/>
          <w:rFonts w:ascii="Verdana" w:hAnsi="Verdana"/>
          <w:color w:val="000000"/>
          <w:sz w:val="20"/>
          <w:szCs w:val="20"/>
        </w:rPr>
      </w:pPr>
      <w:ins w:id="491" w:author="Unknown">
        <w:r>
          <w:rPr>
            <w:rFonts w:ascii="Verdana" w:hAnsi="Verdana"/>
            <w:color w:val="000000"/>
            <w:sz w:val="20"/>
            <w:szCs w:val="20"/>
            <w:bdr w:val="none" w:sz="0" w:space="0" w:color="auto" w:frame="1"/>
          </w:rPr>
          <w:t>          fr.close();    </w:t>
        </w:r>
      </w:ins>
    </w:p>
    <w:p w:rsidR="007064FB" w:rsidRDefault="007064FB" w:rsidP="00A45A39">
      <w:pPr>
        <w:numPr>
          <w:ilvl w:val="0"/>
          <w:numId w:val="57"/>
        </w:numPr>
        <w:shd w:val="clear" w:color="auto" w:fill="FFFFFF"/>
        <w:spacing w:after="0" w:line="315" w:lineRule="atLeast"/>
        <w:ind w:left="0"/>
        <w:rPr>
          <w:ins w:id="492" w:author="Unknown"/>
          <w:rFonts w:ascii="Verdana" w:hAnsi="Verdana"/>
          <w:color w:val="000000"/>
          <w:sz w:val="20"/>
          <w:szCs w:val="20"/>
        </w:rPr>
      </w:pPr>
      <w:ins w:id="493" w:author="Unknown">
        <w:r>
          <w:rPr>
            <w:rFonts w:ascii="Verdana" w:hAnsi="Verdana"/>
            <w:color w:val="000000"/>
            <w:sz w:val="20"/>
            <w:szCs w:val="20"/>
            <w:bdr w:val="none" w:sz="0" w:space="0" w:color="auto" w:frame="1"/>
          </w:rPr>
          <w:t>    }    </w:t>
        </w:r>
      </w:ins>
    </w:p>
    <w:p w:rsidR="007064FB" w:rsidRDefault="007064FB" w:rsidP="00A45A39">
      <w:pPr>
        <w:numPr>
          <w:ilvl w:val="0"/>
          <w:numId w:val="57"/>
        </w:numPr>
        <w:shd w:val="clear" w:color="auto" w:fill="FFFFFF"/>
        <w:spacing w:after="0" w:line="315" w:lineRule="atLeast"/>
        <w:ind w:left="0"/>
        <w:rPr>
          <w:ins w:id="494" w:author="Unknown"/>
          <w:rFonts w:ascii="Verdana" w:hAnsi="Verdana"/>
          <w:color w:val="000000"/>
          <w:sz w:val="20"/>
          <w:szCs w:val="20"/>
        </w:rPr>
      </w:pPr>
      <w:ins w:id="495" w:author="Unknown">
        <w:r>
          <w:rPr>
            <w:rFonts w:ascii="Verdana" w:hAnsi="Verdana"/>
            <w:color w:val="000000"/>
            <w:sz w:val="20"/>
            <w:szCs w:val="20"/>
            <w:bdr w:val="none" w:sz="0" w:space="0" w:color="auto" w:frame="1"/>
          </w:rPr>
          <w:t>}    </w:t>
        </w:r>
      </w:ins>
    </w:p>
    <w:p w:rsidR="007064FB" w:rsidRDefault="007064FB" w:rsidP="007064FB">
      <w:pPr>
        <w:pStyle w:val="NormalWeb"/>
        <w:shd w:val="clear" w:color="auto" w:fill="FFFFFF"/>
        <w:rPr>
          <w:ins w:id="496" w:author="Unknown"/>
          <w:rFonts w:ascii="Verdana" w:hAnsi="Verdana"/>
          <w:color w:val="000000"/>
          <w:sz w:val="20"/>
          <w:szCs w:val="20"/>
        </w:rPr>
      </w:pPr>
      <w:ins w:id="497" w:author="Unknown">
        <w:r>
          <w:rPr>
            <w:rFonts w:ascii="Verdana" w:hAnsi="Verdana"/>
            <w:color w:val="000000"/>
            <w:sz w:val="20"/>
            <w:szCs w:val="20"/>
          </w:rPr>
          <w:t>Here, we are assuming that you have following data in "testout.txt" file:</w:t>
        </w:r>
      </w:ins>
    </w:p>
    <w:p w:rsidR="007064FB" w:rsidRDefault="007064FB" w:rsidP="007064FB">
      <w:pPr>
        <w:pStyle w:val="HTMLPreformatted"/>
        <w:shd w:val="clear" w:color="auto" w:fill="F9FBF9"/>
        <w:rPr>
          <w:ins w:id="498" w:author="Unknown"/>
          <w:color w:val="000000"/>
        </w:rPr>
      </w:pPr>
      <w:ins w:id="499" w:author="Unknown">
        <w:r>
          <w:rPr>
            <w:color w:val="000000"/>
          </w:rPr>
          <w:t>Welcome to javaTpoint.</w:t>
        </w:r>
      </w:ins>
    </w:p>
    <w:p w:rsidR="007064FB" w:rsidRDefault="007064FB" w:rsidP="007064FB">
      <w:pPr>
        <w:pStyle w:val="NormalWeb"/>
        <w:shd w:val="clear" w:color="auto" w:fill="FFFFFF"/>
        <w:rPr>
          <w:ins w:id="500" w:author="Unknown"/>
          <w:rFonts w:ascii="Verdana" w:hAnsi="Verdana"/>
          <w:color w:val="000000"/>
          <w:sz w:val="20"/>
          <w:szCs w:val="20"/>
        </w:rPr>
      </w:pPr>
      <w:ins w:id="501" w:author="Unknown">
        <w:r>
          <w:rPr>
            <w:rFonts w:ascii="Verdana" w:hAnsi="Verdana"/>
            <w:color w:val="000000"/>
            <w:sz w:val="20"/>
            <w:szCs w:val="20"/>
          </w:rPr>
          <w:t>Output:</w:t>
        </w:r>
      </w:ins>
    </w:p>
    <w:p w:rsidR="007064FB" w:rsidRDefault="007064FB" w:rsidP="007064FB">
      <w:pPr>
        <w:pStyle w:val="HTMLPreformatted"/>
        <w:shd w:val="clear" w:color="auto" w:fill="F9FBF9"/>
        <w:rPr>
          <w:ins w:id="502" w:author="Unknown"/>
          <w:color w:val="000000"/>
        </w:rPr>
      </w:pPr>
      <w:ins w:id="503" w:author="Unknown">
        <w:r>
          <w:rPr>
            <w:color w:val="000000"/>
          </w:rPr>
          <w:t>Welcome to javaTpoint.</w:t>
        </w:r>
      </w:ins>
    </w:p>
    <w:p w:rsidR="007064FB" w:rsidRDefault="007064FB" w:rsidP="007064FB">
      <w:pPr>
        <w:pStyle w:val="Heading2"/>
        <w:shd w:val="clear" w:color="auto" w:fill="FFFFFF"/>
        <w:spacing w:line="312" w:lineRule="atLeast"/>
        <w:rPr>
          <w:ins w:id="504" w:author="Unknown"/>
          <w:rFonts w:ascii="Helvetica" w:hAnsi="Helvetica" w:cs="Helvetica"/>
          <w:b w:val="0"/>
          <w:bCs w:val="0"/>
          <w:color w:val="610B38"/>
          <w:sz w:val="38"/>
          <w:szCs w:val="38"/>
        </w:rPr>
      </w:pPr>
      <w:ins w:id="505" w:author="Unknown">
        <w:r>
          <w:rPr>
            <w:rFonts w:ascii="Helvetica" w:hAnsi="Helvetica" w:cs="Helvetica"/>
            <w:b w:val="0"/>
            <w:bCs w:val="0"/>
            <w:color w:val="610B38"/>
            <w:sz w:val="38"/>
            <w:szCs w:val="38"/>
          </w:rPr>
          <w:t>Reading data from console by InputStreamReader and BufferedReader</w:t>
        </w:r>
      </w:ins>
    </w:p>
    <w:p w:rsidR="007064FB" w:rsidRDefault="007064FB" w:rsidP="007064FB">
      <w:pPr>
        <w:pStyle w:val="NormalWeb"/>
        <w:shd w:val="clear" w:color="auto" w:fill="FFFFFF"/>
        <w:rPr>
          <w:ins w:id="506" w:author="Unknown"/>
          <w:rFonts w:ascii="Verdana" w:hAnsi="Verdana"/>
          <w:color w:val="000000"/>
          <w:sz w:val="20"/>
          <w:szCs w:val="20"/>
        </w:rPr>
      </w:pPr>
      <w:ins w:id="507" w:author="Unknown">
        <w:r>
          <w:rPr>
            <w:rFonts w:ascii="Verdana" w:hAnsi="Verdana"/>
            <w:color w:val="000000"/>
            <w:sz w:val="20"/>
            <w:szCs w:val="20"/>
          </w:rPr>
          <w:t>In this example, we are connecting the BufferedReader stream with the </w:t>
        </w:r>
        <w:r>
          <w:rPr>
            <w:rFonts w:ascii="Verdana" w:hAnsi="Verdana"/>
            <w:color w:val="000000"/>
            <w:sz w:val="20"/>
            <w:szCs w:val="20"/>
          </w:rPr>
          <w:fldChar w:fldCharType="begin"/>
        </w:r>
        <w:r>
          <w:rPr>
            <w:rFonts w:ascii="Verdana" w:hAnsi="Verdana"/>
            <w:color w:val="000000"/>
            <w:sz w:val="20"/>
            <w:szCs w:val="20"/>
          </w:rPr>
          <w:instrText xml:space="preserve"> HYPERLINK "https://www.javatpoint.com/Input-from-keyboard-by-InputStreamReader" </w:instrText>
        </w:r>
        <w:r>
          <w:rPr>
            <w:rFonts w:ascii="Verdana" w:hAnsi="Verdana"/>
            <w:color w:val="000000"/>
            <w:sz w:val="20"/>
            <w:szCs w:val="20"/>
          </w:rPr>
          <w:fldChar w:fldCharType="separate"/>
        </w:r>
        <w:r>
          <w:rPr>
            <w:rStyle w:val="Hyperlink"/>
            <w:rFonts w:ascii="Verdana" w:hAnsi="Verdana"/>
            <w:color w:val="008000"/>
            <w:sz w:val="20"/>
            <w:szCs w:val="20"/>
          </w:rPr>
          <w:t>InputStreamReader</w:t>
        </w:r>
        <w:r>
          <w:rPr>
            <w:rFonts w:ascii="Verdana" w:hAnsi="Verdana"/>
            <w:color w:val="000000"/>
            <w:sz w:val="20"/>
            <w:szCs w:val="20"/>
          </w:rPr>
          <w:fldChar w:fldCharType="end"/>
        </w:r>
        <w:r>
          <w:rPr>
            <w:rFonts w:ascii="Verdana" w:hAnsi="Verdana"/>
            <w:color w:val="000000"/>
            <w:sz w:val="20"/>
            <w:szCs w:val="20"/>
          </w:rPr>
          <w:t> stream for reading the line by line data from the keyboard.</w:t>
        </w:r>
      </w:ins>
    </w:p>
    <w:p w:rsidR="007064FB" w:rsidRDefault="007064FB" w:rsidP="00A45A39">
      <w:pPr>
        <w:numPr>
          <w:ilvl w:val="0"/>
          <w:numId w:val="58"/>
        </w:numPr>
        <w:shd w:val="clear" w:color="auto" w:fill="FFFFFF"/>
        <w:spacing w:after="0" w:line="315" w:lineRule="atLeast"/>
        <w:ind w:left="0"/>
        <w:rPr>
          <w:ins w:id="508" w:author="Unknown"/>
          <w:rFonts w:ascii="Verdana" w:hAnsi="Verdana"/>
          <w:color w:val="000000"/>
          <w:sz w:val="20"/>
          <w:szCs w:val="20"/>
        </w:rPr>
      </w:pPr>
      <w:ins w:id="50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7064FB" w:rsidRDefault="007064FB" w:rsidP="00A45A39">
      <w:pPr>
        <w:numPr>
          <w:ilvl w:val="0"/>
          <w:numId w:val="58"/>
        </w:numPr>
        <w:shd w:val="clear" w:color="auto" w:fill="FFFFFF"/>
        <w:spacing w:after="0" w:line="315" w:lineRule="atLeast"/>
        <w:ind w:left="0"/>
        <w:rPr>
          <w:ins w:id="510" w:author="Unknown"/>
          <w:rFonts w:ascii="Verdana" w:hAnsi="Verdana"/>
          <w:color w:val="000000"/>
          <w:sz w:val="20"/>
          <w:szCs w:val="20"/>
        </w:rPr>
      </w:pPr>
      <w:proofErr w:type="gramStart"/>
      <w:ins w:id="511"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7064FB" w:rsidRDefault="007064FB" w:rsidP="00A45A39">
      <w:pPr>
        <w:numPr>
          <w:ilvl w:val="0"/>
          <w:numId w:val="58"/>
        </w:numPr>
        <w:shd w:val="clear" w:color="auto" w:fill="FFFFFF"/>
        <w:spacing w:after="0" w:line="315" w:lineRule="atLeast"/>
        <w:ind w:left="0"/>
        <w:rPr>
          <w:ins w:id="512" w:author="Unknown"/>
          <w:rFonts w:ascii="Verdana" w:hAnsi="Verdana"/>
          <w:color w:val="000000"/>
          <w:sz w:val="20"/>
          <w:szCs w:val="20"/>
        </w:rPr>
      </w:pPr>
      <w:ins w:id="51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BufferedReaderExample{    </w:t>
        </w:r>
      </w:ins>
    </w:p>
    <w:p w:rsidR="007064FB" w:rsidRDefault="007064FB" w:rsidP="00A45A39">
      <w:pPr>
        <w:numPr>
          <w:ilvl w:val="0"/>
          <w:numId w:val="58"/>
        </w:numPr>
        <w:shd w:val="clear" w:color="auto" w:fill="FFFFFF"/>
        <w:spacing w:after="0" w:line="315" w:lineRule="atLeast"/>
        <w:ind w:left="0"/>
        <w:rPr>
          <w:ins w:id="514" w:author="Unknown"/>
          <w:rFonts w:ascii="Verdana" w:hAnsi="Verdana"/>
          <w:color w:val="000000"/>
          <w:sz w:val="20"/>
          <w:szCs w:val="20"/>
        </w:rPr>
      </w:pPr>
      <w:ins w:id="515"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ins>
    </w:p>
    <w:p w:rsidR="007064FB" w:rsidRDefault="007064FB" w:rsidP="00A45A39">
      <w:pPr>
        <w:numPr>
          <w:ilvl w:val="0"/>
          <w:numId w:val="58"/>
        </w:numPr>
        <w:shd w:val="clear" w:color="auto" w:fill="FFFFFF"/>
        <w:spacing w:after="0" w:line="315" w:lineRule="atLeast"/>
        <w:ind w:left="0"/>
        <w:rPr>
          <w:ins w:id="516" w:author="Unknown"/>
          <w:rFonts w:ascii="Verdana" w:hAnsi="Verdana"/>
          <w:color w:val="000000"/>
          <w:sz w:val="20"/>
          <w:szCs w:val="20"/>
        </w:rPr>
      </w:pPr>
      <w:ins w:id="517" w:author="Unknown">
        <w:r>
          <w:rPr>
            <w:rFonts w:ascii="Verdana" w:hAnsi="Verdana"/>
            <w:color w:val="000000"/>
            <w:sz w:val="20"/>
            <w:szCs w:val="20"/>
            <w:bdr w:val="none" w:sz="0" w:space="0" w:color="auto" w:frame="1"/>
          </w:rPr>
          <w:t>    InputStreamReader 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ins>
    </w:p>
    <w:p w:rsidR="007064FB" w:rsidRDefault="007064FB" w:rsidP="00A45A39">
      <w:pPr>
        <w:numPr>
          <w:ilvl w:val="0"/>
          <w:numId w:val="58"/>
        </w:numPr>
        <w:shd w:val="clear" w:color="auto" w:fill="FFFFFF"/>
        <w:spacing w:after="0" w:line="315" w:lineRule="atLeast"/>
        <w:ind w:left="0"/>
        <w:rPr>
          <w:ins w:id="518" w:author="Unknown"/>
          <w:rFonts w:ascii="Verdana" w:hAnsi="Verdana"/>
          <w:color w:val="000000"/>
          <w:sz w:val="20"/>
          <w:szCs w:val="20"/>
        </w:rPr>
      </w:pPr>
      <w:ins w:id="519" w:author="Unknown">
        <w:r>
          <w:rPr>
            <w:rFonts w:ascii="Verdana" w:hAnsi="Verdana"/>
            <w:color w:val="000000"/>
            <w:sz w:val="20"/>
            <w:szCs w:val="20"/>
            <w:bdr w:val="none" w:sz="0" w:space="0" w:color="auto" w:frame="1"/>
          </w:rPr>
          <w:t>    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BufferedReader(r);            </w:t>
        </w:r>
      </w:ins>
    </w:p>
    <w:p w:rsidR="007064FB" w:rsidRDefault="007064FB" w:rsidP="00A45A39">
      <w:pPr>
        <w:numPr>
          <w:ilvl w:val="0"/>
          <w:numId w:val="58"/>
        </w:numPr>
        <w:shd w:val="clear" w:color="auto" w:fill="FFFFFF"/>
        <w:spacing w:after="0" w:line="315" w:lineRule="atLeast"/>
        <w:ind w:left="0"/>
        <w:rPr>
          <w:ins w:id="520" w:author="Unknown"/>
          <w:rFonts w:ascii="Verdana" w:hAnsi="Verdana"/>
          <w:color w:val="000000"/>
          <w:sz w:val="20"/>
          <w:szCs w:val="20"/>
        </w:rPr>
      </w:pPr>
      <w:ins w:id="521" w:author="Unknown">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"Enter your name"</w:t>
        </w:r>
        <w:r>
          <w:rPr>
            <w:rFonts w:ascii="Verdana" w:hAnsi="Verdana"/>
            <w:color w:val="000000"/>
            <w:sz w:val="20"/>
            <w:szCs w:val="20"/>
            <w:bdr w:val="none" w:sz="0" w:space="0" w:color="auto" w:frame="1"/>
          </w:rPr>
          <w:t>);    </w:t>
        </w:r>
      </w:ins>
    </w:p>
    <w:p w:rsidR="007064FB" w:rsidRDefault="007064FB" w:rsidP="00A45A39">
      <w:pPr>
        <w:numPr>
          <w:ilvl w:val="0"/>
          <w:numId w:val="58"/>
        </w:numPr>
        <w:shd w:val="clear" w:color="auto" w:fill="FFFFFF"/>
        <w:spacing w:after="0" w:line="315" w:lineRule="atLeast"/>
        <w:ind w:left="0"/>
        <w:rPr>
          <w:ins w:id="522" w:author="Unknown"/>
          <w:rFonts w:ascii="Verdana" w:hAnsi="Verdana"/>
          <w:color w:val="000000"/>
          <w:sz w:val="20"/>
          <w:szCs w:val="20"/>
        </w:rPr>
      </w:pPr>
      <w:ins w:id="523" w:author="Unknown">
        <w:r>
          <w:rPr>
            <w:rFonts w:ascii="Verdana" w:hAnsi="Verdana"/>
            <w:color w:val="000000"/>
            <w:sz w:val="20"/>
            <w:szCs w:val="20"/>
            <w:bdr w:val="none" w:sz="0" w:space="0" w:color="auto" w:frame="1"/>
          </w:rPr>
          <w:t>    String name=br.readLine();    </w:t>
        </w:r>
      </w:ins>
    </w:p>
    <w:p w:rsidR="007064FB" w:rsidRDefault="007064FB" w:rsidP="00A45A39">
      <w:pPr>
        <w:numPr>
          <w:ilvl w:val="0"/>
          <w:numId w:val="58"/>
        </w:numPr>
        <w:shd w:val="clear" w:color="auto" w:fill="FFFFFF"/>
        <w:spacing w:after="0" w:line="315" w:lineRule="atLeast"/>
        <w:ind w:left="0"/>
        <w:rPr>
          <w:ins w:id="524" w:author="Unknown"/>
          <w:rFonts w:ascii="Verdana" w:hAnsi="Verdana"/>
          <w:color w:val="000000"/>
          <w:sz w:val="20"/>
          <w:szCs w:val="20"/>
        </w:rPr>
      </w:pPr>
      <w:ins w:id="525" w:author="Unknown">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"Welcome "</w:t>
        </w:r>
        <w:r>
          <w:rPr>
            <w:rFonts w:ascii="Verdana" w:hAnsi="Verdana"/>
            <w:color w:val="000000"/>
            <w:sz w:val="20"/>
            <w:szCs w:val="20"/>
            <w:bdr w:val="none" w:sz="0" w:space="0" w:color="auto" w:frame="1"/>
          </w:rPr>
          <w:t>+name);    </w:t>
        </w:r>
      </w:ins>
    </w:p>
    <w:p w:rsidR="007064FB" w:rsidRDefault="007064FB" w:rsidP="00A45A39">
      <w:pPr>
        <w:numPr>
          <w:ilvl w:val="0"/>
          <w:numId w:val="58"/>
        </w:numPr>
        <w:shd w:val="clear" w:color="auto" w:fill="FFFFFF"/>
        <w:spacing w:after="0" w:line="315" w:lineRule="atLeast"/>
        <w:ind w:left="0"/>
        <w:rPr>
          <w:ins w:id="526" w:author="Unknown"/>
          <w:rFonts w:ascii="Verdana" w:hAnsi="Verdana"/>
          <w:color w:val="000000"/>
          <w:sz w:val="20"/>
          <w:szCs w:val="20"/>
        </w:rPr>
      </w:pPr>
      <w:ins w:id="527" w:author="Unknown">
        <w:r>
          <w:rPr>
            <w:rFonts w:ascii="Verdana" w:hAnsi="Verdana"/>
            <w:color w:val="000000"/>
            <w:sz w:val="20"/>
            <w:szCs w:val="20"/>
            <w:bdr w:val="none" w:sz="0" w:space="0" w:color="auto" w:frame="1"/>
          </w:rPr>
          <w:t>}    </w:t>
        </w:r>
      </w:ins>
    </w:p>
    <w:p w:rsidR="007064FB" w:rsidRDefault="007064FB" w:rsidP="00A45A39">
      <w:pPr>
        <w:numPr>
          <w:ilvl w:val="0"/>
          <w:numId w:val="58"/>
        </w:numPr>
        <w:shd w:val="clear" w:color="auto" w:fill="FFFFFF"/>
        <w:spacing w:after="0" w:line="315" w:lineRule="atLeast"/>
        <w:ind w:left="0"/>
        <w:rPr>
          <w:ins w:id="528" w:author="Unknown"/>
          <w:rFonts w:ascii="Verdana" w:hAnsi="Verdana"/>
          <w:color w:val="000000"/>
          <w:sz w:val="20"/>
          <w:szCs w:val="20"/>
        </w:rPr>
      </w:pPr>
      <w:ins w:id="529" w:author="Unknown">
        <w:r>
          <w:rPr>
            <w:rFonts w:ascii="Verdana" w:hAnsi="Verdana"/>
            <w:color w:val="000000"/>
            <w:sz w:val="20"/>
            <w:szCs w:val="20"/>
            <w:bdr w:val="none" w:sz="0" w:space="0" w:color="auto" w:frame="1"/>
          </w:rPr>
          <w:t>}  </w:t>
        </w:r>
      </w:ins>
    </w:p>
    <w:p w:rsidR="007064FB" w:rsidRDefault="007064FB" w:rsidP="007064FB">
      <w:pPr>
        <w:pStyle w:val="NormalWeb"/>
        <w:shd w:val="clear" w:color="auto" w:fill="FFFFFF"/>
        <w:rPr>
          <w:ins w:id="530" w:author="Unknown"/>
          <w:rFonts w:ascii="Verdana" w:hAnsi="Verdana"/>
          <w:color w:val="000000"/>
          <w:sz w:val="20"/>
          <w:szCs w:val="20"/>
        </w:rPr>
      </w:pPr>
      <w:ins w:id="531" w:author="Unknown">
        <w:r>
          <w:rPr>
            <w:rFonts w:ascii="Verdana" w:hAnsi="Verdana"/>
            <w:color w:val="000000"/>
            <w:sz w:val="20"/>
            <w:szCs w:val="20"/>
          </w:rPr>
          <w:t>Output:</w:t>
        </w:r>
      </w:ins>
    </w:p>
    <w:p w:rsidR="007064FB" w:rsidRDefault="007064FB" w:rsidP="007064FB">
      <w:pPr>
        <w:pStyle w:val="HTMLPreformatted"/>
        <w:shd w:val="clear" w:color="auto" w:fill="F9FBF9"/>
        <w:rPr>
          <w:ins w:id="532" w:author="Unknown"/>
          <w:color w:val="000000"/>
        </w:rPr>
      </w:pPr>
      <w:ins w:id="533" w:author="Unknown">
        <w:r>
          <w:rPr>
            <w:color w:val="000000"/>
          </w:rPr>
          <w:t>Enter your name</w:t>
        </w:r>
      </w:ins>
    </w:p>
    <w:p w:rsidR="007064FB" w:rsidRDefault="007064FB" w:rsidP="007064FB">
      <w:pPr>
        <w:pStyle w:val="HTMLPreformatted"/>
        <w:shd w:val="clear" w:color="auto" w:fill="F9FBF9"/>
        <w:rPr>
          <w:ins w:id="534" w:author="Unknown"/>
          <w:color w:val="000000"/>
        </w:rPr>
      </w:pPr>
      <w:ins w:id="535" w:author="Unknown">
        <w:r>
          <w:rPr>
            <w:color w:val="000000"/>
          </w:rPr>
          <w:t>Nakul Jain</w:t>
        </w:r>
      </w:ins>
    </w:p>
    <w:p w:rsidR="007064FB" w:rsidRDefault="007064FB" w:rsidP="007064FB">
      <w:pPr>
        <w:pStyle w:val="HTMLPreformatted"/>
        <w:shd w:val="clear" w:color="auto" w:fill="F9FBF9"/>
        <w:rPr>
          <w:ins w:id="536" w:author="Unknown"/>
          <w:color w:val="000000"/>
        </w:rPr>
      </w:pPr>
      <w:ins w:id="537" w:author="Unknown">
        <w:r>
          <w:rPr>
            <w:color w:val="000000"/>
          </w:rPr>
          <w:t>Welcome Nakul Jain</w:t>
        </w:r>
      </w:ins>
    </w:p>
    <w:p w:rsidR="007064FB" w:rsidRDefault="007064FB" w:rsidP="007064FB">
      <w:pPr>
        <w:rPr>
          <w:ins w:id="538" w:author="Unknown"/>
          <w:rFonts w:ascii="Times New Roman" w:hAnsi="Times New Roman"/>
          <w:sz w:val="24"/>
          <w:szCs w:val="24"/>
        </w:rPr>
      </w:pPr>
      <w:r>
        <w:rPr>
          <w:noProof/>
        </w:rPr>
        <w:drawing>
          <wp:inline distT="0" distB="0" distL="0" distR="0">
            <wp:extent cx="5506333" cy="1009934"/>
            <wp:effectExtent l="0" t="0" r="0" b="0"/>
            <wp:docPr id="6" name="Picture 6" descr="Java Buffer reader cla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ava Buffer reader class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06720" cy="1010005"/>
                    </a:xfrm>
                    <a:prstGeom prst="rect">
                      <a:avLst/>
                    </a:prstGeom>
                    <a:noFill/>
                    <a:ln>
                      <a:noFill/>
                    </a:ln>
                  </pic:spPr>
                </pic:pic>
              </a:graphicData>
            </a:graphic>
          </wp:inline>
        </w:drawing>
      </w:r>
    </w:p>
    <w:p w:rsidR="007064FB" w:rsidRDefault="000076E4" w:rsidP="007064FB">
      <w:pPr>
        <w:rPr>
          <w:ins w:id="539" w:author="Unknown"/>
        </w:rPr>
      </w:pPr>
      <w:ins w:id="540" w:author="Unknown">
        <w:r>
          <w:lastRenderedPageBreak/>
          <w:pict>
            <v:rect id="_x0000_i1075" style="width:0;height:.75pt" o:hralign="center" o:hrstd="t" o:hrnoshade="t" o:hr="t" fillcolor="#d4d4d4" stroked="f"/>
          </w:pict>
        </w:r>
      </w:ins>
    </w:p>
    <w:p w:rsidR="007064FB" w:rsidRDefault="007064FB" w:rsidP="007064FB">
      <w:pPr>
        <w:pStyle w:val="Heading2"/>
        <w:shd w:val="clear" w:color="auto" w:fill="FFFFFF"/>
        <w:spacing w:line="312" w:lineRule="atLeast"/>
        <w:rPr>
          <w:ins w:id="541" w:author="Unknown"/>
          <w:rFonts w:ascii="Helvetica" w:hAnsi="Helvetica" w:cs="Helvetica"/>
          <w:b w:val="0"/>
          <w:bCs w:val="0"/>
          <w:color w:val="610B38"/>
          <w:sz w:val="38"/>
          <w:szCs w:val="38"/>
        </w:rPr>
      </w:pPr>
      <w:ins w:id="542" w:author="Unknown">
        <w:r>
          <w:rPr>
            <w:rFonts w:ascii="Helvetica" w:hAnsi="Helvetica" w:cs="Helvetica"/>
            <w:b w:val="0"/>
            <w:bCs w:val="0"/>
            <w:color w:val="610B38"/>
            <w:sz w:val="38"/>
            <w:szCs w:val="38"/>
          </w:rPr>
          <w:t>Another example of reading data from console until user writes stop</w:t>
        </w:r>
      </w:ins>
    </w:p>
    <w:p w:rsidR="007064FB" w:rsidRDefault="007064FB" w:rsidP="007064FB">
      <w:pPr>
        <w:pStyle w:val="NormalWeb"/>
        <w:shd w:val="clear" w:color="auto" w:fill="FFFFFF"/>
        <w:rPr>
          <w:ins w:id="543" w:author="Unknown"/>
          <w:rFonts w:ascii="Verdana" w:hAnsi="Verdana"/>
          <w:color w:val="000000"/>
          <w:sz w:val="20"/>
          <w:szCs w:val="20"/>
        </w:rPr>
      </w:pPr>
      <w:ins w:id="544" w:author="Unknown">
        <w:r>
          <w:rPr>
            <w:rFonts w:ascii="Verdana" w:hAnsi="Verdana"/>
            <w:color w:val="000000"/>
            <w:sz w:val="20"/>
            <w:szCs w:val="20"/>
          </w:rPr>
          <w:t>In this example, we are reading and printing the data until the user prints stop.</w:t>
        </w:r>
      </w:ins>
    </w:p>
    <w:p w:rsidR="007064FB" w:rsidRDefault="007064FB" w:rsidP="00A45A39">
      <w:pPr>
        <w:numPr>
          <w:ilvl w:val="0"/>
          <w:numId w:val="59"/>
        </w:numPr>
        <w:shd w:val="clear" w:color="auto" w:fill="FFFFFF"/>
        <w:spacing w:after="0" w:line="315" w:lineRule="atLeast"/>
        <w:ind w:left="0"/>
        <w:rPr>
          <w:ins w:id="545" w:author="Unknown"/>
          <w:rFonts w:ascii="Verdana" w:hAnsi="Verdana"/>
          <w:color w:val="000000"/>
          <w:sz w:val="20"/>
          <w:szCs w:val="20"/>
        </w:rPr>
      </w:pPr>
      <w:ins w:id="546"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7064FB" w:rsidRDefault="007064FB" w:rsidP="00A45A39">
      <w:pPr>
        <w:numPr>
          <w:ilvl w:val="0"/>
          <w:numId w:val="59"/>
        </w:numPr>
        <w:shd w:val="clear" w:color="auto" w:fill="FFFFFF"/>
        <w:spacing w:after="0" w:line="315" w:lineRule="atLeast"/>
        <w:ind w:left="0"/>
        <w:rPr>
          <w:ins w:id="547" w:author="Unknown"/>
          <w:rFonts w:ascii="Verdana" w:hAnsi="Verdana"/>
          <w:color w:val="000000"/>
          <w:sz w:val="20"/>
          <w:szCs w:val="20"/>
        </w:rPr>
      </w:pPr>
      <w:proofErr w:type="gramStart"/>
      <w:ins w:id="548"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7064FB" w:rsidRDefault="007064FB" w:rsidP="00A45A39">
      <w:pPr>
        <w:numPr>
          <w:ilvl w:val="0"/>
          <w:numId w:val="59"/>
        </w:numPr>
        <w:shd w:val="clear" w:color="auto" w:fill="FFFFFF"/>
        <w:spacing w:after="0" w:line="315" w:lineRule="atLeast"/>
        <w:ind w:left="0"/>
        <w:rPr>
          <w:ins w:id="549" w:author="Unknown"/>
          <w:rFonts w:ascii="Verdana" w:hAnsi="Verdana"/>
          <w:color w:val="000000"/>
          <w:sz w:val="20"/>
          <w:szCs w:val="20"/>
        </w:rPr>
      </w:pPr>
      <w:ins w:id="550"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BufferedReaderExample{    </w:t>
        </w:r>
      </w:ins>
    </w:p>
    <w:p w:rsidR="007064FB" w:rsidRDefault="007064FB" w:rsidP="00A45A39">
      <w:pPr>
        <w:numPr>
          <w:ilvl w:val="0"/>
          <w:numId w:val="59"/>
        </w:numPr>
        <w:shd w:val="clear" w:color="auto" w:fill="FFFFFF"/>
        <w:spacing w:after="0" w:line="315" w:lineRule="atLeast"/>
        <w:ind w:left="0"/>
        <w:rPr>
          <w:ins w:id="551" w:author="Unknown"/>
          <w:rFonts w:ascii="Verdana" w:hAnsi="Verdana"/>
          <w:color w:val="000000"/>
          <w:sz w:val="20"/>
          <w:szCs w:val="20"/>
        </w:rPr>
      </w:pPr>
      <w:ins w:id="552"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ins>
    </w:p>
    <w:p w:rsidR="007064FB" w:rsidRDefault="007064FB" w:rsidP="00A45A39">
      <w:pPr>
        <w:numPr>
          <w:ilvl w:val="0"/>
          <w:numId w:val="59"/>
        </w:numPr>
        <w:shd w:val="clear" w:color="auto" w:fill="FFFFFF"/>
        <w:spacing w:after="0" w:line="315" w:lineRule="atLeast"/>
        <w:ind w:left="0"/>
        <w:rPr>
          <w:ins w:id="553" w:author="Unknown"/>
          <w:rFonts w:ascii="Verdana" w:hAnsi="Verdana"/>
          <w:color w:val="000000"/>
          <w:sz w:val="20"/>
          <w:szCs w:val="20"/>
        </w:rPr>
      </w:pPr>
      <w:ins w:id="554" w:author="Unknown">
        <w:r>
          <w:rPr>
            <w:rFonts w:ascii="Verdana" w:hAnsi="Verdana"/>
            <w:color w:val="000000"/>
            <w:sz w:val="20"/>
            <w:szCs w:val="20"/>
            <w:bdr w:val="none" w:sz="0" w:space="0" w:color="auto" w:frame="1"/>
          </w:rPr>
          <w:t>     InputStreamReader 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ins>
    </w:p>
    <w:p w:rsidR="007064FB" w:rsidRDefault="007064FB" w:rsidP="00A45A39">
      <w:pPr>
        <w:numPr>
          <w:ilvl w:val="0"/>
          <w:numId w:val="59"/>
        </w:numPr>
        <w:shd w:val="clear" w:color="auto" w:fill="FFFFFF"/>
        <w:spacing w:after="0" w:line="315" w:lineRule="atLeast"/>
        <w:ind w:left="0"/>
        <w:rPr>
          <w:ins w:id="555" w:author="Unknown"/>
          <w:rFonts w:ascii="Verdana" w:hAnsi="Verdana"/>
          <w:color w:val="000000"/>
          <w:sz w:val="20"/>
          <w:szCs w:val="20"/>
        </w:rPr>
      </w:pPr>
      <w:ins w:id="556" w:author="Unknown">
        <w:r>
          <w:rPr>
            <w:rFonts w:ascii="Verdana" w:hAnsi="Verdana"/>
            <w:color w:val="000000"/>
            <w:sz w:val="20"/>
            <w:szCs w:val="20"/>
            <w:bdr w:val="none" w:sz="0" w:space="0" w:color="auto" w:frame="1"/>
          </w:rPr>
          <w:t>     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BufferedReader(r);           </w:t>
        </w:r>
      </w:ins>
    </w:p>
    <w:p w:rsidR="007064FB" w:rsidRDefault="007064FB" w:rsidP="00A45A39">
      <w:pPr>
        <w:numPr>
          <w:ilvl w:val="0"/>
          <w:numId w:val="59"/>
        </w:numPr>
        <w:shd w:val="clear" w:color="auto" w:fill="FFFFFF"/>
        <w:spacing w:after="0" w:line="315" w:lineRule="atLeast"/>
        <w:ind w:left="0"/>
        <w:rPr>
          <w:ins w:id="557" w:author="Unknown"/>
          <w:rFonts w:ascii="Verdana" w:hAnsi="Verdana"/>
          <w:color w:val="000000"/>
          <w:sz w:val="20"/>
          <w:szCs w:val="20"/>
        </w:rPr>
      </w:pPr>
      <w:ins w:id="558" w:author="Unknown">
        <w:r>
          <w:rPr>
            <w:rFonts w:ascii="Verdana" w:hAnsi="Verdana"/>
            <w:color w:val="000000"/>
            <w:sz w:val="20"/>
            <w:szCs w:val="20"/>
            <w:bdr w:val="none" w:sz="0" w:space="0" w:color="auto" w:frame="1"/>
          </w:rPr>
          <w:t>     String name=</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ins>
    </w:p>
    <w:p w:rsidR="007064FB" w:rsidRDefault="007064FB" w:rsidP="00A45A39">
      <w:pPr>
        <w:numPr>
          <w:ilvl w:val="0"/>
          <w:numId w:val="59"/>
        </w:numPr>
        <w:shd w:val="clear" w:color="auto" w:fill="FFFFFF"/>
        <w:spacing w:after="0" w:line="315" w:lineRule="atLeast"/>
        <w:ind w:left="0"/>
        <w:rPr>
          <w:ins w:id="559" w:author="Unknown"/>
          <w:rFonts w:ascii="Verdana" w:hAnsi="Verdana"/>
          <w:color w:val="000000"/>
          <w:sz w:val="20"/>
          <w:szCs w:val="20"/>
        </w:rPr>
      </w:pPr>
      <w:ins w:id="560"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(!name.equals(</w:t>
        </w:r>
        <w:r>
          <w:rPr>
            <w:rStyle w:val="string"/>
            <w:rFonts w:ascii="Verdana" w:hAnsi="Verdana"/>
            <w:color w:val="0000FF"/>
            <w:sz w:val="20"/>
            <w:szCs w:val="20"/>
            <w:bdr w:val="none" w:sz="0" w:space="0" w:color="auto" w:frame="1"/>
          </w:rPr>
          <w:t>"stop"</w:t>
        </w:r>
        <w:r>
          <w:rPr>
            <w:rFonts w:ascii="Verdana" w:hAnsi="Verdana"/>
            <w:color w:val="000000"/>
            <w:sz w:val="20"/>
            <w:szCs w:val="20"/>
            <w:bdr w:val="none" w:sz="0" w:space="0" w:color="auto" w:frame="1"/>
          </w:rPr>
          <w:t>)){    </w:t>
        </w:r>
      </w:ins>
    </w:p>
    <w:p w:rsidR="007064FB" w:rsidRDefault="007064FB" w:rsidP="00A45A39">
      <w:pPr>
        <w:numPr>
          <w:ilvl w:val="0"/>
          <w:numId w:val="59"/>
        </w:numPr>
        <w:shd w:val="clear" w:color="auto" w:fill="FFFFFF"/>
        <w:spacing w:after="0" w:line="315" w:lineRule="atLeast"/>
        <w:ind w:left="0"/>
        <w:rPr>
          <w:ins w:id="561" w:author="Unknown"/>
          <w:rFonts w:ascii="Verdana" w:hAnsi="Verdana"/>
          <w:color w:val="000000"/>
          <w:sz w:val="20"/>
          <w:szCs w:val="20"/>
        </w:rPr>
      </w:pPr>
      <w:ins w:id="562" w:author="Unknown">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"Enter data: "</w:t>
        </w:r>
        <w:r>
          <w:rPr>
            <w:rFonts w:ascii="Verdana" w:hAnsi="Verdana"/>
            <w:color w:val="000000"/>
            <w:sz w:val="20"/>
            <w:szCs w:val="20"/>
            <w:bdr w:val="none" w:sz="0" w:space="0" w:color="auto" w:frame="1"/>
          </w:rPr>
          <w:t>);    </w:t>
        </w:r>
      </w:ins>
    </w:p>
    <w:p w:rsidR="007064FB" w:rsidRDefault="007064FB" w:rsidP="00A45A39">
      <w:pPr>
        <w:numPr>
          <w:ilvl w:val="0"/>
          <w:numId w:val="59"/>
        </w:numPr>
        <w:shd w:val="clear" w:color="auto" w:fill="FFFFFF"/>
        <w:spacing w:after="0" w:line="315" w:lineRule="atLeast"/>
        <w:ind w:left="0"/>
        <w:rPr>
          <w:ins w:id="563" w:author="Unknown"/>
          <w:rFonts w:ascii="Verdana" w:hAnsi="Verdana"/>
          <w:color w:val="000000"/>
          <w:sz w:val="20"/>
          <w:szCs w:val="20"/>
        </w:rPr>
      </w:pPr>
      <w:ins w:id="564" w:author="Unknown">
        <w:r>
          <w:rPr>
            <w:rFonts w:ascii="Verdana" w:hAnsi="Verdana"/>
            <w:color w:val="000000"/>
            <w:sz w:val="20"/>
            <w:szCs w:val="20"/>
            <w:bdr w:val="none" w:sz="0" w:space="0" w:color="auto" w:frame="1"/>
          </w:rPr>
          <w:t>      name=br.readLine();    </w:t>
        </w:r>
      </w:ins>
    </w:p>
    <w:p w:rsidR="007064FB" w:rsidRDefault="007064FB" w:rsidP="00A45A39">
      <w:pPr>
        <w:numPr>
          <w:ilvl w:val="0"/>
          <w:numId w:val="59"/>
        </w:numPr>
        <w:shd w:val="clear" w:color="auto" w:fill="FFFFFF"/>
        <w:spacing w:after="0" w:line="315" w:lineRule="atLeast"/>
        <w:ind w:left="0"/>
        <w:rPr>
          <w:ins w:id="565" w:author="Unknown"/>
          <w:rFonts w:ascii="Verdana" w:hAnsi="Verdana"/>
          <w:color w:val="000000"/>
          <w:sz w:val="20"/>
          <w:szCs w:val="20"/>
        </w:rPr>
      </w:pPr>
      <w:ins w:id="566" w:author="Unknown">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"data is: "</w:t>
        </w:r>
        <w:r>
          <w:rPr>
            <w:rFonts w:ascii="Verdana" w:hAnsi="Verdana"/>
            <w:color w:val="000000"/>
            <w:sz w:val="20"/>
            <w:szCs w:val="20"/>
            <w:bdr w:val="none" w:sz="0" w:space="0" w:color="auto" w:frame="1"/>
          </w:rPr>
          <w:t>+name);    </w:t>
        </w:r>
      </w:ins>
    </w:p>
    <w:p w:rsidR="007064FB" w:rsidRDefault="007064FB" w:rsidP="00A45A39">
      <w:pPr>
        <w:numPr>
          <w:ilvl w:val="0"/>
          <w:numId w:val="59"/>
        </w:numPr>
        <w:shd w:val="clear" w:color="auto" w:fill="FFFFFF"/>
        <w:spacing w:after="0" w:line="315" w:lineRule="atLeast"/>
        <w:ind w:left="0"/>
        <w:rPr>
          <w:ins w:id="567" w:author="Unknown"/>
          <w:rFonts w:ascii="Verdana" w:hAnsi="Verdana"/>
          <w:color w:val="000000"/>
          <w:sz w:val="20"/>
          <w:szCs w:val="20"/>
        </w:rPr>
      </w:pPr>
      <w:ins w:id="568" w:author="Unknown">
        <w:r>
          <w:rPr>
            <w:rFonts w:ascii="Verdana" w:hAnsi="Verdana"/>
            <w:color w:val="000000"/>
            <w:sz w:val="20"/>
            <w:szCs w:val="20"/>
            <w:bdr w:val="none" w:sz="0" w:space="0" w:color="auto" w:frame="1"/>
          </w:rPr>
          <w:t>     }              </w:t>
        </w:r>
      </w:ins>
    </w:p>
    <w:p w:rsidR="007064FB" w:rsidRDefault="007064FB" w:rsidP="00A45A39">
      <w:pPr>
        <w:numPr>
          <w:ilvl w:val="0"/>
          <w:numId w:val="59"/>
        </w:numPr>
        <w:shd w:val="clear" w:color="auto" w:fill="FFFFFF"/>
        <w:spacing w:after="0" w:line="315" w:lineRule="atLeast"/>
        <w:ind w:left="0"/>
        <w:rPr>
          <w:ins w:id="569" w:author="Unknown"/>
          <w:rFonts w:ascii="Verdana" w:hAnsi="Verdana"/>
          <w:color w:val="000000"/>
          <w:sz w:val="20"/>
          <w:szCs w:val="20"/>
        </w:rPr>
      </w:pPr>
      <w:ins w:id="570" w:author="Unknown">
        <w:r>
          <w:rPr>
            <w:rFonts w:ascii="Verdana" w:hAnsi="Verdana"/>
            <w:color w:val="000000"/>
            <w:sz w:val="20"/>
            <w:szCs w:val="20"/>
            <w:bdr w:val="none" w:sz="0" w:space="0" w:color="auto" w:frame="1"/>
          </w:rPr>
          <w:t>    br.close();    </w:t>
        </w:r>
      </w:ins>
    </w:p>
    <w:p w:rsidR="007064FB" w:rsidRDefault="007064FB" w:rsidP="00A45A39">
      <w:pPr>
        <w:numPr>
          <w:ilvl w:val="0"/>
          <w:numId w:val="59"/>
        </w:numPr>
        <w:shd w:val="clear" w:color="auto" w:fill="FFFFFF"/>
        <w:spacing w:after="0" w:line="315" w:lineRule="atLeast"/>
        <w:ind w:left="0"/>
        <w:rPr>
          <w:ins w:id="571" w:author="Unknown"/>
          <w:rFonts w:ascii="Verdana" w:hAnsi="Verdana"/>
          <w:color w:val="000000"/>
          <w:sz w:val="20"/>
          <w:szCs w:val="20"/>
        </w:rPr>
      </w:pPr>
      <w:ins w:id="572" w:author="Unknown">
        <w:r>
          <w:rPr>
            <w:rFonts w:ascii="Verdana" w:hAnsi="Verdana"/>
            <w:color w:val="000000"/>
            <w:sz w:val="20"/>
            <w:szCs w:val="20"/>
            <w:bdr w:val="none" w:sz="0" w:space="0" w:color="auto" w:frame="1"/>
          </w:rPr>
          <w:t>    r.close();    </w:t>
        </w:r>
      </w:ins>
    </w:p>
    <w:p w:rsidR="007064FB" w:rsidRDefault="007064FB" w:rsidP="00A45A39">
      <w:pPr>
        <w:numPr>
          <w:ilvl w:val="0"/>
          <w:numId w:val="59"/>
        </w:numPr>
        <w:shd w:val="clear" w:color="auto" w:fill="FFFFFF"/>
        <w:spacing w:after="0" w:line="315" w:lineRule="atLeast"/>
        <w:ind w:left="0"/>
        <w:rPr>
          <w:ins w:id="573" w:author="Unknown"/>
          <w:rFonts w:ascii="Verdana" w:hAnsi="Verdana"/>
          <w:color w:val="000000"/>
          <w:sz w:val="20"/>
          <w:szCs w:val="20"/>
        </w:rPr>
      </w:pPr>
      <w:ins w:id="574" w:author="Unknown">
        <w:r>
          <w:rPr>
            <w:rFonts w:ascii="Verdana" w:hAnsi="Verdana"/>
            <w:color w:val="000000"/>
            <w:sz w:val="20"/>
            <w:szCs w:val="20"/>
            <w:bdr w:val="none" w:sz="0" w:space="0" w:color="auto" w:frame="1"/>
          </w:rPr>
          <w:t>    }    </w:t>
        </w:r>
      </w:ins>
    </w:p>
    <w:p w:rsidR="007064FB" w:rsidRDefault="007064FB" w:rsidP="00A45A39">
      <w:pPr>
        <w:numPr>
          <w:ilvl w:val="0"/>
          <w:numId w:val="59"/>
        </w:numPr>
        <w:shd w:val="clear" w:color="auto" w:fill="FFFFFF"/>
        <w:spacing w:after="0" w:line="315" w:lineRule="atLeast"/>
        <w:ind w:left="0"/>
        <w:rPr>
          <w:ins w:id="575" w:author="Unknown"/>
          <w:rFonts w:ascii="Verdana" w:hAnsi="Verdana"/>
          <w:color w:val="000000"/>
          <w:sz w:val="20"/>
          <w:szCs w:val="20"/>
        </w:rPr>
      </w:pPr>
      <w:ins w:id="576" w:author="Unknown">
        <w:r>
          <w:rPr>
            <w:rFonts w:ascii="Verdana" w:hAnsi="Verdana"/>
            <w:color w:val="000000"/>
            <w:sz w:val="20"/>
            <w:szCs w:val="20"/>
            <w:bdr w:val="none" w:sz="0" w:space="0" w:color="auto" w:frame="1"/>
          </w:rPr>
          <w:t>    }  </w:t>
        </w:r>
      </w:ins>
    </w:p>
    <w:p w:rsidR="007064FB" w:rsidRDefault="007064FB" w:rsidP="007064FB">
      <w:pPr>
        <w:pStyle w:val="NormalWeb"/>
        <w:shd w:val="clear" w:color="auto" w:fill="FFFFFF"/>
        <w:rPr>
          <w:ins w:id="577" w:author="Unknown"/>
          <w:rFonts w:ascii="Verdana" w:hAnsi="Verdana"/>
          <w:color w:val="000000"/>
          <w:sz w:val="20"/>
          <w:szCs w:val="20"/>
        </w:rPr>
      </w:pPr>
      <w:ins w:id="578" w:author="Unknown">
        <w:r>
          <w:rPr>
            <w:rFonts w:ascii="Verdana" w:hAnsi="Verdana"/>
            <w:color w:val="000000"/>
            <w:sz w:val="20"/>
            <w:szCs w:val="20"/>
          </w:rPr>
          <w:t>Output:</w:t>
        </w:r>
      </w:ins>
    </w:p>
    <w:p w:rsidR="007064FB" w:rsidRDefault="007064FB" w:rsidP="007064FB">
      <w:pPr>
        <w:pStyle w:val="HTMLPreformatted"/>
        <w:shd w:val="clear" w:color="auto" w:fill="F9FBF9"/>
        <w:rPr>
          <w:ins w:id="579" w:author="Unknown"/>
          <w:color w:val="000000"/>
        </w:rPr>
      </w:pPr>
      <w:ins w:id="580" w:author="Unknown">
        <w:r>
          <w:rPr>
            <w:color w:val="000000"/>
          </w:rPr>
          <w:t>Enter data: Nakul</w:t>
        </w:r>
      </w:ins>
    </w:p>
    <w:p w:rsidR="007064FB" w:rsidRDefault="007064FB" w:rsidP="007064FB">
      <w:pPr>
        <w:pStyle w:val="HTMLPreformatted"/>
        <w:shd w:val="clear" w:color="auto" w:fill="F9FBF9"/>
        <w:rPr>
          <w:ins w:id="581" w:author="Unknown"/>
          <w:color w:val="000000"/>
        </w:rPr>
      </w:pPr>
      <w:proofErr w:type="gramStart"/>
      <w:ins w:id="582" w:author="Unknown">
        <w:r>
          <w:rPr>
            <w:color w:val="000000"/>
          </w:rPr>
          <w:t>data</w:t>
        </w:r>
        <w:proofErr w:type="gramEnd"/>
        <w:r>
          <w:rPr>
            <w:color w:val="000000"/>
          </w:rPr>
          <w:t xml:space="preserve"> is: Nakul</w:t>
        </w:r>
      </w:ins>
    </w:p>
    <w:p w:rsidR="007064FB" w:rsidRDefault="007064FB" w:rsidP="007064FB">
      <w:pPr>
        <w:pStyle w:val="HTMLPreformatted"/>
        <w:shd w:val="clear" w:color="auto" w:fill="F9FBF9"/>
        <w:rPr>
          <w:ins w:id="583" w:author="Unknown"/>
          <w:color w:val="000000"/>
        </w:rPr>
      </w:pPr>
      <w:ins w:id="584" w:author="Unknown">
        <w:r>
          <w:rPr>
            <w:color w:val="000000"/>
          </w:rPr>
          <w:t>Enter data: 12</w:t>
        </w:r>
      </w:ins>
    </w:p>
    <w:p w:rsidR="007064FB" w:rsidRDefault="007064FB" w:rsidP="007064FB">
      <w:pPr>
        <w:pStyle w:val="HTMLPreformatted"/>
        <w:shd w:val="clear" w:color="auto" w:fill="F9FBF9"/>
        <w:rPr>
          <w:ins w:id="585" w:author="Unknown"/>
          <w:color w:val="000000"/>
        </w:rPr>
      </w:pPr>
      <w:proofErr w:type="gramStart"/>
      <w:ins w:id="586" w:author="Unknown">
        <w:r>
          <w:rPr>
            <w:color w:val="000000"/>
          </w:rPr>
          <w:t>data</w:t>
        </w:r>
        <w:proofErr w:type="gramEnd"/>
        <w:r>
          <w:rPr>
            <w:color w:val="000000"/>
          </w:rPr>
          <w:t xml:space="preserve"> is: 12</w:t>
        </w:r>
      </w:ins>
    </w:p>
    <w:p w:rsidR="007064FB" w:rsidRDefault="007064FB" w:rsidP="007064FB">
      <w:pPr>
        <w:pStyle w:val="HTMLPreformatted"/>
        <w:shd w:val="clear" w:color="auto" w:fill="F9FBF9"/>
        <w:rPr>
          <w:ins w:id="587" w:author="Unknown"/>
          <w:color w:val="000000"/>
        </w:rPr>
      </w:pPr>
      <w:ins w:id="588" w:author="Unknown">
        <w:r>
          <w:rPr>
            <w:color w:val="000000"/>
          </w:rPr>
          <w:t>Enter data: stop</w:t>
        </w:r>
      </w:ins>
    </w:p>
    <w:p w:rsidR="007064FB" w:rsidRDefault="007064FB" w:rsidP="007064FB">
      <w:pPr>
        <w:pStyle w:val="HTMLPreformatted"/>
        <w:shd w:val="clear" w:color="auto" w:fill="F9FBF9"/>
        <w:rPr>
          <w:ins w:id="589" w:author="Unknown"/>
          <w:color w:val="000000"/>
        </w:rPr>
      </w:pPr>
      <w:proofErr w:type="gramStart"/>
      <w:ins w:id="590" w:author="Unknown">
        <w:r>
          <w:rPr>
            <w:color w:val="000000"/>
          </w:rPr>
          <w:t>data</w:t>
        </w:r>
        <w:proofErr w:type="gramEnd"/>
        <w:r>
          <w:rPr>
            <w:color w:val="000000"/>
          </w:rPr>
          <w:t xml:space="preserve"> is: stop</w:t>
        </w:r>
      </w:ins>
    </w:p>
    <w:p w:rsidR="007064FB" w:rsidRDefault="007064FB" w:rsidP="00AD4807"/>
    <w:p w:rsidR="005F1A6E" w:rsidRDefault="005F1A6E" w:rsidP="005F1A6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CharArrayReader Class</w:t>
      </w:r>
    </w:p>
    <w:p w:rsidR="005F1A6E" w:rsidRDefault="005F1A6E" w:rsidP="005F1A6E">
      <w:pPr>
        <w:pStyle w:val="NormalWeb"/>
        <w:shd w:val="clear" w:color="auto" w:fill="FFFFFF"/>
        <w:rPr>
          <w:rFonts w:ascii="Verdana" w:hAnsi="Verdana"/>
          <w:color w:val="000000"/>
          <w:sz w:val="20"/>
          <w:szCs w:val="20"/>
        </w:rPr>
      </w:pPr>
      <w:r>
        <w:rPr>
          <w:rFonts w:ascii="Verdana" w:hAnsi="Verdana"/>
          <w:color w:val="000000"/>
          <w:sz w:val="20"/>
          <w:szCs w:val="20"/>
        </w:rPr>
        <w:t>The CharArrayReader is composed of two words: CharArray and Reader. The CharArrayReader class is used to read character </w:t>
      </w:r>
      <w:hyperlink r:id="rId83" w:history="1">
        <w:r>
          <w:rPr>
            <w:rStyle w:val="Hyperlink"/>
            <w:rFonts w:ascii="Verdana" w:hAnsi="Verdana"/>
            <w:color w:val="008000"/>
            <w:sz w:val="20"/>
            <w:szCs w:val="20"/>
          </w:rPr>
          <w:t>array</w:t>
        </w:r>
      </w:hyperlink>
      <w:r>
        <w:rPr>
          <w:rFonts w:ascii="Verdana" w:hAnsi="Verdana"/>
          <w:color w:val="000000"/>
          <w:sz w:val="20"/>
          <w:szCs w:val="20"/>
        </w:rPr>
        <w:t>as a reader (stream). It inherits </w:t>
      </w:r>
      <w:hyperlink r:id="rId84" w:history="1">
        <w:r>
          <w:rPr>
            <w:rStyle w:val="Hyperlink"/>
            <w:rFonts w:ascii="Verdana" w:hAnsi="Verdana"/>
            <w:color w:val="008000"/>
            <w:sz w:val="20"/>
            <w:szCs w:val="20"/>
          </w:rPr>
          <w:t>Reader</w:t>
        </w:r>
      </w:hyperlink>
      <w:r>
        <w:rPr>
          <w:rFonts w:ascii="Verdana" w:hAnsi="Verdana"/>
          <w:color w:val="000000"/>
          <w:sz w:val="20"/>
          <w:szCs w:val="20"/>
        </w:rPr>
        <w:t> class.</w:t>
      </w:r>
    </w:p>
    <w:p w:rsidR="005F1A6E" w:rsidRDefault="000076E4" w:rsidP="005F1A6E">
      <w:pPr>
        <w:rPr>
          <w:rFonts w:ascii="Times New Roman" w:hAnsi="Times New Roman"/>
          <w:sz w:val="24"/>
          <w:szCs w:val="24"/>
        </w:rPr>
      </w:pPr>
      <w:r>
        <w:pict>
          <v:rect id="_x0000_i1076" style="width:0;height:.75pt" o:hralign="center" o:hrstd="t" o:hrnoshade="t" o:hr="t" fillcolor="#d4d4d4" stroked="f"/>
        </w:pict>
      </w:r>
    </w:p>
    <w:p w:rsidR="005F1A6E" w:rsidRDefault="005F1A6E" w:rsidP="005F1A6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CharArrayReader class declaration</w:t>
      </w:r>
    </w:p>
    <w:p w:rsidR="005F1A6E" w:rsidRDefault="005F1A6E" w:rsidP="005F1A6E">
      <w:pPr>
        <w:pStyle w:val="NormalWeb"/>
        <w:shd w:val="clear" w:color="auto" w:fill="FFFFFF"/>
        <w:rPr>
          <w:rFonts w:ascii="Verdana" w:hAnsi="Verdana"/>
          <w:color w:val="000000"/>
          <w:sz w:val="20"/>
          <w:szCs w:val="20"/>
        </w:rPr>
      </w:pPr>
      <w:r>
        <w:rPr>
          <w:rFonts w:ascii="Verdana" w:hAnsi="Verdana"/>
          <w:color w:val="000000"/>
          <w:sz w:val="20"/>
          <w:szCs w:val="20"/>
        </w:rPr>
        <w:lastRenderedPageBreak/>
        <w:t>Let's see the declaration for Java.io.CharArrayReader </w:t>
      </w:r>
      <w:hyperlink r:id="rId85" w:history="1">
        <w:r>
          <w:rPr>
            <w:rStyle w:val="Hyperlink"/>
            <w:rFonts w:ascii="Verdana" w:hAnsi="Verdana"/>
            <w:color w:val="008000"/>
            <w:sz w:val="20"/>
            <w:szCs w:val="20"/>
          </w:rPr>
          <w:t>class</w:t>
        </w:r>
      </w:hyperlink>
      <w:r>
        <w:rPr>
          <w:rFonts w:ascii="Verdana" w:hAnsi="Verdana"/>
          <w:color w:val="000000"/>
          <w:sz w:val="20"/>
          <w:szCs w:val="20"/>
        </w:rPr>
        <w:t>:</w:t>
      </w:r>
    </w:p>
    <w:p w:rsidR="005F1A6E" w:rsidRDefault="005F1A6E" w:rsidP="00A45A39">
      <w:pPr>
        <w:numPr>
          <w:ilvl w:val="0"/>
          <w:numId w:val="6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CharArrayReader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Reader  </w:t>
      </w:r>
    </w:p>
    <w:p w:rsidR="005F1A6E" w:rsidRDefault="000076E4" w:rsidP="005F1A6E">
      <w:pPr>
        <w:spacing w:line="240" w:lineRule="auto"/>
        <w:rPr>
          <w:rFonts w:ascii="Times New Roman" w:hAnsi="Times New Roman"/>
          <w:sz w:val="24"/>
          <w:szCs w:val="24"/>
        </w:rPr>
      </w:pPr>
      <w:r>
        <w:pict>
          <v:rect id="_x0000_i1077" style="width:0;height:.75pt" o:hralign="center" o:hrstd="t" o:hrnoshade="t" o:hr="t" fillcolor="#d4d4d4" stroked="f"/>
        </w:pict>
      </w:r>
    </w:p>
    <w:p w:rsidR="005F1A6E" w:rsidRDefault="005F1A6E" w:rsidP="005F1A6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CharArrayReader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9"/>
        <w:gridCol w:w="8386"/>
      </w:tblGrid>
      <w:tr w:rsidR="005F1A6E" w:rsidTr="005F1A6E">
        <w:tc>
          <w:tcPr>
            <w:tcW w:w="0" w:type="auto"/>
            <w:shd w:val="clear" w:color="auto" w:fill="C7CCBE"/>
            <w:tcMar>
              <w:top w:w="180" w:type="dxa"/>
              <w:left w:w="180" w:type="dxa"/>
              <w:bottom w:w="180" w:type="dxa"/>
              <w:right w:w="180" w:type="dxa"/>
            </w:tcMar>
            <w:hideMark/>
          </w:tcPr>
          <w:p w:rsidR="005F1A6E" w:rsidRDefault="005F1A6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F1A6E" w:rsidRDefault="005F1A6E">
            <w:pPr>
              <w:rPr>
                <w:b/>
                <w:bCs/>
                <w:color w:val="000000"/>
                <w:sz w:val="26"/>
                <w:szCs w:val="26"/>
              </w:rPr>
            </w:pPr>
            <w:r>
              <w:rPr>
                <w:b/>
                <w:bCs/>
                <w:color w:val="000000"/>
                <w:sz w:val="26"/>
                <w:szCs w:val="26"/>
              </w:rPr>
              <w:t>Description</w:t>
            </w:r>
          </w:p>
        </w:tc>
      </w:tr>
      <w:tr w:rsidR="005F1A6E" w:rsidTr="005F1A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It is used to read a single character</w:t>
            </w:r>
          </w:p>
        </w:tc>
      </w:tr>
      <w:tr w:rsidR="005F1A6E" w:rsidTr="005F1A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int read(char[]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It is used to read characters into the portion of an array.</w:t>
            </w:r>
          </w:p>
        </w:tc>
      </w:tr>
      <w:tr w:rsidR="005F1A6E" w:rsidTr="005F1A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boolean 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It is used to tell whether the stream is ready to read.</w:t>
            </w:r>
          </w:p>
        </w:tc>
      </w:tr>
      <w:tr w:rsidR="005F1A6E" w:rsidTr="005F1A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 xml:space="preserve">It is used to tell whether the stream supports </w:t>
            </w:r>
            <w:proofErr w:type="gramStart"/>
            <w:r>
              <w:rPr>
                <w:rFonts w:ascii="Verdana" w:hAnsi="Verdana"/>
                <w:color w:val="000000"/>
                <w:sz w:val="20"/>
                <w:szCs w:val="20"/>
              </w:rPr>
              <w:t>mark(</w:t>
            </w:r>
            <w:proofErr w:type="gramEnd"/>
            <w:r>
              <w:rPr>
                <w:rFonts w:ascii="Verdana" w:hAnsi="Verdana"/>
                <w:color w:val="000000"/>
                <w:sz w:val="20"/>
                <w:szCs w:val="20"/>
              </w:rPr>
              <w:t>) operation.</w:t>
            </w:r>
          </w:p>
        </w:tc>
      </w:tr>
      <w:tr w:rsidR="005F1A6E" w:rsidTr="005F1A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long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It is used to skip the character in the input stream.</w:t>
            </w:r>
          </w:p>
        </w:tc>
      </w:tr>
      <w:tr w:rsidR="005F1A6E" w:rsidTr="005F1A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It is used to mark the present position in the stream.</w:t>
            </w:r>
          </w:p>
        </w:tc>
      </w:tr>
      <w:tr w:rsidR="005F1A6E" w:rsidTr="005F1A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It is used to reset the stream to a most recent mark.</w:t>
            </w:r>
          </w:p>
        </w:tc>
      </w:tr>
      <w:tr w:rsidR="005F1A6E" w:rsidTr="005F1A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1A6E" w:rsidRDefault="005F1A6E">
            <w:pPr>
              <w:spacing w:line="345" w:lineRule="atLeast"/>
              <w:ind w:left="300"/>
              <w:rPr>
                <w:rFonts w:ascii="Verdana" w:hAnsi="Verdana"/>
                <w:color w:val="000000"/>
                <w:sz w:val="20"/>
                <w:szCs w:val="20"/>
              </w:rPr>
            </w:pPr>
            <w:r>
              <w:rPr>
                <w:rFonts w:ascii="Verdana" w:hAnsi="Verdana"/>
                <w:color w:val="000000"/>
                <w:sz w:val="20"/>
                <w:szCs w:val="20"/>
              </w:rPr>
              <w:t>It is used to closes the stream.</w:t>
            </w:r>
          </w:p>
        </w:tc>
      </w:tr>
    </w:tbl>
    <w:p w:rsidR="005F1A6E" w:rsidRDefault="005F1A6E" w:rsidP="005F1A6E">
      <w:pPr>
        <w:pStyle w:val="Heading2"/>
        <w:shd w:val="clear" w:color="auto" w:fill="FFFFFF"/>
        <w:spacing w:line="312" w:lineRule="atLeast"/>
        <w:rPr>
          <w:ins w:id="591" w:author="Unknown"/>
          <w:rFonts w:ascii="Helvetica" w:hAnsi="Helvetica" w:cs="Helvetica"/>
          <w:b w:val="0"/>
          <w:bCs w:val="0"/>
          <w:color w:val="610B38"/>
          <w:sz w:val="38"/>
          <w:szCs w:val="38"/>
        </w:rPr>
      </w:pPr>
      <w:ins w:id="592" w:author="Unknown">
        <w:r>
          <w:rPr>
            <w:rFonts w:ascii="Helvetica" w:hAnsi="Helvetica" w:cs="Helvetica"/>
            <w:b w:val="0"/>
            <w:bCs w:val="0"/>
            <w:color w:val="610B38"/>
            <w:sz w:val="38"/>
            <w:szCs w:val="38"/>
          </w:rPr>
          <w:t>Example of CharArrayReader Class:</w:t>
        </w:r>
      </w:ins>
    </w:p>
    <w:p w:rsidR="005F1A6E" w:rsidRDefault="005F1A6E" w:rsidP="005F1A6E">
      <w:pPr>
        <w:pStyle w:val="NormalWeb"/>
        <w:shd w:val="clear" w:color="auto" w:fill="FFFFFF"/>
        <w:rPr>
          <w:ins w:id="593" w:author="Unknown"/>
          <w:rFonts w:ascii="Verdana" w:hAnsi="Verdana"/>
          <w:color w:val="000000"/>
          <w:sz w:val="20"/>
          <w:szCs w:val="20"/>
        </w:rPr>
      </w:pPr>
      <w:ins w:id="594" w:author="Unknown">
        <w:r>
          <w:rPr>
            <w:rFonts w:ascii="Verdana" w:hAnsi="Verdana"/>
            <w:color w:val="000000"/>
            <w:sz w:val="20"/>
            <w:szCs w:val="20"/>
          </w:rPr>
          <w:t>Let's see the simple example to read a character using Java CharArrayReader class.</w:t>
        </w:r>
      </w:ins>
    </w:p>
    <w:p w:rsidR="005F1A6E" w:rsidRDefault="005F1A6E" w:rsidP="00A45A39">
      <w:pPr>
        <w:numPr>
          <w:ilvl w:val="0"/>
          <w:numId w:val="61"/>
        </w:numPr>
        <w:shd w:val="clear" w:color="auto" w:fill="FFFFFF"/>
        <w:spacing w:after="0" w:line="315" w:lineRule="atLeast"/>
        <w:ind w:left="0"/>
        <w:rPr>
          <w:ins w:id="595" w:author="Unknown"/>
          <w:rFonts w:ascii="Verdana" w:hAnsi="Verdana"/>
          <w:color w:val="000000"/>
          <w:sz w:val="20"/>
          <w:szCs w:val="20"/>
        </w:rPr>
      </w:pPr>
      <w:ins w:id="596"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5F1A6E" w:rsidRDefault="005F1A6E" w:rsidP="00A45A39">
      <w:pPr>
        <w:numPr>
          <w:ilvl w:val="0"/>
          <w:numId w:val="61"/>
        </w:numPr>
        <w:shd w:val="clear" w:color="auto" w:fill="FFFFFF"/>
        <w:spacing w:after="0" w:line="315" w:lineRule="atLeast"/>
        <w:ind w:left="0"/>
        <w:rPr>
          <w:ins w:id="597" w:author="Unknown"/>
          <w:rFonts w:ascii="Verdana" w:hAnsi="Verdana"/>
          <w:color w:val="000000"/>
          <w:sz w:val="20"/>
          <w:szCs w:val="20"/>
        </w:rPr>
      </w:pPr>
      <w:ins w:id="598" w:author="Unknown">
        <w:r>
          <w:rPr>
            <w:rFonts w:ascii="Verdana" w:hAnsi="Verdana"/>
            <w:color w:val="000000"/>
            <w:sz w:val="20"/>
            <w:szCs w:val="20"/>
            <w:bdr w:val="none" w:sz="0" w:space="0" w:color="auto" w:frame="1"/>
          </w:rPr>
          <w:t>  </w:t>
        </w:r>
      </w:ins>
    </w:p>
    <w:p w:rsidR="005F1A6E" w:rsidRDefault="005F1A6E" w:rsidP="00A45A39">
      <w:pPr>
        <w:numPr>
          <w:ilvl w:val="0"/>
          <w:numId w:val="61"/>
        </w:numPr>
        <w:shd w:val="clear" w:color="auto" w:fill="FFFFFF"/>
        <w:spacing w:after="0" w:line="315" w:lineRule="atLeast"/>
        <w:ind w:left="0"/>
        <w:rPr>
          <w:ins w:id="599" w:author="Unknown"/>
          <w:rFonts w:ascii="Verdana" w:hAnsi="Verdana"/>
          <w:color w:val="000000"/>
          <w:sz w:val="20"/>
          <w:szCs w:val="20"/>
        </w:rPr>
      </w:pPr>
      <w:ins w:id="600"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java.io.CharArrayReader;  </w:t>
        </w:r>
      </w:ins>
    </w:p>
    <w:p w:rsidR="005F1A6E" w:rsidRDefault="005F1A6E" w:rsidP="00A45A39">
      <w:pPr>
        <w:numPr>
          <w:ilvl w:val="0"/>
          <w:numId w:val="61"/>
        </w:numPr>
        <w:shd w:val="clear" w:color="auto" w:fill="FFFFFF"/>
        <w:spacing w:after="0" w:line="315" w:lineRule="atLeast"/>
        <w:ind w:left="0"/>
        <w:rPr>
          <w:ins w:id="601" w:author="Unknown"/>
          <w:rFonts w:ascii="Verdana" w:hAnsi="Verdana"/>
          <w:color w:val="000000"/>
          <w:sz w:val="20"/>
          <w:szCs w:val="20"/>
        </w:rPr>
      </w:pPr>
      <w:ins w:id="602"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CharArrayExample{  </w:t>
        </w:r>
      </w:ins>
    </w:p>
    <w:p w:rsidR="005F1A6E" w:rsidRDefault="005F1A6E" w:rsidP="00A45A39">
      <w:pPr>
        <w:numPr>
          <w:ilvl w:val="0"/>
          <w:numId w:val="61"/>
        </w:numPr>
        <w:shd w:val="clear" w:color="auto" w:fill="FFFFFF"/>
        <w:spacing w:after="0" w:line="315" w:lineRule="atLeast"/>
        <w:ind w:left="0"/>
        <w:rPr>
          <w:ins w:id="603" w:author="Unknown"/>
          <w:rFonts w:ascii="Verdana" w:hAnsi="Verdana"/>
          <w:color w:val="000000"/>
          <w:sz w:val="20"/>
          <w:szCs w:val="20"/>
        </w:rPr>
      </w:pPr>
      <w:ins w:id="604"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ag)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ins>
    </w:p>
    <w:p w:rsidR="005F1A6E" w:rsidRDefault="005F1A6E" w:rsidP="00A45A39">
      <w:pPr>
        <w:numPr>
          <w:ilvl w:val="0"/>
          <w:numId w:val="61"/>
        </w:numPr>
        <w:shd w:val="clear" w:color="auto" w:fill="FFFFFF"/>
        <w:spacing w:after="0" w:line="315" w:lineRule="atLeast"/>
        <w:ind w:left="0"/>
        <w:rPr>
          <w:ins w:id="605" w:author="Unknown"/>
          <w:rFonts w:ascii="Verdana" w:hAnsi="Verdana"/>
          <w:color w:val="000000"/>
          <w:sz w:val="20"/>
          <w:szCs w:val="20"/>
        </w:rPr>
      </w:pPr>
      <w:ins w:id="606"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ary = { </w:t>
        </w:r>
        <w:r>
          <w:rPr>
            <w:rStyle w:val="string"/>
            <w:rFonts w:ascii="Verdana" w:hAnsi="Verdana"/>
            <w:color w:val="0000FF"/>
            <w:sz w:val="20"/>
            <w:szCs w:val="20"/>
            <w:bdr w:val="none" w:sz="0" w:space="0" w:color="auto" w:frame="1"/>
          </w:rPr>
          <w:t>'j'</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'v'</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'i'</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 };  </w:t>
        </w:r>
      </w:ins>
    </w:p>
    <w:p w:rsidR="005F1A6E" w:rsidRDefault="005F1A6E" w:rsidP="00A45A39">
      <w:pPr>
        <w:numPr>
          <w:ilvl w:val="0"/>
          <w:numId w:val="61"/>
        </w:numPr>
        <w:shd w:val="clear" w:color="auto" w:fill="FFFFFF"/>
        <w:spacing w:after="0" w:line="315" w:lineRule="atLeast"/>
        <w:ind w:left="0"/>
        <w:rPr>
          <w:ins w:id="607" w:author="Unknown"/>
          <w:rFonts w:ascii="Verdana" w:hAnsi="Verdana"/>
          <w:color w:val="000000"/>
          <w:sz w:val="20"/>
          <w:szCs w:val="20"/>
        </w:rPr>
      </w:pPr>
      <w:ins w:id="608" w:author="Unknown">
        <w:r>
          <w:rPr>
            <w:rFonts w:ascii="Verdana" w:hAnsi="Verdana"/>
            <w:color w:val="000000"/>
            <w:sz w:val="20"/>
            <w:szCs w:val="20"/>
            <w:bdr w:val="none" w:sz="0" w:space="0" w:color="auto" w:frame="1"/>
          </w:rPr>
          <w:lastRenderedPageBreak/>
          <w:t>    CharArrayReader reader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CharArrayReader(ary);  </w:t>
        </w:r>
      </w:ins>
    </w:p>
    <w:p w:rsidR="005F1A6E" w:rsidRDefault="005F1A6E" w:rsidP="00A45A39">
      <w:pPr>
        <w:numPr>
          <w:ilvl w:val="0"/>
          <w:numId w:val="61"/>
        </w:numPr>
        <w:shd w:val="clear" w:color="auto" w:fill="FFFFFF"/>
        <w:spacing w:after="0" w:line="315" w:lineRule="atLeast"/>
        <w:ind w:left="0"/>
        <w:rPr>
          <w:ins w:id="609" w:author="Unknown"/>
          <w:rFonts w:ascii="Verdana" w:hAnsi="Verdana"/>
          <w:color w:val="000000"/>
          <w:sz w:val="20"/>
          <w:szCs w:val="20"/>
        </w:rPr>
      </w:pPr>
      <w:ins w:id="610"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ins>
    </w:p>
    <w:p w:rsidR="005F1A6E" w:rsidRDefault="005F1A6E" w:rsidP="00A45A39">
      <w:pPr>
        <w:numPr>
          <w:ilvl w:val="0"/>
          <w:numId w:val="61"/>
        </w:numPr>
        <w:shd w:val="clear" w:color="auto" w:fill="FFFFFF"/>
        <w:spacing w:after="0" w:line="315" w:lineRule="atLeast"/>
        <w:ind w:left="0"/>
        <w:rPr>
          <w:ins w:id="611" w:author="Unknown"/>
          <w:rFonts w:ascii="Verdana" w:hAnsi="Verdana"/>
          <w:color w:val="000000"/>
          <w:sz w:val="20"/>
          <w:szCs w:val="20"/>
        </w:rPr>
      </w:pPr>
      <w:ins w:id="612" w:author="Unknown">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Read until the end of a file</w:t>
        </w:r>
        <w:r>
          <w:rPr>
            <w:rFonts w:ascii="Verdana" w:hAnsi="Verdana"/>
            <w:color w:val="000000"/>
            <w:sz w:val="20"/>
            <w:szCs w:val="20"/>
            <w:bdr w:val="none" w:sz="0" w:space="0" w:color="auto" w:frame="1"/>
          </w:rPr>
          <w:t>  </w:t>
        </w:r>
      </w:ins>
    </w:p>
    <w:p w:rsidR="005F1A6E" w:rsidRDefault="005F1A6E" w:rsidP="00A45A39">
      <w:pPr>
        <w:numPr>
          <w:ilvl w:val="0"/>
          <w:numId w:val="61"/>
        </w:numPr>
        <w:shd w:val="clear" w:color="auto" w:fill="FFFFFF"/>
        <w:spacing w:after="0" w:line="315" w:lineRule="atLeast"/>
        <w:ind w:left="0"/>
        <w:rPr>
          <w:ins w:id="613" w:author="Unknown"/>
          <w:rFonts w:ascii="Verdana" w:hAnsi="Verdana"/>
          <w:color w:val="000000"/>
          <w:sz w:val="20"/>
          <w:szCs w:val="20"/>
        </w:rPr>
      </w:pPr>
      <w:ins w:id="614"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((k = reader.read())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ins>
    </w:p>
    <w:p w:rsidR="005F1A6E" w:rsidRDefault="005F1A6E" w:rsidP="00A45A39">
      <w:pPr>
        <w:numPr>
          <w:ilvl w:val="0"/>
          <w:numId w:val="61"/>
        </w:numPr>
        <w:shd w:val="clear" w:color="auto" w:fill="FFFFFF"/>
        <w:spacing w:after="0" w:line="315" w:lineRule="atLeast"/>
        <w:ind w:left="0"/>
        <w:rPr>
          <w:ins w:id="615" w:author="Unknown"/>
          <w:rFonts w:ascii="Verdana" w:hAnsi="Verdana"/>
          <w:color w:val="000000"/>
          <w:sz w:val="20"/>
          <w:szCs w:val="20"/>
        </w:rPr>
      </w:pPr>
      <w:ins w:id="616"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ch =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k;  </w:t>
        </w:r>
      </w:ins>
    </w:p>
    <w:p w:rsidR="005F1A6E" w:rsidRDefault="005F1A6E" w:rsidP="00A45A39">
      <w:pPr>
        <w:numPr>
          <w:ilvl w:val="0"/>
          <w:numId w:val="61"/>
        </w:numPr>
        <w:shd w:val="clear" w:color="auto" w:fill="FFFFFF"/>
        <w:spacing w:after="0" w:line="315" w:lineRule="atLeast"/>
        <w:ind w:left="0"/>
        <w:rPr>
          <w:ins w:id="617" w:author="Unknown"/>
          <w:rFonts w:ascii="Verdana" w:hAnsi="Verdana"/>
          <w:color w:val="000000"/>
          <w:sz w:val="20"/>
          <w:szCs w:val="20"/>
        </w:rPr>
      </w:pPr>
      <w:ins w:id="618" w:author="Unknown">
        <w:r>
          <w:rPr>
            <w:rFonts w:ascii="Verdana" w:hAnsi="Verdana"/>
            <w:color w:val="000000"/>
            <w:sz w:val="20"/>
            <w:szCs w:val="20"/>
            <w:bdr w:val="none" w:sz="0" w:space="0" w:color="auto" w:frame="1"/>
          </w:rPr>
          <w:t>      System.out.print(ch + </w:t>
        </w:r>
        <w:r>
          <w:rPr>
            <w:rStyle w:val="string"/>
            <w:rFonts w:ascii="Verdana" w:hAnsi="Verdana"/>
            <w:color w:val="0000FF"/>
            <w:sz w:val="20"/>
            <w:szCs w:val="20"/>
            <w:bdr w:val="none" w:sz="0" w:space="0" w:color="auto" w:frame="1"/>
          </w:rPr>
          <w:t>" : "</w:t>
        </w:r>
        <w:r>
          <w:rPr>
            <w:rFonts w:ascii="Verdana" w:hAnsi="Verdana"/>
            <w:color w:val="000000"/>
            <w:sz w:val="20"/>
            <w:szCs w:val="20"/>
            <w:bdr w:val="none" w:sz="0" w:space="0" w:color="auto" w:frame="1"/>
          </w:rPr>
          <w:t>);  </w:t>
        </w:r>
      </w:ins>
    </w:p>
    <w:p w:rsidR="005F1A6E" w:rsidRDefault="005F1A6E" w:rsidP="00A45A39">
      <w:pPr>
        <w:numPr>
          <w:ilvl w:val="0"/>
          <w:numId w:val="61"/>
        </w:numPr>
        <w:shd w:val="clear" w:color="auto" w:fill="FFFFFF"/>
        <w:spacing w:after="0" w:line="315" w:lineRule="atLeast"/>
        <w:ind w:left="0"/>
        <w:rPr>
          <w:ins w:id="619" w:author="Unknown"/>
          <w:rFonts w:ascii="Verdana" w:hAnsi="Verdana"/>
          <w:color w:val="000000"/>
          <w:sz w:val="20"/>
          <w:szCs w:val="20"/>
        </w:rPr>
      </w:pPr>
      <w:ins w:id="620" w:author="Unknown">
        <w:r>
          <w:rPr>
            <w:rFonts w:ascii="Verdana" w:hAnsi="Verdana"/>
            <w:color w:val="000000"/>
            <w:sz w:val="20"/>
            <w:szCs w:val="20"/>
            <w:bdr w:val="none" w:sz="0" w:space="0" w:color="auto" w:frame="1"/>
          </w:rPr>
          <w:t>      System.out.println(k);  </w:t>
        </w:r>
      </w:ins>
    </w:p>
    <w:p w:rsidR="005F1A6E" w:rsidRDefault="005F1A6E" w:rsidP="00A45A39">
      <w:pPr>
        <w:numPr>
          <w:ilvl w:val="0"/>
          <w:numId w:val="61"/>
        </w:numPr>
        <w:shd w:val="clear" w:color="auto" w:fill="FFFFFF"/>
        <w:spacing w:after="0" w:line="315" w:lineRule="atLeast"/>
        <w:ind w:left="0"/>
        <w:rPr>
          <w:ins w:id="621" w:author="Unknown"/>
          <w:rFonts w:ascii="Verdana" w:hAnsi="Verdana"/>
          <w:color w:val="000000"/>
          <w:sz w:val="20"/>
          <w:szCs w:val="20"/>
        </w:rPr>
      </w:pPr>
      <w:ins w:id="622" w:author="Unknown">
        <w:r>
          <w:rPr>
            <w:rFonts w:ascii="Verdana" w:hAnsi="Verdana"/>
            <w:color w:val="000000"/>
            <w:sz w:val="20"/>
            <w:szCs w:val="20"/>
            <w:bdr w:val="none" w:sz="0" w:space="0" w:color="auto" w:frame="1"/>
          </w:rPr>
          <w:t>    }  </w:t>
        </w:r>
      </w:ins>
    </w:p>
    <w:p w:rsidR="005F1A6E" w:rsidRDefault="005F1A6E" w:rsidP="00A45A39">
      <w:pPr>
        <w:numPr>
          <w:ilvl w:val="0"/>
          <w:numId w:val="61"/>
        </w:numPr>
        <w:shd w:val="clear" w:color="auto" w:fill="FFFFFF"/>
        <w:spacing w:after="0" w:line="315" w:lineRule="atLeast"/>
        <w:ind w:left="0"/>
        <w:rPr>
          <w:ins w:id="623" w:author="Unknown"/>
          <w:rFonts w:ascii="Verdana" w:hAnsi="Verdana"/>
          <w:color w:val="000000"/>
          <w:sz w:val="20"/>
          <w:szCs w:val="20"/>
        </w:rPr>
      </w:pPr>
      <w:ins w:id="624" w:author="Unknown">
        <w:r>
          <w:rPr>
            <w:rFonts w:ascii="Verdana" w:hAnsi="Verdana"/>
            <w:color w:val="000000"/>
            <w:sz w:val="20"/>
            <w:szCs w:val="20"/>
            <w:bdr w:val="none" w:sz="0" w:space="0" w:color="auto" w:frame="1"/>
          </w:rPr>
          <w:t>  }  </w:t>
        </w:r>
      </w:ins>
    </w:p>
    <w:p w:rsidR="005F1A6E" w:rsidRDefault="005F1A6E" w:rsidP="00A45A39">
      <w:pPr>
        <w:numPr>
          <w:ilvl w:val="0"/>
          <w:numId w:val="61"/>
        </w:numPr>
        <w:shd w:val="clear" w:color="auto" w:fill="FFFFFF"/>
        <w:spacing w:after="0" w:line="315" w:lineRule="atLeast"/>
        <w:ind w:left="0"/>
        <w:rPr>
          <w:ins w:id="625" w:author="Unknown"/>
          <w:rFonts w:ascii="Verdana" w:hAnsi="Verdana"/>
          <w:color w:val="000000"/>
          <w:sz w:val="20"/>
          <w:szCs w:val="20"/>
        </w:rPr>
      </w:pPr>
      <w:ins w:id="626" w:author="Unknown">
        <w:r>
          <w:rPr>
            <w:rFonts w:ascii="Verdana" w:hAnsi="Verdana"/>
            <w:color w:val="000000"/>
            <w:sz w:val="20"/>
            <w:szCs w:val="20"/>
            <w:bdr w:val="none" w:sz="0" w:space="0" w:color="auto" w:frame="1"/>
          </w:rPr>
          <w:t>}  </w:t>
        </w:r>
      </w:ins>
    </w:p>
    <w:p w:rsidR="005F1A6E" w:rsidRDefault="005F1A6E" w:rsidP="005F1A6E">
      <w:pPr>
        <w:pStyle w:val="NormalWeb"/>
        <w:shd w:val="clear" w:color="auto" w:fill="FFFFFF"/>
        <w:rPr>
          <w:ins w:id="627" w:author="Unknown"/>
          <w:rFonts w:ascii="Verdana" w:hAnsi="Verdana"/>
          <w:color w:val="000000"/>
          <w:sz w:val="20"/>
          <w:szCs w:val="20"/>
        </w:rPr>
      </w:pPr>
      <w:ins w:id="628" w:author="Unknown">
        <w:r>
          <w:rPr>
            <w:rFonts w:ascii="Verdana" w:hAnsi="Verdana"/>
            <w:color w:val="000000"/>
            <w:sz w:val="20"/>
            <w:szCs w:val="20"/>
          </w:rPr>
          <w:t>Output</w:t>
        </w:r>
      </w:ins>
    </w:p>
    <w:p w:rsidR="005F1A6E" w:rsidRDefault="005F1A6E" w:rsidP="005F1A6E">
      <w:pPr>
        <w:pStyle w:val="HTMLPreformatted"/>
        <w:shd w:val="clear" w:color="auto" w:fill="F9FBF9"/>
        <w:rPr>
          <w:ins w:id="629" w:author="Unknown"/>
          <w:color w:val="000000"/>
        </w:rPr>
      </w:pPr>
      <w:proofErr w:type="gramStart"/>
      <w:ins w:id="630" w:author="Unknown">
        <w:r>
          <w:rPr>
            <w:color w:val="000000"/>
          </w:rPr>
          <w:t>j :</w:t>
        </w:r>
        <w:proofErr w:type="gramEnd"/>
        <w:r>
          <w:rPr>
            <w:color w:val="000000"/>
          </w:rPr>
          <w:t xml:space="preserve"> 106</w:t>
        </w:r>
      </w:ins>
    </w:p>
    <w:p w:rsidR="005F1A6E" w:rsidRDefault="005F1A6E" w:rsidP="005F1A6E">
      <w:pPr>
        <w:pStyle w:val="HTMLPreformatted"/>
        <w:shd w:val="clear" w:color="auto" w:fill="F9FBF9"/>
        <w:rPr>
          <w:ins w:id="631" w:author="Unknown"/>
          <w:color w:val="000000"/>
        </w:rPr>
      </w:pPr>
      <w:proofErr w:type="gramStart"/>
      <w:ins w:id="632" w:author="Unknown">
        <w:r>
          <w:rPr>
            <w:color w:val="000000"/>
          </w:rPr>
          <w:t>a :</w:t>
        </w:r>
        <w:proofErr w:type="gramEnd"/>
        <w:r>
          <w:rPr>
            <w:color w:val="000000"/>
          </w:rPr>
          <w:t xml:space="preserve"> 97</w:t>
        </w:r>
      </w:ins>
    </w:p>
    <w:p w:rsidR="005F1A6E" w:rsidRDefault="005F1A6E" w:rsidP="005F1A6E">
      <w:pPr>
        <w:pStyle w:val="HTMLPreformatted"/>
        <w:shd w:val="clear" w:color="auto" w:fill="F9FBF9"/>
        <w:rPr>
          <w:ins w:id="633" w:author="Unknown"/>
          <w:color w:val="000000"/>
        </w:rPr>
      </w:pPr>
      <w:proofErr w:type="gramStart"/>
      <w:ins w:id="634" w:author="Unknown">
        <w:r>
          <w:rPr>
            <w:color w:val="000000"/>
          </w:rPr>
          <w:t>v :</w:t>
        </w:r>
        <w:proofErr w:type="gramEnd"/>
        <w:r>
          <w:rPr>
            <w:color w:val="000000"/>
          </w:rPr>
          <w:t xml:space="preserve"> 118</w:t>
        </w:r>
      </w:ins>
    </w:p>
    <w:p w:rsidR="005F1A6E" w:rsidRDefault="005F1A6E" w:rsidP="005F1A6E">
      <w:pPr>
        <w:pStyle w:val="HTMLPreformatted"/>
        <w:shd w:val="clear" w:color="auto" w:fill="F9FBF9"/>
        <w:rPr>
          <w:ins w:id="635" w:author="Unknown"/>
          <w:color w:val="000000"/>
        </w:rPr>
      </w:pPr>
      <w:proofErr w:type="gramStart"/>
      <w:ins w:id="636" w:author="Unknown">
        <w:r>
          <w:rPr>
            <w:color w:val="000000"/>
          </w:rPr>
          <w:t>a :</w:t>
        </w:r>
        <w:proofErr w:type="gramEnd"/>
        <w:r>
          <w:rPr>
            <w:color w:val="000000"/>
          </w:rPr>
          <w:t xml:space="preserve"> 97</w:t>
        </w:r>
      </w:ins>
    </w:p>
    <w:p w:rsidR="005F1A6E" w:rsidRDefault="005F1A6E" w:rsidP="005F1A6E">
      <w:pPr>
        <w:pStyle w:val="HTMLPreformatted"/>
        <w:shd w:val="clear" w:color="auto" w:fill="F9FBF9"/>
        <w:rPr>
          <w:ins w:id="637" w:author="Unknown"/>
          <w:color w:val="000000"/>
        </w:rPr>
      </w:pPr>
      <w:proofErr w:type="gramStart"/>
      <w:ins w:id="638" w:author="Unknown">
        <w:r>
          <w:rPr>
            <w:color w:val="000000"/>
          </w:rPr>
          <w:t>t :</w:t>
        </w:r>
        <w:proofErr w:type="gramEnd"/>
        <w:r>
          <w:rPr>
            <w:color w:val="000000"/>
          </w:rPr>
          <w:t xml:space="preserve"> 116</w:t>
        </w:r>
      </w:ins>
    </w:p>
    <w:p w:rsidR="005F1A6E" w:rsidRDefault="005F1A6E" w:rsidP="005F1A6E">
      <w:pPr>
        <w:pStyle w:val="HTMLPreformatted"/>
        <w:shd w:val="clear" w:color="auto" w:fill="F9FBF9"/>
        <w:rPr>
          <w:ins w:id="639" w:author="Unknown"/>
          <w:color w:val="000000"/>
        </w:rPr>
      </w:pPr>
      <w:proofErr w:type="gramStart"/>
      <w:ins w:id="640" w:author="Unknown">
        <w:r>
          <w:rPr>
            <w:color w:val="000000"/>
          </w:rPr>
          <w:t>p :</w:t>
        </w:r>
        <w:proofErr w:type="gramEnd"/>
        <w:r>
          <w:rPr>
            <w:color w:val="000000"/>
          </w:rPr>
          <w:t xml:space="preserve"> 112</w:t>
        </w:r>
      </w:ins>
    </w:p>
    <w:p w:rsidR="005F1A6E" w:rsidRDefault="005F1A6E" w:rsidP="005F1A6E">
      <w:pPr>
        <w:pStyle w:val="HTMLPreformatted"/>
        <w:shd w:val="clear" w:color="auto" w:fill="F9FBF9"/>
        <w:rPr>
          <w:ins w:id="641" w:author="Unknown"/>
          <w:color w:val="000000"/>
        </w:rPr>
      </w:pPr>
      <w:proofErr w:type="gramStart"/>
      <w:ins w:id="642" w:author="Unknown">
        <w:r>
          <w:rPr>
            <w:color w:val="000000"/>
          </w:rPr>
          <w:t>o :</w:t>
        </w:r>
        <w:proofErr w:type="gramEnd"/>
        <w:r>
          <w:rPr>
            <w:color w:val="000000"/>
          </w:rPr>
          <w:t xml:space="preserve"> 111</w:t>
        </w:r>
      </w:ins>
    </w:p>
    <w:p w:rsidR="005F1A6E" w:rsidRDefault="005F1A6E" w:rsidP="005F1A6E">
      <w:pPr>
        <w:pStyle w:val="HTMLPreformatted"/>
        <w:shd w:val="clear" w:color="auto" w:fill="F9FBF9"/>
        <w:rPr>
          <w:ins w:id="643" w:author="Unknown"/>
          <w:color w:val="000000"/>
        </w:rPr>
      </w:pPr>
      <w:proofErr w:type="gramStart"/>
      <w:ins w:id="644" w:author="Unknown">
        <w:r>
          <w:rPr>
            <w:color w:val="000000"/>
          </w:rPr>
          <w:t>i :</w:t>
        </w:r>
        <w:proofErr w:type="gramEnd"/>
        <w:r>
          <w:rPr>
            <w:color w:val="000000"/>
          </w:rPr>
          <w:t xml:space="preserve"> 105</w:t>
        </w:r>
      </w:ins>
    </w:p>
    <w:p w:rsidR="005F1A6E" w:rsidRDefault="005F1A6E" w:rsidP="005F1A6E">
      <w:pPr>
        <w:pStyle w:val="HTMLPreformatted"/>
        <w:shd w:val="clear" w:color="auto" w:fill="F9FBF9"/>
        <w:rPr>
          <w:ins w:id="645" w:author="Unknown"/>
          <w:color w:val="000000"/>
        </w:rPr>
      </w:pPr>
      <w:proofErr w:type="gramStart"/>
      <w:ins w:id="646" w:author="Unknown">
        <w:r>
          <w:rPr>
            <w:color w:val="000000"/>
          </w:rPr>
          <w:t>n :</w:t>
        </w:r>
        <w:proofErr w:type="gramEnd"/>
        <w:r>
          <w:rPr>
            <w:color w:val="000000"/>
          </w:rPr>
          <w:t xml:space="preserve"> 110</w:t>
        </w:r>
      </w:ins>
    </w:p>
    <w:p w:rsidR="005F1A6E" w:rsidRDefault="005F1A6E" w:rsidP="005F1A6E">
      <w:pPr>
        <w:pStyle w:val="HTMLPreformatted"/>
        <w:shd w:val="clear" w:color="auto" w:fill="F9FBF9"/>
        <w:rPr>
          <w:ins w:id="647" w:author="Unknown"/>
          <w:color w:val="000000"/>
        </w:rPr>
      </w:pPr>
      <w:proofErr w:type="gramStart"/>
      <w:ins w:id="648" w:author="Unknown">
        <w:r>
          <w:rPr>
            <w:color w:val="000000"/>
          </w:rPr>
          <w:t>t :</w:t>
        </w:r>
        <w:proofErr w:type="gramEnd"/>
        <w:r>
          <w:rPr>
            <w:color w:val="000000"/>
          </w:rPr>
          <w:t xml:space="preserve"> 116</w:t>
        </w:r>
      </w:ins>
    </w:p>
    <w:p w:rsidR="005F1A6E" w:rsidRDefault="005F1A6E" w:rsidP="00AD4807"/>
    <w:p w:rsidR="0030464F" w:rsidRDefault="0030464F" w:rsidP="0030464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CharArrayWriter Class</w:t>
      </w:r>
    </w:p>
    <w:p w:rsidR="0030464F" w:rsidRDefault="0030464F" w:rsidP="0030464F">
      <w:pPr>
        <w:pStyle w:val="NormalWeb"/>
        <w:shd w:val="clear" w:color="auto" w:fill="FFFFFF"/>
        <w:rPr>
          <w:rFonts w:ascii="Verdana" w:hAnsi="Verdana"/>
          <w:color w:val="000000"/>
          <w:sz w:val="20"/>
          <w:szCs w:val="20"/>
        </w:rPr>
      </w:pPr>
      <w:r>
        <w:rPr>
          <w:rFonts w:ascii="Verdana" w:hAnsi="Verdana"/>
          <w:color w:val="000000"/>
          <w:sz w:val="20"/>
          <w:szCs w:val="20"/>
        </w:rPr>
        <w:t>The CharArrayWriter class can be used to write common data to multiple files. This class inherits </w:t>
      </w:r>
      <w:hyperlink r:id="rId86" w:history="1">
        <w:r>
          <w:rPr>
            <w:rStyle w:val="Hyperlink"/>
            <w:rFonts w:ascii="Verdana" w:hAnsi="Verdana"/>
            <w:color w:val="008000"/>
            <w:sz w:val="20"/>
            <w:szCs w:val="20"/>
          </w:rPr>
          <w:t>Writer</w:t>
        </w:r>
      </w:hyperlink>
      <w:r>
        <w:rPr>
          <w:rFonts w:ascii="Verdana" w:hAnsi="Verdana"/>
          <w:color w:val="000000"/>
          <w:sz w:val="20"/>
          <w:szCs w:val="20"/>
        </w:rPr>
        <w:t xml:space="preserve"> class. Its buffer automatically grows when data is written in this stream. Calling the </w:t>
      </w:r>
      <w:proofErr w:type="gramStart"/>
      <w:r>
        <w:rPr>
          <w:rFonts w:ascii="Verdana" w:hAnsi="Verdana"/>
          <w:color w:val="000000"/>
          <w:sz w:val="20"/>
          <w:szCs w:val="20"/>
        </w:rPr>
        <w:t>close(</w:t>
      </w:r>
      <w:proofErr w:type="gramEnd"/>
      <w:r>
        <w:rPr>
          <w:rFonts w:ascii="Verdana" w:hAnsi="Verdana"/>
          <w:color w:val="000000"/>
          <w:sz w:val="20"/>
          <w:szCs w:val="20"/>
        </w:rPr>
        <w:t>) method on this </w:t>
      </w:r>
      <w:hyperlink r:id="rId87" w:history="1">
        <w:r>
          <w:rPr>
            <w:rStyle w:val="Hyperlink"/>
            <w:rFonts w:ascii="Verdana" w:hAnsi="Verdana"/>
            <w:color w:val="008000"/>
            <w:sz w:val="20"/>
            <w:szCs w:val="20"/>
          </w:rPr>
          <w:t>object</w:t>
        </w:r>
      </w:hyperlink>
      <w:r>
        <w:rPr>
          <w:rFonts w:ascii="Verdana" w:hAnsi="Verdana"/>
          <w:color w:val="000000"/>
          <w:sz w:val="20"/>
          <w:szCs w:val="20"/>
        </w:rPr>
        <w:t> has no effect.</w:t>
      </w:r>
    </w:p>
    <w:p w:rsidR="0030464F" w:rsidRDefault="000076E4" w:rsidP="0030464F">
      <w:pPr>
        <w:rPr>
          <w:rFonts w:ascii="Times New Roman" w:hAnsi="Times New Roman"/>
          <w:sz w:val="24"/>
          <w:szCs w:val="24"/>
        </w:rPr>
      </w:pPr>
      <w:r>
        <w:pict>
          <v:rect id="_x0000_i1078" style="width:0;height:.75pt" o:hralign="center" o:hrstd="t" o:hrnoshade="t" o:hr="t" fillcolor="#d4d4d4" stroked="f"/>
        </w:pict>
      </w:r>
    </w:p>
    <w:p w:rsidR="0030464F" w:rsidRDefault="0030464F" w:rsidP="0030464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CharArrayWriter class declaration</w:t>
      </w:r>
    </w:p>
    <w:p w:rsidR="0030464F" w:rsidRDefault="0030464F" w:rsidP="0030464F">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Java.io.CharArrayWriter class:</w:t>
      </w:r>
    </w:p>
    <w:p w:rsidR="0030464F" w:rsidRDefault="0030464F" w:rsidP="00A45A39">
      <w:pPr>
        <w:numPr>
          <w:ilvl w:val="0"/>
          <w:numId w:val="6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CharArrayWriter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Writer  </w:t>
      </w:r>
    </w:p>
    <w:p w:rsidR="0030464F" w:rsidRDefault="000076E4" w:rsidP="0030464F">
      <w:pPr>
        <w:spacing w:line="240" w:lineRule="auto"/>
        <w:rPr>
          <w:rFonts w:ascii="Times New Roman" w:hAnsi="Times New Roman"/>
          <w:sz w:val="24"/>
          <w:szCs w:val="24"/>
        </w:rPr>
      </w:pPr>
      <w:r>
        <w:pict>
          <v:rect id="_x0000_i1079" style="width:0;height:.75pt" o:hralign="center" o:hrstd="t" o:hrnoshade="t" o:hr="t" fillcolor="#d4d4d4" stroked="f"/>
        </w:pict>
      </w:r>
    </w:p>
    <w:p w:rsidR="0030464F" w:rsidRDefault="0030464F" w:rsidP="0030464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CharArrayWriter 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45"/>
        <w:gridCol w:w="6930"/>
      </w:tblGrid>
      <w:tr w:rsidR="0030464F" w:rsidTr="0030464F">
        <w:tc>
          <w:tcPr>
            <w:tcW w:w="0" w:type="auto"/>
            <w:shd w:val="clear" w:color="auto" w:fill="C7CCBE"/>
            <w:tcMar>
              <w:top w:w="180" w:type="dxa"/>
              <w:left w:w="180" w:type="dxa"/>
              <w:bottom w:w="180" w:type="dxa"/>
              <w:right w:w="180" w:type="dxa"/>
            </w:tcMar>
            <w:hideMark/>
          </w:tcPr>
          <w:p w:rsidR="0030464F" w:rsidRDefault="0030464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30464F" w:rsidRDefault="0030464F">
            <w:pPr>
              <w:rPr>
                <w:b/>
                <w:bCs/>
                <w:color w:val="000000"/>
                <w:sz w:val="26"/>
                <w:szCs w:val="26"/>
              </w:rPr>
            </w:pPr>
            <w:r>
              <w:rPr>
                <w:b/>
                <w:bCs/>
                <w:color w:val="000000"/>
                <w:sz w:val="26"/>
                <w:szCs w:val="26"/>
              </w:rPr>
              <w:t>Description</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lastRenderedPageBreak/>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return the current size of the buffer.</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char[] toCharArray()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return the copy of an input data.</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for converting an input data to a </w:t>
            </w:r>
            <w:hyperlink r:id="rId88" w:history="1">
              <w:r>
                <w:rPr>
                  <w:rStyle w:val="Hyperlink"/>
                  <w:rFonts w:ascii="Verdana" w:hAnsi="Verdana"/>
                  <w:color w:val="008000"/>
                  <w:sz w:val="20"/>
                  <w:szCs w:val="20"/>
                </w:rPr>
                <w:t>string</w:t>
              </w:r>
            </w:hyperlink>
            <w:r>
              <w:rPr>
                <w:rFonts w:ascii="Verdana" w:hAnsi="Verdana"/>
                <w:color w:val="000000"/>
                <w:sz w:val="20"/>
                <w:szCs w:val="20"/>
              </w:rPr>
              <w:t>.</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CharArrayWriter append(char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append the specified character to the writer.</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CharArrayWriter append(CharSequence csq)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append the specified character sequence to the writer.</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CharArrayWriter append(CharSequence csq, int start, int 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append the subsequence of a specified character to the writer.</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void write(int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write a character to the buffer.</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void write(char[] c,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write a character to the buffer.</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void 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write a portion of string to the buffer.</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void writeTo(Writer 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write the content of buffer to different character stream.</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flush the stream.</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reset the buffer.</w:t>
            </w:r>
          </w:p>
        </w:tc>
      </w:tr>
      <w:tr w:rsidR="0030464F" w:rsidTr="003046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64F" w:rsidRDefault="0030464F">
            <w:pPr>
              <w:spacing w:line="345" w:lineRule="atLeast"/>
              <w:ind w:left="300"/>
              <w:rPr>
                <w:rFonts w:ascii="Verdana" w:hAnsi="Verdana"/>
                <w:color w:val="000000"/>
                <w:sz w:val="20"/>
                <w:szCs w:val="20"/>
              </w:rPr>
            </w:pPr>
            <w:r>
              <w:rPr>
                <w:rFonts w:ascii="Verdana" w:hAnsi="Verdana"/>
                <w:color w:val="000000"/>
                <w:sz w:val="20"/>
                <w:szCs w:val="20"/>
              </w:rPr>
              <w:t>It is used to close the stream.</w:t>
            </w:r>
          </w:p>
        </w:tc>
      </w:tr>
    </w:tbl>
    <w:p w:rsidR="0030464F" w:rsidRDefault="0030464F" w:rsidP="0030464F">
      <w:pPr>
        <w:pStyle w:val="Heading3"/>
        <w:shd w:val="clear" w:color="auto" w:fill="FFFFFF"/>
        <w:spacing w:line="312" w:lineRule="atLeast"/>
        <w:rPr>
          <w:ins w:id="649" w:author="Unknown"/>
          <w:rFonts w:ascii="Helvetica" w:hAnsi="Helvetica" w:cs="Helvetica"/>
          <w:b w:val="0"/>
          <w:bCs w:val="0"/>
          <w:color w:val="610B4B"/>
          <w:sz w:val="32"/>
          <w:szCs w:val="32"/>
        </w:rPr>
      </w:pPr>
      <w:ins w:id="650" w:author="Unknown">
        <w:r>
          <w:rPr>
            <w:rFonts w:ascii="Helvetica" w:hAnsi="Helvetica" w:cs="Helvetica"/>
            <w:b w:val="0"/>
            <w:bCs w:val="0"/>
            <w:color w:val="610B4B"/>
            <w:sz w:val="32"/>
            <w:szCs w:val="32"/>
          </w:rPr>
          <w:t>Example of CharArrayWriter Class:</w:t>
        </w:r>
      </w:ins>
    </w:p>
    <w:p w:rsidR="0030464F" w:rsidRDefault="0030464F" w:rsidP="0030464F">
      <w:pPr>
        <w:pStyle w:val="NormalWeb"/>
        <w:shd w:val="clear" w:color="auto" w:fill="FFFFFF"/>
        <w:rPr>
          <w:ins w:id="651" w:author="Unknown"/>
          <w:rFonts w:ascii="Verdana" w:hAnsi="Verdana"/>
          <w:color w:val="000000"/>
          <w:sz w:val="20"/>
          <w:szCs w:val="20"/>
        </w:rPr>
      </w:pPr>
      <w:ins w:id="652" w:author="Unknown">
        <w:r>
          <w:rPr>
            <w:rFonts w:ascii="Verdana" w:hAnsi="Verdana"/>
            <w:color w:val="000000"/>
            <w:sz w:val="20"/>
            <w:szCs w:val="20"/>
          </w:rPr>
          <w:t>In this example, we are writing a common data to 4 files a.txt, b.txt, c.txt and d.txt.</w:t>
        </w:r>
      </w:ins>
    </w:p>
    <w:p w:rsidR="0030464F" w:rsidRDefault="0030464F" w:rsidP="00A45A39">
      <w:pPr>
        <w:numPr>
          <w:ilvl w:val="0"/>
          <w:numId w:val="63"/>
        </w:numPr>
        <w:shd w:val="clear" w:color="auto" w:fill="FFFFFF"/>
        <w:spacing w:after="0" w:line="315" w:lineRule="atLeast"/>
        <w:ind w:left="0"/>
        <w:rPr>
          <w:ins w:id="653" w:author="Unknown"/>
          <w:rFonts w:ascii="Verdana" w:hAnsi="Verdana"/>
          <w:color w:val="000000"/>
          <w:sz w:val="20"/>
          <w:szCs w:val="20"/>
        </w:rPr>
      </w:pPr>
      <w:ins w:id="654" w:author="Unknown">
        <w:r>
          <w:rPr>
            <w:rStyle w:val="keyword"/>
            <w:rFonts w:ascii="Verdana" w:hAnsi="Verdana"/>
            <w:b/>
            <w:bCs/>
            <w:color w:val="006699"/>
            <w:sz w:val="20"/>
            <w:szCs w:val="20"/>
            <w:bdr w:val="none" w:sz="0" w:space="0" w:color="auto" w:frame="1"/>
          </w:rPr>
          <w:lastRenderedPageBreak/>
          <w:t>package</w:t>
        </w:r>
        <w:r>
          <w:rPr>
            <w:rFonts w:ascii="Verdana" w:hAnsi="Verdana"/>
            <w:color w:val="000000"/>
            <w:sz w:val="20"/>
            <w:szCs w:val="20"/>
            <w:bdr w:val="none" w:sz="0" w:space="0" w:color="auto" w:frame="1"/>
          </w:rPr>
          <w:t> com.javatpoint;  </w:t>
        </w:r>
      </w:ins>
    </w:p>
    <w:p w:rsidR="0030464F" w:rsidRDefault="0030464F" w:rsidP="00A45A39">
      <w:pPr>
        <w:numPr>
          <w:ilvl w:val="0"/>
          <w:numId w:val="63"/>
        </w:numPr>
        <w:shd w:val="clear" w:color="auto" w:fill="FFFFFF"/>
        <w:spacing w:after="0" w:line="315" w:lineRule="atLeast"/>
        <w:ind w:left="0"/>
        <w:rPr>
          <w:ins w:id="655" w:author="Unknown"/>
          <w:rFonts w:ascii="Verdana" w:hAnsi="Verdana"/>
          <w:color w:val="000000"/>
          <w:sz w:val="20"/>
          <w:szCs w:val="20"/>
        </w:rPr>
      </w:pPr>
      <w:ins w:id="656" w:author="Unknown">
        <w:r>
          <w:rPr>
            <w:rFonts w:ascii="Verdana" w:hAnsi="Verdana"/>
            <w:color w:val="000000"/>
            <w:sz w:val="20"/>
            <w:szCs w:val="20"/>
            <w:bdr w:val="none" w:sz="0" w:space="0" w:color="auto" w:frame="1"/>
          </w:rPr>
          <w:t>  </w:t>
        </w:r>
      </w:ins>
    </w:p>
    <w:p w:rsidR="0030464F" w:rsidRDefault="0030464F" w:rsidP="00A45A39">
      <w:pPr>
        <w:numPr>
          <w:ilvl w:val="0"/>
          <w:numId w:val="63"/>
        </w:numPr>
        <w:shd w:val="clear" w:color="auto" w:fill="FFFFFF"/>
        <w:spacing w:after="0" w:line="315" w:lineRule="atLeast"/>
        <w:ind w:left="0"/>
        <w:rPr>
          <w:ins w:id="657" w:author="Unknown"/>
          <w:rFonts w:ascii="Verdana" w:hAnsi="Verdana"/>
          <w:color w:val="000000"/>
          <w:sz w:val="20"/>
          <w:szCs w:val="20"/>
        </w:rPr>
      </w:pPr>
      <w:ins w:id="658"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java.io.CharArrayWriter;  </w:t>
        </w:r>
      </w:ins>
    </w:p>
    <w:p w:rsidR="0030464F" w:rsidRDefault="0030464F" w:rsidP="00A45A39">
      <w:pPr>
        <w:numPr>
          <w:ilvl w:val="0"/>
          <w:numId w:val="63"/>
        </w:numPr>
        <w:shd w:val="clear" w:color="auto" w:fill="FFFFFF"/>
        <w:spacing w:after="0" w:line="315" w:lineRule="atLeast"/>
        <w:ind w:left="0"/>
        <w:rPr>
          <w:ins w:id="659" w:author="Unknown"/>
          <w:rFonts w:ascii="Verdana" w:hAnsi="Verdana"/>
          <w:color w:val="000000"/>
          <w:sz w:val="20"/>
          <w:szCs w:val="20"/>
        </w:rPr>
      </w:pPr>
      <w:ins w:id="660"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java.io.FileWriter;  </w:t>
        </w:r>
      </w:ins>
    </w:p>
    <w:p w:rsidR="0030464F" w:rsidRDefault="0030464F" w:rsidP="00A45A39">
      <w:pPr>
        <w:numPr>
          <w:ilvl w:val="0"/>
          <w:numId w:val="63"/>
        </w:numPr>
        <w:shd w:val="clear" w:color="auto" w:fill="FFFFFF"/>
        <w:spacing w:after="0" w:line="315" w:lineRule="atLeast"/>
        <w:ind w:left="0"/>
        <w:rPr>
          <w:ins w:id="661" w:author="Unknown"/>
          <w:rFonts w:ascii="Verdana" w:hAnsi="Verdana"/>
          <w:color w:val="000000"/>
          <w:sz w:val="20"/>
          <w:szCs w:val="20"/>
        </w:rPr>
      </w:pPr>
      <w:ins w:id="662"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CharArrayWriterExample {  </w:t>
        </w:r>
      </w:ins>
    </w:p>
    <w:p w:rsidR="0030464F" w:rsidRDefault="0030464F" w:rsidP="00A45A39">
      <w:pPr>
        <w:numPr>
          <w:ilvl w:val="0"/>
          <w:numId w:val="63"/>
        </w:numPr>
        <w:shd w:val="clear" w:color="auto" w:fill="FFFFFF"/>
        <w:spacing w:after="0" w:line="315" w:lineRule="atLeast"/>
        <w:ind w:left="0"/>
        <w:rPr>
          <w:ins w:id="663" w:author="Unknown"/>
          <w:rFonts w:ascii="Verdana" w:hAnsi="Verdana"/>
          <w:color w:val="000000"/>
          <w:sz w:val="20"/>
          <w:szCs w:val="20"/>
        </w:rPr>
      </w:pPr>
      <w:ins w:id="664"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ins>
    </w:p>
    <w:p w:rsidR="0030464F" w:rsidRDefault="0030464F" w:rsidP="00A45A39">
      <w:pPr>
        <w:numPr>
          <w:ilvl w:val="0"/>
          <w:numId w:val="63"/>
        </w:numPr>
        <w:shd w:val="clear" w:color="auto" w:fill="FFFFFF"/>
        <w:spacing w:after="0" w:line="315" w:lineRule="atLeast"/>
        <w:ind w:left="0"/>
        <w:rPr>
          <w:ins w:id="665" w:author="Unknown"/>
          <w:rFonts w:ascii="Verdana" w:hAnsi="Verdana"/>
          <w:color w:val="000000"/>
          <w:sz w:val="20"/>
          <w:szCs w:val="20"/>
        </w:rPr>
      </w:pPr>
      <w:ins w:id="666" w:author="Unknown">
        <w:r>
          <w:rPr>
            <w:rFonts w:ascii="Verdana" w:hAnsi="Verdana"/>
            <w:color w:val="000000"/>
            <w:sz w:val="20"/>
            <w:szCs w:val="20"/>
            <w:bdr w:val="none" w:sz="0" w:space="0" w:color="auto" w:frame="1"/>
          </w:rPr>
          <w:t>          CharArrayWriter 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CharArrayWriter();    </w:t>
        </w:r>
      </w:ins>
    </w:p>
    <w:p w:rsidR="0030464F" w:rsidRDefault="0030464F" w:rsidP="00A45A39">
      <w:pPr>
        <w:numPr>
          <w:ilvl w:val="0"/>
          <w:numId w:val="63"/>
        </w:numPr>
        <w:shd w:val="clear" w:color="auto" w:fill="FFFFFF"/>
        <w:spacing w:after="0" w:line="315" w:lineRule="atLeast"/>
        <w:ind w:left="0"/>
        <w:rPr>
          <w:ins w:id="667" w:author="Unknown"/>
          <w:rFonts w:ascii="Verdana" w:hAnsi="Verdana"/>
          <w:color w:val="000000"/>
          <w:sz w:val="20"/>
          <w:szCs w:val="20"/>
        </w:rPr>
      </w:pPr>
      <w:ins w:id="668" w:author="Unknown">
        <w:r>
          <w:rPr>
            <w:rFonts w:ascii="Verdana" w:hAnsi="Verdana"/>
            <w:color w:val="000000"/>
            <w:sz w:val="20"/>
            <w:szCs w:val="20"/>
            <w:bdr w:val="none" w:sz="0" w:space="0" w:color="auto" w:frame="1"/>
          </w:rPr>
          <w:t>          out.write(</w:t>
        </w:r>
        <w:r>
          <w:rPr>
            <w:rStyle w:val="string"/>
            <w:rFonts w:ascii="Verdana" w:hAnsi="Verdana"/>
            <w:color w:val="0000FF"/>
            <w:sz w:val="20"/>
            <w:szCs w:val="20"/>
            <w:bdr w:val="none" w:sz="0" w:space="0" w:color="auto" w:frame="1"/>
          </w:rPr>
          <w:t>"Welcome to javaTpoint"</w:t>
        </w:r>
        <w:r>
          <w:rPr>
            <w:rFonts w:ascii="Verdana" w:hAnsi="Verdana"/>
            <w:color w:val="000000"/>
            <w:sz w:val="20"/>
            <w:szCs w:val="20"/>
            <w:bdr w:val="none" w:sz="0" w:space="0" w:color="auto" w:frame="1"/>
          </w:rPr>
          <w:t>);    </w:t>
        </w:r>
      </w:ins>
    </w:p>
    <w:p w:rsidR="0030464F" w:rsidRDefault="0030464F" w:rsidP="00A45A39">
      <w:pPr>
        <w:numPr>
          <w:ilvl w:val="0"/>
          <w:numId w:val="63"/>
        </w:numPr>
        <w:shd w:val="clear" w:color="auto" w:fill="FFFFFF"/>
        <w:spacing w:after="0" w:line="315" w:lineRule="atLeast"/>
        <w:ind w:left="0"/>
        <w:rPr>
          <w:ins w:id="669" w:author="Unknown"/>
          <w:rFonts w:ascii="Verdana" w:hAnsi="Verdana"/>
          <w:color w:val="000000"/>
          <w:sz w:val="20"/>
          <w:szCs w:val="20"/>
        </w:rPr>
      </w:pPr>
      <w:ins w:id="670" w:author="Unknown">
        <w:r>
          <w:rPr>
            <w:rFonts w:ascii="Verdana" w:hAnsi="Verdana"/>
            <w:color w:val="000000"/>
            <w:sz w:val="20"/>
            <w:szCs w:val="20"/>
            <w:bdr w:val="none" w:sz="0" w:space="0" w:color="auto" w:frame="1"/>
          </w:rPr>
          <w:t>          FileWriter f1=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"D:\\a.txt"</w:t>
        </w:r>
        <w:r>
          <w:rPr>
            <w:rFonts w:ascii="Verdana" w:hAnsi="Verdana"/>
            <w:color w:val="000000"/>
            <w:sz w:val="20"/>
            <w:szCs w:val="20"/>
            <w:bdr w:val="none" w:sz="0" w:space="0" w:color="auto" w:frame="1"/>
          </w:rPr>
          <w:t>);    </w:t>
        </w:r>
      </w:ins>
    </w:p>
    <w:p w:rsidR="0030464F" w:rsidRDefault="0030464F" w:rsidP="00A45A39">
      <w:pPr>
        <w:numPr>
          <w:ilvl w:val="0"/>
          <w:numId w:val="63"/>
        </w:numPr>
        <w:shd w:val="clear" w:color="auto" w:fill="FFFFFF"/>
        <w:spacing w:after="0" w:line="315" w:lineRule="atLeast"/>
        <w:ind w:left="0"/>
        <w:rPr>
          <w:ins w:id="671" w:author="Unknown"/>
          <w:rFonts w:ascii="Verdana" w:hAnsi="Verdana"/>
          <w:color w:val="000000"/>
          <w:sz w:val="20"/>
          <w:szCs w:val="20"/>
        </w:rPr>
      </w:pPr>
      <w:ins w:id="672" w:author="Unknown">
        <w:r>
          <w:rPr>
            <w:rFonts w:ascii="Verdana" w:hAnsi="Verdana"/>
            <w:color w:val="000000"/>
            <w:sz w:val="20"/>
            <w:szCs w:val="20"/>
            <w:bdr w:val="none" w:sz="0" w:space="0" w:color="auto" w:frame="1"/>
          </w:rPr>
          <w:t>          FileWriter f2=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"D:\\b.txt"</w:t>
        </w:r>
        <w:r>
          <w:rPr>
            <w:rFonts w:ascii="Verdana" w:hAnsi="Verdana"/>
            <w:color w:val="000000"/>
            <w:sz w:val="20"/>
            <w:szCs w:val="20"/>
            <w:bdr w:val="none" w:sz="0" w:space="0" w:color="auto" w:frame="1"/>
          </w:rPr>
          <w:t>);    </w:t>
        </w:r>
      </w:ins>
    </w:p>
    <w:p w:rsidR="0030464F" w:rsidRDefault="0030464F" w:rsidP="00A45A39">
      <w:pPr>
        <w:numPr>
          <w:ilvl w:val="0"/>
          <w:numId w:val="63"/>
        </w:numPr>
        <w:shd w:val="clear" w:color="auto" w:fill="FFFFFF"/>
        <w:spacing w:after="0" w:line="315" w:lineRule="atLeast"/>
        <w:ind w:left="0"/>
        <w:rPr>
          <w:ins w:id="673" w:author="Unknown"/>
          <w:rFonts w:ascii="Verdana" w:hAnsi="Verdana"/>
          <w:color w:val="000000"/>
          <w:sz w:val="20"/>
          <w:szCs w:val="20"/>
        </w:rPr>
      </w:pPr>
      <w:ins w:id="674" w:author="Unknown">
        <w:r>
          <w:rPr>
            <w:rFonts w:ascii="Verdana" w:hAnsi="Verdana"/>
            <w:color w:val="000000"/>
            <w:sz w:val="20"/>
            <w:szCs w:val="20"/>
            <w:bdr w:val="none" w:sz="0" w:space="0" w:color="auto" w:frame="1"/>
          </w:rPr>
          <w:t>          FileWriter f3=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"D:\\c.txt"</w:t>
        </w:r>
        <w:r>
          <w:rPr>
            <w:rFonts w:ascii="Verdana" w:hAnsi="Verdana"/>
            <w:color w:val="000000"/>
            <w:sz w:val="20"/>
            <w:szCs w:val="20"/>
            <w:bdr w:val="none" w:sz="0" w:space="0" w:color="auto" w:frame="1"/>
          </w:rPr>
          <w:t>);    </w:t>
        </w:r>
      </w:ins>
    </w:p>
    <w:p w:rsidR="0030464F" w:rsidRDefault="0030464F" w:rsidP="00A45A39">
      <w:pPr>
        <w:numPr>
          <w:ilvl w:val="0"/>
          <w:numId w:val="63"/>
        </w:numPr>
        <w:shd w:val="clear" w:color="auto" w:fill="FFFFFF"/>
        <w:spacing w:after="0" w:line="315" w:lineRule="atLeast"/>
        <w:ind w:left="0"/>
        <w:rPr>
          <w:ins w:id="675" w:author="Unknown"/>
          <w:rFonts w:ascii="Verdana" w:hAnsi="Verdana"/>
          <w:color w:val="000000"/>
          <w:sz w:val="20"/>
          <w:szCs w:val="20"/>
        </w:rPr>
      </w:pPr>
      <w:ins w:id="676" w:author="Unknown">
        <w:r>
          <w:rPr>
            <w:rFonts w:ascii="Verdana" w:hAnsi="Verdana"/>
            <w:color w:val="000000"/>
            <w:sz w:val="20"/>
            <w:szCs w:val="20"/>
            <w:bdr w:val="none" w:sz="0" w:space="0" w:color="auto" w:frame="1"/>
          </w:rPr>
          <w:t>          FileWriter f4=</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"D:\\d.txt"</w:t>
        </w:r>
        <w:r>
          <w:rPr>
            <w:rFonts w:ascii="Verdana" w:hAnsi="Verdana"/>
            <w:color w:val="000000"/>
            <w:sz w:val="20"/>
            <w:szCs w:val="20"/>
            <w:bdr w:val="none" w:sz="0" w:space="0" w:color="auto" w:frame="1"/>
          </w:rPr>
          <w:t>);    </w:t>
        </w:r>
      </w:ins>
    </w:p>
    <w:p w:rsidR="0030464F" w:rsidRDefault="0030464F" w:rsidP="00A45A39">
      <w:pPr>
        <w:numPr>
          <w:ilvl w:val="0"/>
          <w:numId w:val="63"/>
        </w:numPr>
        <w:shd w:val="clear" w:color="auto" w:fill="FFFFFF"/>
        <w:spacing w:after="0" w:line="315" w:lineRule="atLeast"/>
        <w:ind w:left="0"/>
        <w:rPr>
          <w:ins w:id="677" w:author="Unknown"/>
          <w:rFonts w:ascii="Verdana" w:hAnsi="Verdana"/>
          <w:color w:val="000000"/>
          <w:sz w:val="20"/>
          <w:szCs w:val="20"/>
        </w:rPr>
      </w:pPr>
      <w:ins w:id="678" w:author="Unknown">
        <w:r>
          <w:rPr>
            <w:rFonts w:ascii="Verdana" w:hAnsi="Verdana"/>
            <w:color w:val="000000"/>
            <w:sz w:val="20"/>
            <w:szCs w:val="20"/>
            <w:bdr w:val="none" w:sz="0" w:space="0" w:color="auto" w:frame="1"/>
          </w:rPr>
          <w:t>          out.writeTo(f1);    </w:t>
        </w:r>
      </w:ins>
    </w:p>
    <w:p w:rsidR="0030464F" w:rsidRDefault="0030464F" w:rsidP="00A45A39">
      <w:pPr>
        <w:numPr>
          <w:ilvl w:val="0"/>
          <w:numId w:val="63"/>
        </w:numPr>
        <w:shd w:val="clear" w:color="auto" w:fill="FFFFFF"/>
        <w:spacing w:after="0" w:line="315" w:lineRule="atLeast"/>
        <w:ind w:left="0"/>
        <w:rPr>
          <w:ins w:id="679" w:author="Unknown"/>
          <w:rFonts w:ascii="Verdana" w:hAnsi="Verdana"/>
          <w:color w:val="000000"/>
          <w:sz w:val="20"/>
          <w:szCs w:val="20"/>
        </w:rPr>
      </w:pPr>
      <w:ins w:id="680" w:author="Unknown">
        <w:r>
          <w:rPr>
            <w:rFonts w:ascii="Verdana" w:hAnsi="Verdana"/>
            <w:color w:val="000000"/>
            <w:sz w:val="20"/>
            <w:szCs w:val="20"/>
            <w:bdr w:val="none" w:sz="0" w:space="0" w:color="auto" w:frame="1"/>
          </w:rPr>
          <w:t>          out.writeTo(f2);    </w:t>
        </w:r>
      </w:ins>
    </w:p>
    <w:p w:rsidR="0030464F" w:rsidRDefault="0030464F" w:rsidP="00A45A39">
      <w:pPr>
        <w:numPr>
          <w:ilvl w:val="0"/>
          <w:numId w:val="63"/>
        </w:numPr>
        <w:shd w:val="clear" w:color="auto" w:fill="FFFFFF"/>
        <w:spacing w:after="0" w:line="315" w:lineRule="atLeast"/>
        <w:ind w:left="0"/>
        <w:rPr>
          <w:ins w:id="681" w:author="Unknown"/>
          <w:rFonts w:ascii="Verdana" w:hAnsi="Verdana"/>
          <w:color w:val="000000"/>
          <w:sz w:val="20"/>
          <w:szCs w:val="20"/>
        </w:rPr>
      </w:pPr>
      <w:ins w:id="682" w:author="Unknown">
        <w:r>
          <w:rPr>
            <w:rFonts w:ascii="Verdana" w:hAnsi="Verdana"/>
            <w:color w:val="000000"/>
            <w:sz w:val="20"/>
            <w:szCs w:val="20"/>
            <w:bdr w:val="none" w:sz="0" w:space="0" w:color="auto" w:frame="1"/>
          </w:rPr>
          <w:t>          out.writeTo(f3);    </w:t>
        </w:r>
      </w:ins>
    </w:p>
    <w:p w:rsidR="0030464F" w:rsidRDefault="0030464F" w:rsidP="00A45A39">
      <w:pPr>
        <w:numPr>
          <w:ilvl w:val="0"/>
          <w:numId w:val="63"/>
        </w:numPr>
        <w:shd w:val="clear" w:color="auto" w:fill="FFFFFF"/>
        <w:spacing w:after="0" w:line="315" w:lineRule="atLeast"/>
        <w:ind w:left="0"/>
        <w:rPr>
          <w:ins w:id="683" w:author="Unknown"/>
          <w:rFonts w:ascii="Verdana" w:hAnsi="Verdana"/>
          <w:color w:val="000000"/>
          <w:sz w:val="20"/>
          <w:szCs w:val="20"/>
        </w:rPr>
      </w:pPr>
      <w:ins w:id="684" w:author="Unknown">
        <w:r>
          <w:rPr>
            <w:rFonts w:ascii="Verdana" w:hAnsi="Verdana"/>
            <w:color w:val="000000"/>
            <w:sz w:val="20"/>
            <w:szCs w:val="20"/>
            <w:bdr w:val="none" w:sz="0" w:space="0" w:color="auto" w:frame="1"/>
          </w:rPr>
          <w:t>          out.writeTo(f4);    </w:t>
        </w:r>
      </w:ins>
    </w:p>
    <w:p w:rsidR="0030464F" w:rsidRDefault="0030464F" w:rsidP="00A45A39">
      <w:pPr>
        <w:numPr>
          <w:ilvl w:val="0"/>
          <w:numId w:val="63"/>
        </w:numPr>
        <w:shd w:val="clear" w:color="auto" w:fill="FFFFFF"/>
        <w:spacing w:after="0" w:line="315" w:lineRule="atLeast"/>
        <w:ind w:left="0"/>
        <w:rPr>
          <w:ins w:id="685" w:author="Unknown"/>
          <w:rFonts w:ascii="Verdana" w:hAnsi="Verdana"/>
          <w:color w:val="000000"/>
          <w:sz w:val="20"/>
          <w:szCs w:val="20"/>
        </w:rPr>
      </w:pPr>
      <w:ins w:id="686" w:author="Unknown">
        <w:r>
          <w:rPr>
            <w:rFonts w:ascii="Verdana" w:hAnsi="Verdana"/>
            <w:color w:val="000000"/>
            <w:sz w:val="20"/>
            <w:szCs w:val="20"/>
            <w:bdr w:val="none" w:sz="0" w:space="0" w:color="auto" w:frame="1"/>
          </w:rPr>
          <w:t>          f1.close();    </w:t>
        </w:r>
      </w:ins>
    </w:p>
    <w:p w:rsidR="0030464F" w:rsidRDefault="0030464F" w:rsidP="00A45A39">
      <w:pPr>
        <w:numPr>
          <w:ilvl w:val="0"/>
          <w:numId w:val="63"/>
        </w:numPr>
        <w:shd w:val="clear" w:color="auto" w:fill="FFFFFF"/>
        <w:spacing w:after="0" w:line="315" w:lineRule="atLeast"/>
        <w:ind w:left="0"/>
        <w:rPr>
          <w:ins w:id="687" w:author="Unknown"/>
          <w:rFonts w:ascii="Verdana" w:hAnsi="Verdana"/>
          <w:color w:val="000000"/>
          <w:sz w:val="20"/>
          <w:szCs w:val="20"/>
        </w:rPr>
      </w:pPr>
      <w:ins w:id="688" w:author="Unknown">
        <w:r>
          <w:rPr>
            <w:rFonts w:ascii="Verdana" w:hAnsi="Verdana"/>
            <w:color w:val="000000"/>
            <w:sz w:val="20"/>
            <w:szCs w:val="20"/>
            <w:bdr w:val="none" w:sz="0" w:space="0" w:color="auto" w:frame="1"/>
          </w:rPr>
          <w:t>          f2.close();    </w:t>
        </w:r>
      </w:ins>
    </w:p>
    <w:p w:rsidR="0030464F" w:rsidRDefault="0030464F" w:rsidP="00A45A39">
      <w:pPr>
        <w:numPr>
          <w:ilvl w:val="0"/>
          <w:numId w:val="63"/>
        </w:numPr>
        <w:shd w:val="clear" w:color="auto" w:fill="FFFFFF"/>
        <w:spacing w:after="0" w:line="315" w:lineRule="atLeast"/>
        <w:ind w:left="0"/>
        <w:rPr>
          <w:ins w:id="689" w:author="Unknown"/>
          <w:rFonts w:ascii="Verdana" w:hAnsi="Verdana"/>
          <w:color w:val="000000"/>
          <w:sz w:val="20"/>
          <w:szCs w:val="20"/>
        </w:rPr>
      </w:pPr>
      <w:ins w:id="690" w:author="Unknown">
        <w:r>
          <w:rPr>
            <w:rFonts w:ascii="Verdana" w:hAnsi="Verdana"/>
            <w:color w:val="000000"/>
            <w:sz w:val="20"/>
            <w:szCs w:val="20"/>
            <w:bdr w:val="none" w:sz="0" w:space="0" w:color="auto" w:frame="1"/>
          </w:rPr>
          <w:t>          f3.close();    </w:t>
        </w:r>
      </w:ins>
    </w:p>
    <w:p w:rsidR="0030464F" w:rsidRDefault="0030464F" w:rsidP="00A45A39">
      <w:pPr>
        <w:numPr>
          <w:ilvl w:val="0"/>
          <w:numId w:val="63"/>
        </w:numPr>
        <w:shd w:val="clear" w:color="auto" w:fill="FFFFFF"/>
        <w:spacing w:after="0" w:line="315" w:lineRule="atLeast"/>
        <w:ind w:left="0"/>
        <w:rPr>
          <w:ins w:id="691" w:author="Unknown"/>
          <w:rFonts w:ascii="Verdana" w:hAnsi="Verdana"/>
          <w:color w:val="000000"/>
          <w:sz w:val="20"/>
          <w:szCs w:val="20"/>
        </w:rPr>
      </w:pPr>
      <w:ins w:id="692" w:author="Unknown">
        <w:r>
          <w:rPr>
            <w:rFonts w:ascii="Verdana" w:hAnsi="Verdana"/>
            <w:color w:val="000000"/>
            <w:sz w:val="20"/>
            <w:szCs w:val="20"/>
            <w:bdr w:val="none" w:sz="0" w:space="0" w:color="auto" w:frame="1"/>
          </w:rPr>
          <w:t>          f4.close();    </w:t>
        </w:r>
      </w:ins>
    </w:p>
    <w:p w:rsidR="0030464F" w:rsidRDefault="0030464F" w:rsidP="00A45A39">
      <w:pPr>
        <w:numPr>
          <w:ilvl w:val="0"/>
          <w:numId w:val="63"/>
        </w:numPr>
        <w:shd w:val="clear" w:color="auto" w:fill="FFFFFF"/>
        <w:spacing w:after="0" w:line="315" w:lineRule="atLeast"/>
        <w:ind w:left="0"/>
        <w:rPr>
          <w:ins w:id="693" w:author="Unknown"/>
          <w:rFonts w:ascii="Verdana" w:hAnsi="Verdana"/>
          <w:color w:val="000000"/>
          <w:sz w:val="20"/>
          <w:szCs w:val="20"/>
        </w:rPr>
      </w:pPr>
      <w:ins w:id="694" w:author="Unknown">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ins>
    </w:p>
    <w:p w:rsidR="0030464F" w:rsidRDefault="0030464F" w:rsidP="00A45A39">
      <w:pPr>
        <w:numPr>
          <w:ilvl w:val="0"/>
          <w:numId w:val="63"/>
        </w:numPr>
        <w:shd w:val="clear" w:color="auto" w:fill="FFFFFF"/>
        <w:spacing w:after="0" w:line="315" w:lineRule="atLeast"/>
        <w:ind w:left="0"/>
        <w:rPr>
          <w:ins w:id="695" w:author="Unknown"/>
          <w:rFonts w:ascii="Verdana" w:hAnsi="Verdana"/>
          <w:color w:val="000000"/>
          <w:sz w:val="20"/>
          <w:szCs w:val="20"/>
        </w:rPr>
      </w:pPr>
      <w:ins w:id="696" w:author="Unknown">
        <w:r>
          <w:rPr>
            <w:rFonts w:ascii="Verdana" w:hAnsi="Verdana"/>
            <w:color w:val="000000"/>
            <w:sz w:val="20"/>
            <w:szCs w:val="20"/>
            <w:bdr w:val="none" w:sz="0" w:space="0" w:color="auto" w:frame="1"/>
          </w:rPr>
          <w:t>         }    </w:t>
        </w:r>
      </w:ins>
    </w:p>
    <w:p w:rsidR="0030464F" w:rsidRDefault="0030464F" w:rsidP="00A45A39">
      <w:pPr>
        <w:numPr>
          <w:ilvl w:val="0"/>
          <w:numId w:val="63"/>
        </w:numPr>
        <w:shd w:val="clear" w:color="auto" w:fill="FFFFFF"/>
        <w:spacing w:after="0" w:line="315" w:lineRule="atLeast"/>
        <w:ind w:left="0"/>
        <w:rPr>
          <w:ins w:id="697" w:author="Unknown"/>
          <w:rFonts w:ascii="Verdana" w:hAnsi="Verdana"/>
          <w:color w:val="000000"/>
          <w:sz w:val="20"/>
          <w:szCs w:val="20"/>
        </w:rPr>
      </w:pPr>
      <w:ins w:id="698" w:author="Unknown">
        <w:r>
          <w:rPr>
            <w:rFonts w:ascii="Verdana" w:hAnsi="Verdana"/>
            <w:color w:val="000000"/>
            <w:sz w:val="20"/>
            <w:szCs w:val="20"/>
            <w:bdr w:val="none" w:sz="0" w:space="0" w:color="auto" w:frame="1"/>
          </w:rPr>
          <w:t>        }    </w:t>
        </w:r>
      </w:ins>
    </w:p>
    <w:p w:rsidR="0030464F" w:rsidRDefault="0030464F" w:rsidP="0030464F">
      <w:pPr>
        <w:pStyle w:val="NormalWeb"/>
        <w:shd w:val="clear" w:color="auto" w:fill="FFFFFF"/>
        <w:rPr>
          <w:ins w:id="699" w:author="Unknown"/>
          <w:rFonts w:ascii="Verdana" w:hAnsi="Verdana"/>
          <w:color w:val="000000"/>
          <w:sz w:val="20"/>
          <w:szCs w:val="20"/>
        </w:rPr>
      </w:pPr>
      <w:ins w:id="700" w:author="Unknown">
        <w:r>
          <w:rPr>
            <w:rFonts w:ascii="Verdana" w:hAnsi="Verdana"/>
            <w:color w:val="000000"/>
            <w:sz w:val="20"/>
            <w:szCs w:val="20"/>
          </w:rPr>
          <w:t>Output</w:t>
        </w:r>
      </w:ins>
    </w:p>
    <w:p w:rsidR="0030464F" w:rsidRDefault="0030464F" w:rsidP="0030464F">
      <w:pPr>
        <w:pStyle w:val="HTMLPreformatted"/>
        <w:shd w:val="clear" w:color="auto" w:fill="F9FBF9"/>
        <w:rPr>
          <w:ins w:id="701" w:author="Unknown"/>
          <w:color w:val="000000"/>
        </w:rPr>
      </w:pPr>
      <w:ins w:id="702" w:author="Unknown">
        <w:r>
          <w:rPr>
            <w:color w:val="000000"/>
          </w:rPr>
          <w:t>Success...</w:t>
        </w:r>
      </w:ins>
    </w:p>
    <w:p w:rsidR="0030464F" w:rsidRDefault="0030464F" w:rsidP="0030464F">
      <w:pPr>
        <w:pStyle w:val="NormalWeb"/>
        <w:shd w:val="clear" w:color="auto" w:fill="FFFFFF"/>
        <w:rPr>
          <w:ins w:id="703" w:author="Unknown"/>
          <w:rFonts w:ascii="Verdana" w:hAnsi="Verdana"/>
          <w:color w:val="000000"/>
          <w:sz w:val="20"/>
          <w:szCs w:val="20"/>
        </w:rPr>
      </w:pPr>
      <w:ins w:id="704" w:author="Unknown">
        <w:r>
          <w:rPr>
            <w:rFonts w:ascii="Verdana" w:hAnsi="Verdana"/>
            <w:color w:val="000000"/>
            <w:sz w:val="20"/>
            <w:szCs w:val="20"/>
          </w:rPr>
          <w:t>After executing the program, you can see that all files have common data: Welcome to javaTpoint.</w:t>
        </w:r>
      </w:ins>
    </w:p>
    <w:p w:rsidR="0030464F" w:rsidRDefault="0030464F" w:rsidP="0030464F">
      <w:pPr>
        <w:pStyle w:val="NormalWeb"/>
        <w:shd w:val="clear" w:color="auto" w:fill="FFFFFF"/>
        <w:rPr>
          <w:ins w:id="705" w:author="Unknown"/>
          <w:rFonts w:ascii="Verdana" w:hAnsi="Verdana"/>
          <w:color w:val="000000"/>
          <w:sz w:val="20"/>
          <w:szCs w:val="20"/>
        </w:rPr>
      </w:pPr>
      <w:ins w:id="706" w:author="Unknown">
        <w:r>
          <w:rPr>
            <w:rFonts w:ascii="Verdana" w:hAnsi="Verdana"/>
            <w:color w:val="000000"/>
            <w:sz w:val="20"/>
            <w:szCs w:val="20"/>
          </w:rPr>
          <w:t>a.txt:</w:t>
        </w:r>
      </w:ins>
    </w:p>
    <w:p w:rsidR="0030464F" w:rsidRDefault="0030464F" w:rsidP="0030464F">
      <w:pPr>
        <w:pStyle w:val="HTMLPreformatted"/>
        <w:shd w:val="clear" w:color="auto" w:fill="F9FBF9"/>
        <w:rPr>
          <w:ins w:id="707" w:author="Unknown"/>
          <w:color w:val="000000"/>
        </w:rPr>
      </w:pPr>
      <w:ins w:id="708" w:author="Unknown">
        <w:r>
          <w:rPr>
            <w:color w:val="000000"/>
          </w:rPr>
          <w:t>Welcome to javaTpoint</w:t>
        </w:r>
      </w:ins>
    </w:p>
    <w:p w:rsidR="0030464F" w:rsidRDefault="0030464F" w:rsidP="0030464F">
      <w:pPr>
        <w:pStyle w:val="NormalWeb"/>
        <w:shd w:val="clear" w:color="auto" w:fill="FFFFFF"/>
        <w:rPr>
          <w:ins w:id="709" w:author="Unknown"/>
          <w:rFonts w:ascii="Verdana" w:hAnsi="Verdana"/>
          <w:color w:val="000000"/>
          <w:sz w:val="20"/>
          <w:szCs w:val="20"/>
        </w:rPr>
      </w:pPr>
      <w:ins w:id="710" w:author="Unknown">
        <w:r>
          <w:rPr>
            <w:rFonts w:ascii="Verdana" w:hAnsi="Verdana"/>
            <w:color w:val="000000"/>
            <w:sz w:val="20"/>
            <w:szCs w:val="20"/>
          </w:rPr>
          <w:t>b.txt:</w:t>
        </w:r>
      </w:ins>
    </w:p>
    <w:p w:rsidR="0030464F" w:rsidRDefault="0030464F" w:rsidP="0030464F">
      <w:pPr>
        <w:pStyle w:val="HTMLPreformatted"/>
        <w:shd w:val="clear" w:color="auto" w:fill="F9FBF9"/>
        <w:rPr>
          <w:ins w:id="711" w:author="Unknown"/>
          <w:color w:val="000000"/>
        </w:rPr>
      </w:pPr>
      <w:ins w:id="712" w:author="Unknown">
        <w:r>
          <w:rPr>
            <w:color w:val="000000"/>
          </w:rPr>
          <w:t>Welcome to javaTpoint</w:t>
        </w:r>
      </w:ins>
    </w:p>
    <w:p w:rsidR="0030464F" w:rsidRDefault="0030464F" w:rsidP="0030464F">
      <w:pPr>
        <w:pStyle w:val="NormalWeb"/>
        <w:shd w:val="clear" w:color="auto" w:fill="FFFFFF"/>
        <w:rPr>
          <w:ins w:id="713" w:author="Unknown"/>
          <w:rFonts w:ascii="Verdana" w:hAnsi="Verdana"/>
          <w:color w:val="000000"/>
          <w:sz w:val="20"/>
          <w:szCs w:val="20"/>
        </w:rPr>
      </w:pPr>
      <w:ins w:id="714" w:author="Unknown">
        <w:r>
          <w:rPr>
            <w:rFonts w:ascii="Verdana" w:hAnsi="Verdana"/>
            <w:color w:val="000000"/>
            <w:sz w:val="20"/>
            <w:szCs w:val="20"/>
          </w:rPr>
          <w:t>c.txt:</w:t>
        </w:r>
      </w:ins>
    </w:p>
    <w:p w:rsidR="0030464F" w:rsidRDefault="0030464F" w:rsidP="0030464F">
      <w:pPr>
        <w:pStyle w:val="HTMLPreformatted"/>
        <w:shd w:val="clear" w:color="auto" w:fill="F9FBF9"/>
        <w:rPr>
          <w:ins w:id="715" w:author="Unknown"/>
          <w:color w:val="000000"/>
        </w:rPr>
      </w:pPr>
      <w:ins w:id="716" w:author="Unknown">
        <w:r>
          <w:rPr>
            <w:color w:val="000000"/>
          </w:rPr>
          <w:t>Welcome to javaTpoint</w:t>
        </w:r>
      </w:ins>
    </w:p>
    <w:p w:rsidR="0030464F" w:rsidRDefault="0030464F" w:rsidP="0030464F">
      <w:pPr>
        <w:pStyle w:val="NormalWeb"/>
        <w:shd w:val="clear" w:color="auto" w:fill="FFFFFF"/>
        <w:rPr>
          <w:ins w:id="717" w:author="Unknown"/>
          <w:rFonts w:ascii="Verdana" w:hAnsi="Verdana"/>
          <w:color w:val="000000"/>
          <w:sz w:val="20"/>
          <w:szCs w:val="20"/>
        </w:rPr>
      </w:pPr>
      <w:ins w:id="718" w:author="Unknown">
        <w:r>
          <w:rPr>
            <w:rFonts w:ascii="Verdana" w:hAnsi="Verdana"/>
            <w:color w:val="000000"/>
            <w:sz w:val="20"/>
            <w:szCs w:val="20"/>
          </w:rPr>
          <w:t>d.txt:</w:t>
        </w:r>
      </w:ins>
    </w:p>
    <w:p w:rsidR="0030464F" w:rsidRDefault="0030464F" w:rsidP="0030464F">
      <w:pPr>
        <w:pStyle w:val="HTMLPreformatted"/>
        <w:shd w:val="clear" w:color="auto" w:fill="F9FBF9"/>
        <w:rPr>
          <w:ins w:id="719" w:author="Unknown"/>
          <w:color w:val="000000"/>
        </w:rPr>
      </w:pPr>
      <w:ins w:id="720" w:author="Unknown">
        <w:r>
          <w:rPr>
            <w:color w:val="000000"/>
          </w:rPr>
          <w:lastRenderedPageBreak/>
          <w:t>Welcome to javaTpoint</w:t>
        </w:r>
      </w:ins>
    </w:p>
    <w:p w:rsidR="0030464F" w:rsidRDefault="0030464F" w:rsidP="00AD4807"/>
    <w:p w:rsidR="00D01A82" w:rsidRDefault="00D01A82" w:rsidP="00D01A8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PrintStream Class</w:t>
      </w:r>
    </w:p>
    <w:p w:rsidR="00D01A82" w:rsidRDefault="00D01A82" w:rsidP="00D01A82">
      <w:pPr>
        <w:pStyle w:val="NormalWeb"/>
        <w:shd w:val="clear" w:color="auto" w:fill="FFFFFF"/>
        <w:rPr>
          <w:rFonts w:ascii="Verdana" w:hAnsi="Verdana"/>
          <w:color w:val="000000"/>
          <w:sz w:val="20"/>
          <w:szCs w:val="20"/>
        </w:rPr>
      </w:pPr>
      <w:r>
        <w:rPr>
          <w:rFonts w:ascii="Verdana" w:hAnsi="Verdana"/>
          <w:color w:val="000000"/>
          <w:sz w:val="20"/>
          <w:szCs w:val="20"/>
        </w:rPr>
        <w:t>The PrintStream class provides methods to write data to another stream. The PrintStream </w:t>
      </w:r>
      <w:hyperlink r:id="rId89" w:history="1">
        <w:r>
          <w:rPr>
            <w:rStyle w:val="Hyperlink"/>
            <w:rFonts w:ascii="Verdana" w:hAnsi="Verdana"/>
            <w:color w:val="008000"/>
            <w:sz w:val="20"/>
            <w:szCs w:val="20"/>
          </w:rPr>
          <w:t>class</w:t>
        </w:r>
      </w:hyperlink>
      <w:r>
        <w:rPr>
          <w:rFonts w:ascii="Verdana" w:hAnsi="Verdana"/>
          <w:color w:val="000000"/>
          <w:sz w:val="20"/>
          <w:szCs w:val="20"/>
        </w:rPr>
        <w:t xml:space="preserve"> automatically flushes the data so there is no need to call </w:t>
      </w:r>
      <w:proofErr w:type="gramStart"/>
      <w:r>
        <w:rPr>
          <w:rFonts w:ascii="Verdana" w:hAnsi="Verdana"/>
          <w:color w:val="000000"/>
          <w:sz w:val="20"/>
          <w:szCs w:val="20"/>
        </w:rPr>
        <w:t>flush(</w:t>
      </w:r>
      <w:proofErr w:type="gramEnd"/>
      <w:r>
        <w:rPr>
          <w:rFonts w:ascii="Verdana" w:hAnsi="Verdana"/>
          <w:color w:val="000000"/>
          <w:sz w:val="20"/>
          <w:szCs w:val="20"/>
        </w:rPr>
        <w:t>) method. Moreover, its methods don't throw IOException.</w:t>
      </w:r>
    </w:p>
    <w:p w:rsidR="00D01A82" w:rsidRDefault="000076E4" w:rsidP="00D01A82">
      <w:pPr>
        <w:rPr>
          <w:rFonts w:ascii="Times New Roman" w:hAnsi="Times New Roman"/>
          <w:sz w:val="24"/>
          <w:szCs w:val="24"/>
        </w:rPr>
      </w:pPr>
      <w:r>
        <w:pict>
          <v:rect id="_x0000_i1080" style="width:0;height:.75pt" o:hralign="center" o:hrstd="t" o:hrnoshade="t" o:hr="t" fillcolor="#d4d4d4" stroked="f"/>
        </w:pict>
      </w:r>
    </w:p>
    <w:p w:rsidR="00D01A82" w:rsidRDefault="00D01A82" w:rsidP="00D01A8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Class declaration</w:t>
      </w:r>
    </w:p>
    <w:p w:rsidR="00D01A82" w:rsidRDefault="00D01A82" w:rsidP="00D01A82">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Java.io.PrintStream class:</w:t>
      </w:r>
    </w:p>
    <w:p w:rsidR="00D01A82" w:rsidRDefault="00D01A82" w:rsidP="00A45A39">
      <w:pPr>
        <w:numPr>
          <w:ilvl w:val="0"/>
          <w:numId w:val="6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PrintStream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FilterOutputStream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Closeable. Appendable   </w:t>
      </w:r>
    </w:p>
    <w:p w:rsidR="00D01A82" w:rsidRDefault="000076E4" w:rsidP="00D01A82">
      <w:pPr>
        <w:spacing w:line="240" w:lineRule="auto"/>
        <w:rPr>
          <w:rFonts w:ascii="Times New Roman" w:hAnsi="Times New Roman"/>
          <w:sz w:val="24"/>
          <w:szCs w:val="24"/>
        </w:rPr>
      </w:pPr>
      <w:r>
        <w:pict>
          <v:rect id="_x0000_i1081" style="width:0;height:.75pt" o:hralign="center" o:hrstd="t" o:hrnoshade="t" o:hr="t" fillcolor="#d4d4d4" stroked="f"/>
        </w:pict>
      </w:r>
    </w:p>
    <w:p w:rsidR="00D01A82" w:rsidRDefault="00D01A82" w:rsidP="00D01A8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Methods of PrintStream class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65"/>
        <w:gridCol w:w="7610"/>
      </w:tblGrid>
      <w:tr w:rsidR="00D01A82" w:rsidTr="00D01A82">
        <w:tc>
          <w:tcPr>
            <w:tcW w:w="0" w:type="auto"/>
            <w:shd w:val="clear" w:color="auto" w:fill="C7CCBE"/>
            <w:tcMar>
              <w:top w:w="180" w:type="dxa"/>
              <w:left w:w="180" w:type="dxa"/>
              <w:bottom w:w="180" w:type="dxa"/>
              <w:right w:w="180" w:type="dxa"/>
            </w:tcMar>
            <w:hideMark/>
          </w:tcPr>
          <w:p w:rsidR="00D01A82" w:rsidRDefault="00D01A8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01A82" w:rsidRDefault="00D01A82">
            <w:pPr>
              <w:rPr>
                <w:b/>
                <w:bCs/>
                <w:color w:val="000000"/>
                <w:sz w:val="26"/>
                <w:szCs w:val="26"/>
              </w:rPr>
            </w:pPr>
            <w:r>
              <w:rPr>
                <w:b/>
                <w:bCs/>
                <w:color w:val="000000"/>
                <w:sz w:val="26"/>
                <w:szCs w:val="26"/>
              </w:rPr>
              <w:t>Description</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print(boolean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boolean value.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char value.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character </w:t>
            </w:r>
            <w:hyperlink r:id="rId90" w:history="1">
              <w:r>
                <w:rPr>
                  <w:rStyle w:val="Hyperlink"/>
                  <w:rFonts w:ascii="Verdana" w:hAnsi="Verdana"/>
                  <w:color w:val="008000"/>
                  <w:sz w:val="20"/>
                  <w:szCs w:val="20"/>
                </w:rPr>
                <w:t>array</w:t>
              </w:r>
            </w:hyperlink>
            <w:r>
              <w:rPr>
                <w:rFonts w:ascii="Verdana" w:hAnsi="Verdana"/>
                <w:color w:val="000000"/>
                <w:sz w:val="20"/>
                <w:szCs w:val="20"/>
              </w:rPr>
              <w:t> values.</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print(int 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int value.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print(long 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long value.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print(float 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float value.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print(double 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double value.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lastRenderedPageBreak/>
              <w:t>void print(String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w:t>
            </w:r>
            <w:hyperlink r:id="rId91" w:history="1">
              <w:r>
                <w:rPr>
                  <w:rStyle w:val="Hyperlink"/>
                  <w:rFonts w:ascii="Verdana" w:hAnsi="Verdana"/>
                  <w:color w:val="008000"/>
                  <w:sz w:val="20"/>
                  <w:szCs w:val="20"/>
                </w:rPr>
                <w:t>string</w:t>
              </w:r>
            </w:hyperlink>
            <w:r>
              <w:rPr>
                <w:rFonts w:ascii="Verdana" w:hAnsi="Verdana"/>
                <w:color w:val="000000"/>
                <w:sz w:val="20"/>
                <w:szCs w:val="20"/>
              </w:rPr>
              <w:t> value.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object value.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println(boolean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boolean value and terminates the line.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char value and terminates the line.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character array values and terminates the line.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println(int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int value and terminates the line.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println(long 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long value and terminates the line.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println(float 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float value and terminates the line.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println(double 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double value and terminates the line.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string value and terminates the line.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println(Object 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prints the specified object value and terminates the line.</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println()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terminates the line only.</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printf(Object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writes the formatted string to the current stream.</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printf(Locale l, Object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writes the formatted string to the current stream.</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void format(Object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writes the formatted string to the current stream using specified format.</w:t>
            </w:r>
          </w:p>
        </w:tc>
      </w:tr>
      <w:tr w:rsidR="00D01A82" w:rsidTr="00D01A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lastRenderedPageBreak/>
              <w:t>void format(Locale l, Object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A82" w:rsidRDefault="00D01A82">
            <w:pPr>
              <w:spacing w:line="345" w:lineRule="atLeast"/>
              <w:ind w:left="300"/>
              <w:rPr>
                <w:rFonts w:ascii="Verdana" w:hAnsi="Verdana"/>
                <w:color w:val="000000"/>
                <w:sz w:val="20"/>
                <w:szCs w:val="20"/>
              </w:rPr>
            </w:pPr>
            <w:r>
              <w:rPr>
                <w:rFonts w:ascii="Verdana" w:hAnsi="Verdana"/>
                <w:color w:val="000000"/>
                <w:sz w:val="20"/>
                <w:szCs w:val="20"/>
              </w:rPr>
              <w:t>It writes the formatted string to the current stream using specified format.</w:t>
            </w:r>
          </w:p>
        </w:tc>
      </w:tr>
    </w:tbl>
    <w:p w:rsidR="00D01A82" w:rsidRDefault="00D01A82" w:rsidP="00D01A82">
      <w:pPr>
        <w:pStyle w:val="Heading2"/>
        <w:shd w:val="clear" w:color="auto" w:fill="FFFFFF"/>
        <w:spacing w:line="312" w:lineRule="atLeast"/>
        <w:rPr>
          <w:ins w:id="721" w:author="Unknown"/>
          <w:rFonts w:ascii="Helvetica" w:hAnsi="Helvetica" w:cs="Helvetica"/>
          <w:b w:val="0"/>
          <w:bCs w:val="0"/>
          <w:color w:val="610B38"/>
          <w:sz w:val="38"/>
          <w:szCs w:val="38"/>
        </w:rPr>
      </w:pPr>
      <w:ins w:id="722" w:author="Unknown">
        <w:r>
          <w:rPr>
            <w:rFonts w:ascii="Helvetica" w:hAnsi="Helvetica" w:cs="Helvetica"/>
            <w:b w:val="0"/>
            <w:bCs w:val="0"/>
            <w:color w:val="610B38"/>
            <w:sz w:val="38"/>
            <w:szCs w:val="38"/>
          </w:rPr>
          <w:t>Example of java PrintStream class</w:t>
        </w:r>
      </w:ins>
    </w:p>
    <w:p w:rsidR="00D01A82" w:rsidRDefault="00D01A82" w:rsidP="00D01A82">
      <w:pPr>
        <w:pStyle w:val="NormalWeb"/>
        <w:shd w:val="clear" w:color="auto" w:fill="FFFFFF"/>
        <w:rPr>
          <w:ins w:id="723" w:author="Unknown"/>
          <w:rFonts w:ascii="Verdana" w:hAnsi="Verdana"/>
          <w:color w:val="000000"/>
          <w:sz w:val="20"/>
          <w:szCs w:val="20"/>
        </w:rPr>
      </w:pPr>
      <w:ins w:id="724" w:author="Unknown">
        <w:r>
          <w:rPr>
            <w:rFonts w:ascii="Verdana" w:hAnsi="Verdana"/>
            <w:color w:val="000000"/>
            <w:sz w:val="20"/>
            <w:szCs w:val="20"/>
          </w:rPr>
          <w:t>In this example, we are simply printing integer and string value.</w:t>
        </w:r>
      </w:ins>
    </w:p>
    <w:p w:rsidR="00D01A82" w:rsidRDefault="00D01A82" w:rsidP="00A45A39">
      <w:pPr>
        <w:numPr>
          <w:ilvl w:val="0"/>
          <w:numId w:val="65"/>
        </w:numPr>
        <w:shd w:val="clear" w:color="auto" w:fill="FFFFFF"/>
        <w:spacing w:after="0" w:line="315" w:lineRule="atLeast"/>
        <w:ind w:left="0"/>
        <w:rPr>
          <w:ins w:id="725" w:author="Unknown"/>
          <w:rFonts w:ascii="Verdana" w:hAnsi="Verdana"/>
          <w:color w:val="000000"/>
          <w:sz w:val="20"/>
          <w:szCs w:val="20"/>
        </w:rPr>
      </w:pPr>
      <w:ins w:id="726"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D01A82" w:rsidRDefault="00D01A82" w:rsidP="00A45A39">
      <w:pPr>
        <w:numPr>
          <w:ilvl w:val="0"/>
          <w:numId w:val="65"/>
        </w:numPr>
        <w:shd w:val="clear" w:color="auto" w:fill="FFFFFF"/>
        <w:spacing w:after="0" w:line="315" w:lineRule="atLeast"/>
        <w:ind w:left="0"/>
        <w:rPr>
          <w:ins w:id="727" w:author="Unknown"/>
          <w:rFonts w:ascii="Verdana" w:hAnsi="Verdana"/>
          <w:color w:val="000000"/>
          <w:sz w:val="20"/>
          <w:szCs w:val="20"/>
        </w:rPr>
      </w:pPr>
      <w:ins w:id="728" w:author="Unknown">
        <w:r>
          <w:rPr>
            <w:rFonts w:ascii="Verdana" w:hAnsi="Verdana"/>
            <w:color w:val="000000"/>
            <w:sz w:val="20"/>
            <w:szCs w:val="20"/>
            <w:bdr w:val="none" w:sz="0" w:space="0" w:color="auto" w:frame="1"/>
          </w:rPr>
          <w:t>  </w:t>
        </w:r>
      </w:ins>
    </w:p>
    <w:p w:rsidR="00D01A82" w:rsidRDefault="00D01A82" w:rsidP="00A45A39">
      <w:pPr>
        <w:numPr>
          <w:ilvl w:val="0"/>
          <w:numId w:val="65"/>
        </w:numPr>
        <w:shd w:val="clear" w:color="auto" w:fill="FFFFFF"/>
        <w:spacing w:after="0" w:line="315" w:lineRule="atLeast"/>
        <w:ind w:left="0"/>
        <w:rPr>
          <w:ins w:id="729" w:author="Unknown"/>
          <w:rFonts w:ascii="Verdana" w:hAnsi="Verdana"/>
          <w:color w:val="000000"/>
          <w:sz w:val="20"/>
          <w:szCs w:val="20"/>
        </w:rPr>
      </w:pPr>
      <w:ins w:id="730"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java.io.FileOutputStream;  </w:t>
        </w:r>
      </w:ins>
    </w:p>
    <w:p w:rsidR="00D01A82" w:rsidRDefault="00D01A82" w:rsidP="00A45A39">
      <w:pPr>
        <w:numPr>
          <w:ilvl w:val="0"/>
          <w:numId w:val="65"/>
        </w:numPr>
        <w:shd w:val="clear" w:color="auto" w:fill="FFFFFF"/>
        <w:spacing w:after="0" w:line="315" w:lineRule="atLeast"/>
        <w:ind w:left="0"/>
        <w:rPr>
          <w:ins w:id="731" w:author="Unknown"/>
          <w:rFonts w:ascii="Verdana" w:hAnsi="Verdana"/>
          <w:color w:val="000000"/>
          <w:sz w:val="20"/>
          <w:szCs w:val="20"/>
        </w:rPr>
      </w:pPr>
      <w:ins w:id="732"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java.io.PrintStream;  </w:t>
        </w:r>
      </w:ins>
    </w:p>
    <w:p w:rsidR="00D01A82" w:rsidRDefault="00D01A82" w:rsidP="00A45A39">
      <w:pPr>
        <w:numPr>
          <w:ilvl w:val="0"/>
          <w:numId w:val="65"/>
        </w:numPr>
        <w:shd w:val="clear" w:color="auto" w:fill="FFFFFF"/>
        <w:spacing w:after="0" w:line="315" w:lineRule="atLeast"/>
        <w:ind w:left="0"/>
        <w:rPr>
          <w:ins w:id="733" w:author="Unknown"/>
          <w:rFonts w:ascii="Verdana" w:hAnsi="Verdana"/>
          <w:color w:val="000000"/>
          <w:sz w:val="20"/>
          <w:szCs w:val="20"/>
        </w:rPr>
      </w:pPr>
      <w:ins w:id="734"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PrintStreamTest{    </w:t>
        </w:r>
      </w:ins>
    </w:p>
    <w:p w:rsidR="00D01A82" w:rsidRDefault="00D01A82" w:rsidP="00A45A39">
      <w:pPr>
        <w:numPr>
          <w:ilvl w:val="0"/>
          <w:numId w:val="65"/>
        </w:numPr>
        <w:shd w:val="clear" w:color="auto" w:fill="FFFFFF"/>
        <w:spacing w:after="0" w:line="315" w:lineRule="atLeast"/>
        <w:ind w:left="0"/>
        <w:rPr>
          <w:ins w:id="735" w:author="Unknown"/>
          <w:rFonts w:ascii="Verdana" w:hAnsi="Verdana"/>
          <w:color w:val="000000"/>
          <w:sz w:val="20"/>
          <w:szCs w:val="20"/>
        </w:rPr>
      </w:pPr>
      <w:ins w:id="736"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ins>
    </w:p>
    <w:p w:rsidR="00D01A82" w:rsidRDefault="00D01A82" w:rsidP="00A45A39">
      <w:pPr>
        <w:numPr>
          <w:ilvl w:val="0"/>
          <w:numId w:val="65"/>
        </w:numPr>
        <w:shd w:val="clear" w:color="auto" w:fill="FFFFFF"/>
        <w:spacing w:after="0" w:line="315" w:lineRule="atLeast"/>
        <w:ind w:left="0"/>
        <w:rPr>
          <w:ins w:id="737" w:author="Unknown"/>
          <w:rFonts w:ascii="Verdana" w:hAnsi="Verdana"/>
          <w:color w:val="000000"/>
          <w:sz w:val="20"/>
          <w:szCs w:val="20"/>
        </w:rPr>
      </w:pPr>
      <w:ins w:id="738" w:author="Unknown">
        <w:r>
          <w:rPr>
            <w:rFonts w:ascii="Verdana" w:hAnsi="Verdana"/>
            <w:color w:val="000000"/>
            <w:sz w:val="20"/>
            <w:szCs w:val="20"/>
            <w:bdr w:val="none" w:sz="0" w:space="0" w:color="auto" w:frame="1"/>
          </w:rPr>
          <w:t>   FileOutputStream fout=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"D:\\testout.txt "</w:t>
        </w:r>
        <w:r>
          <w:rPr>
            <w:rFonts w:ascii="Verdana" w:hAnsi="Verdana"/>
            <w:color w:val="000000"/>
            <w:sz w:val="20"/>
            <w:szCs w:val="20"/>
            <w:bdr w:val="none" w:sz="0" w:space="0" w:color="auto" w:frame="1"/>
          </w:rPr>
          <w:t>);    </w:t>
        </w:r>
      </w:ins>
    </w:p>
    <w:p w:rsidR="00D01A82" w:rsidRDefault="00D01A82" w:rsidP="00A45A39">
      <w:pPr>
        <w:numPr>
          <w:ilvl w:val="0"/>
          <w:numId w:val="65"/>
        </w:numPr>
        <w:shd w:val="clear" w:color="auto" w:fill="FFFFFF"/>
        <w:spacing w:after="0" w:line="315" w:lineRule="atLeast"/>
        <w:ind w:left="0"/>
        <w:rPr>
          <w:ins w:id="739" w:author="Unknown"/>
          <w:rFonts w:ascii="Verdana" w:hAnsi="Verdana"/>
          <w:color w:val="000000"/>
          <w:sz w:val="20"/>
          <w:szCs w:val="20"/>
        </w:rPr>
      </w:pPr>
      <w:ins w:id="740" w:author="Unknown">
        <w:r>
          <w:rPr>
            <w:rFonts w:ascii="Verdana" w:hAnsi="Verdana"/>
            <w:color w:val="000000"/>
            <w:sz w:val="20"/>
            <w:szCs w:val="20"/>
            <w:bdr w:val="none" w:sz="0" w:space="0" w:color="auto" w:frame="1"/>
          </w:rPr>
          <w:t>   PrintStream pout=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PrintStream(fout);    </w:t>
        </w:r>
      </w:ins>
    </w:p>
    <w:p w:rsidR="00D01A82" w:rsidRDefault="00D01A82" w:rsidP="00A45A39">
      <w:pPr>
        <w:numPr>
          <w:ilvl w:val="0"/>
          <w:numId w:val="65"/>
        </w:numPr>
        <w:shd w:val="clear" w:color="auto" w:fill="FFFFFF"/>
        <w:spacing w:after="0" w:line="315" w:lineRule="atLeast"/>
        <w:ind w:left="0"/>
        <w:rPr>
          <w:ins w:id="741" w:author="Unknown"/>
          <w:rFonts w:ascii="Verdana" w:hAnsi="Verdana"/>
          <w:color w:val="000000"/>
          <w:sz w:val="20"/>
          <w:szCs w:val="20"/>
        </w:rPr>
      </w:pPr>
      <w:ins w:id="742" w:author="Unknown">
        <w:r>
          <w:rPr>
            <w:rFonts w:ascii="Verdana" w:hAnsi="Verdana"/>
            <w:color w:val="000000"/>
            <w:sz w:val="20"/>
            <w:szCs w:val="20"/>
            <w:bdr w:val="none" w:sz="0" w:space="0" w:color="auto" w:frame="1"/>
          </w:rPr>
          <w:t>   pout.println(</w:t>
        </w:r>
        <w:r>
          <w:rPr>
            <w:rStyle w:val="number"/>
            <w:rFonts w:ascii="Verdana" w:hAnsi="Verdana"/>
            <w:color w:val="C00000"/>
            <w:sz w:val="20"/>
            <w:szCs w:val="20"/>
            <w:bdr w:val="none" w:sz="0" w:space="0" w:color="auto" w:frame="1"/>
          </w:rPr>
          <w:t>2016</w:t>
        </w:r>
        <w:r>
          <w:rPr>
            <w:rFonts w:ascii="Verdana" w:hAnsi="Verdana"/>
            <w:color w:val="000000"/>
            <w:sz w:val="20"/>
            <w:szCs w:val="20"/>
            <w:bdr w:val="none" w:sz="0" w:space="0" w:color="auto" w:frame="1"/>
          </w:rPr>
          <w:t>);    </w:t>
        </w:r>
      </w:ins>
    </w:p>
    <w:p w:rsidR="00D01A82" w:rsidRDefault="00D01A82" w:rsidP="00A45A39">
      <w:pPr>
        <w:numPr>
          <w:ilvl w:val="0"/>
          <w:numId w:val="65"/>
        </w:numPr>
        <w:shd w:val="clear" w:color="auto" w:fill="FFFFFF"/>
        <w:spacing w:after="0" w:line="315" w:lineRule="atLeast"/>
        <w:ind w:left="0"/>
        <w:rPr>
          <w:ins w:id="743" w:author="Unknown"/>
          <w:rFonts w:ascii="Verdana" w:hAnsi="Verdana"/>
          <w:color w:val="000000"/>
          <w:sz w:val="20"/>
          <w:szCs w:val="20"/>
        </w:rPr>
      </w:pPr>
      <w:ins w:id="744" w:author="Unknown">
        <w:r>
          <w:rPr>
            <w:rFonts w:ascii="Verdana" w:hAnsi="Verdana"/>
            <w:color w:val="000000"/>
            <w:sz w:val="20"/>
            <w:szCs w:val="20"/>
            <w:bdr w:val="none" w:sz="0" w:space="0" w:color="auto" w:frame="1"/>
          </w:rPr>
          <w:t>   pout.println(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ins>
    </w:p>
    <w:p w:rsidR="00D01A82" w:rsidRDefault="00D01A82" w:rsidP="00A45A39">
      <w:pPr>
        <w:numPr>
          <w:ilvl w:val="0"/>
          <w:numId w:val="65"/>
        </w:numPr>
        <w:shd w:val="clear" w:color="auto" w:fill="FFFFFF"/>
        <w:spacing w:after="0" w:line="315" w:lineRule="atLeast"/>
        <w:ind w:left="0"/>
        <w:rPr>
          <w:ins w:id="745" w:author="Unknown"/>
          <w:rFonts w:ascii="Verdana" w:hAnsi="Verdana"/>
          <w:color w:val="000000"/>
          <w:sz w:val="20"/>
          <w:szCs w:val="20"/>
        </w:rPr>
      </w:pPr>
      <w:ins w:id="746" w:author="Unknown">
        <w:r>
          <w:rPr>
            <w:rFonts w:ascii="Verdana" w:hAnsi="Verdana"/>
            <w:color w:val="000000"/>
            <w:sz w:val="20"/>
            <w:szCs w:val="20"/>
            <w:bdr w:val="none" w:sz="0" w:space="0" w:color="auto" w:frame="1"/>
          </w:rPr>
          <w:t>   pout.println(</w:t>
        </w:r>
        <w:r>
          <w:rPr>
            <w:rStyle w:val="string"/>
            <w:rFonts w:ascii="Verdana" w:hAnsi="Verdana"/>
            <w:color w:val="0000FF"/>
            <w:sz w:val="20"/>
            <w:szCs w:val="20"/>
            <w:bdr w:val="none" w:sz="0" w:space="0" w:color="auto" w:frame="1"/>
          </w:rPr>
          <w:t>"Welcome to Java"</w:t>
        </w:r>
        <w:r>
          <w:rPr>
            <w:rFonts w:ascii="Verdana" w:hAnsi="Verdana"/>
            <w:color w:val="000000"/>
            <w:sz w:val="20"/>
            <w:szCs w:val="20"/>
            <w:bdr w:val="none" w:sz="0" w:space="0" w:color="auto" w:frame="1"/>
          </w:rPr>
          <w:t>);    </w:t>
        </w:r>
      </w:ins>
    </w:p>
    <w:p w:rsidR="00D01A82" w:rsidRDefault="00D01A82" w:rsidP="00A45A39">
      <w:pPr>
        <w:numPr>
          <w:ilvl w:val="0"/>
          <w:numId w:val="65"/>
        </w:numPr>
        <w:shd w:val="clear" w:color="auto" w:fill="FFFFFF"/>
        <w:spacing w:after="0" w:line="315" w:lineRule="atLeast"/>
        <w:ind w:left="0"/>
        <w:rPr>
          <w:ins w:id="747" w:author="Unknown"/>
          <w:rFonts w:ascii="Verdana" w:hAnsi="Verdana"/>
          <w:color w:val="000000"/>
          <w:sz w:val="20"/>
          <w:szCs w:val="20"/>
        </w:rPr>
      </w:pPr>
      <w:ins w:id="748" w:author="Unknown">
        <w:r>
          <w:rPr>
            <w:rFonts w:ascii="Verdana" w:hAnsi="Verdana"/>
            <w:color w:val="000000"/>
            <w:sz w:val="20"/>
            <w:szCs w:val="20"/>
            <w:bdr w:val="none" w:sz="0" w:space="0" w:color="auto" w:frame="1"/>
          </w:rPr>
          <w:t>   pout.close();    </w:t>
        </w:r>
      </w:ins>
    </w:p>
    <w:p w:rsidR="00D01A82" w:rsidRDefault="00D01A82" w:rsidP="00A45A39">
      <w:pPr>
        <w:numPr>
          <w:ilvl w:val="0"/>
          <w:numId w:val="65"/>
        </w:numPr>
        <w:shd w:val="clear" w:color="auto" w:fill="FFFFFF"/>
        <w:spacing w:after="0" w:line="315" w:lineRule="atLeast"/>
        <w:ind w:left="0"/>
        <w:rPr>
          <w:ins w:id="749" w:author="Unknown"/>
          <w:rFonts w:ascii="Verdana" w:hAnsi="Verdana"/>
          <w:color w:val="000000"/>
          <w:sz w:val="20"/>
          <w:szCs w:val="20"/>
        </w:rPr>
      </w:pPr>
      <w:ins w:id="750" w:author="Unknown">
        <w:r>
          <w:rPr>
            <w:rFonts w:ascii="Verdana" w:hAnsi="Verdana"/>
            <w:color w:val="000000"/>
            <w:sz w:val="20"/>
            <w:szCs w:val="20"/>
            <w:bdr w:val="none" w:sz="0" w:space="0" w:color="auto" w:frame="1"/>
          </w:rPr>
          <w:t>   fout.close();    </w:t>
        </w:r>
      </w:ins>
    </w:p>
    <w:p w:rsidR="00D01A82" w:rsidRDefault="00D01A82" w:rsidP="00A45A39">
      <w:pPr>
        <w:numPr>
          <w:ilvl w:val="0"/>
          <w:numId w:val="65"/>
        </w:numPr>
        <w:shd w:val="clear" w:color="auto" w:fill="FFFFFF"/>
        <w:spacing w:after="0" w:line="315" w:lineRule="atLeast"/>
        <w:ind w:left="0"/>
        <w:rPr>
          <w:ins w:id="751" w:author="Unknown"/>
          <w:rFonts w:ascii="Verdana" w:hAnsi="Verdana"/>
          <w:color w:val="000000"/>
          <w:sz w:val="20"/>
          <w:szCs w:val="20"/>
        </w:rPr>
      </w:pPr>
      <w:ins w:id="752" w:author="Unknown">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ins>
    </w:p>
    <w:p w:rsidR="00D01A82" w:rsidRDefault="00D01A82" w:rsidP="00A45A39">
      <w:pPr>
        <w:numPr>
          <w:ilvl w:val="0"/>
          <w:numId w:val="65"/>
        </w:numPr>
        <w:shd w:val="clear" w:color="auto" w:fill="FFFFFF"/>
        <w:spacing w:after="0" w:line="315" w:lineRule="atLeast"/>
        <w:ind w:left="0"/>
        <w:rPr>
          <w:ins w:id="753" w:author="Unknown"/>
          <w:rFonts w:ascii="Verdana" w:hAnsi="Verdana"/>
          <w:color w:val="000000"/>
          <w:sz w:val="20"/>
          <w:szCs w:val="20"/>
        </w:rPr>
      </w:pPr>
      <w:ins w:id="754" w:author="Unknown">
        <w:r>
          <w:rPr>
            <w:rFonts w:ascii="Verdana" w:hAnsi="Verdana"/>
            <w:color w:val="000000"/>
            <w:sz w:val="20"/>
            <w:szCs w:val="20"/>
            <w:bdr w:val="none" w:sz="0" w:space="0" w:color="auto" w:frame="1"/>
          </w:rPr>
          <w:t> }    </w:t>
        </w:r>
      </w:ins>
    </w:p>
    <w:p w:rsidR="00D01A82" w:rsidRDefault="00D01A82" w:rsidP="00A45A39">
      <w:pPr>
        <w:numPr>
          <w:ilvl w:val="0"/>
          <w:numId w:val="65"/>
        </w:numPr>
        <w:shd w:val="clear" w:color="auto" w:fill="FFFFFF"/>
        <w:spacing w:after="0" w:line="315" w:lineRule="atLeast"/>
        <w:ind w:left="0"/>
        <w:rPr>
          <w:ins w:id="755" w:author="Unknown"/>
          <w:rFonts w:ascii="Verdana" w:hAnsi="Verdana"/>
          <w:color w:val="000000"/>
          <w:sz w:val="20"/>
          <w:szCs w:val="20"/>
        </w:rPr>
      </w:pPr>
      <w:ins w:id="756" w:author="Unknown">
        <w:r>
          <w:rPr>
            <w:rFonts w:ascii="Verdana" w:hAnsi="Verdana"/>
            <w:color w:val="000000"/>
            <w:sz w:val="20"/>
            <w:szCs w:val="20"/>
            <w:bdr w:val="none" w:sz="0" w:space="0" w:color="auto" w:frame="1"/>
          </w:rPr>
          <w:t>}    </w:t>
        </w:r>
      </w:ins>
    </w:p>
    <w:p w:rsidR="00D01A82" w:rsidRDefault="00D01A82" w:rsidP="00A45A39">
      <w:pPr>
        <w:numPr>
          <w:ilvl w:val="0"/>
          <w:numId w:val="65"/>
        </w:numPr>
        <w:shd w:val="clear" w:color="auto" w:fill="FFFFFF"/>
        <w:spacing w:after="0" w:line="315" w:lineRule="atLeast"/>
        <w:ind w:left="0"/>
        <w:rPr>
          <w:ins w:id="757" w:author="Unknown"/>
          <w:rFonts w:ascii="Verdana" w:hAnsi="Verdana"/>
          <w:color w:val="000000"/>
          <w:sz w:val="20"/>
          <w:szCs w:val="20"/>
        </w:rPr>
      </w:pPr>
      <w:ins w:id="758" w:author="Unknown">
        <w:r>
          <w:rPr>
            <w:rFonts w:ascii="Verdana" w:hAnsi="Verdana"/>
            <w:color w:val="000000"/>
            <w:sz w:val="20"/>
            <w:szCs w:val="20"/>
            <w:bdr w:val="none" w:sz="0" w:space="0" w:color="auto" w:frame="1"/>
          </w:rPr>
          <w:t>   </w:t>
        </w:r>
      </w:ins>
    </w:p>
    <w:p w:rsidR="00D01A82" w:rsidRDefault="00D01A82" w:rsidP="00D01A82">
      <w:pPr>
        <w:pStyle w:val="NormalWeb"/>
        <w:shd w:val="clear" w:color="auto" w:fill="FFFFFF"/>
        <w:rPr>
          <w:ins w:id="759" w:author="Unknown"/>
          <w:rFonts w:ascii="Verdana" w:hAnsi="Verdana"/>
          <w:color w:val="000000"/>
          <w:sz w:val="20"/>
          <w:szCs w:val="20"/>
        </w:rPr>
      </w:pPr>
      <w:ins w:id="760" w:author="Unknown">
        <w:r>
          <w:rPr>
            <w:rFonts w:ascii="Verdana" w:hAnsi="Verdana"/>
            <w:color w:val="000000"/>
            <w:sz w:val="20"/>
            <w:szCs w:val="20"/>
          </w:rPr>
          <w:t>Output</w:t>
        </w:r>
      </w:ins>
    </w:p>
    <w:p w:rsidR="00D01A82" w:rsidRDefault="00D01A82" w:rsidP="00D01A82">
      <w:pPr>
        <w:pStyle w:val="HTMLPreformatted"/>
        <w:shd w:val="clear" w:color="auto" w:fill="F9FBF9"/>
        <w:rPr>
          <w:ins w:id="761" w:author="Unknown"/>
          <w:color w:val="000000"/>
        </w:rPr>
      </w:pPr>
      <w:ins w:id="762" w:author="Unknown">
        <w:r>
          <w:rPr>
            <w:color w:val="000000"/>
          </w:rPr>
          <w:t>Success...</w:t>
        </w:r>
      </w:ins>
    </w:p>
    <w:p w:rsidR="00D01A82" w:rsidRDefault="00D01A82" w:rsidP="00D01A82">
      <w:pPr>
        <w:pStyle w:val="NormalWeb"/>
        <w:shd w:val="clear" w:color="auto" w:fill="FFFFFF"/>
        <w:rPr>
          <w:ins w:id="763" w:author="Unknown"/>
          <w:rFonts w:ascii="Verdana" w:hAnsi="Verdana"/>
          <w:color w:val="000000"/>
          <w:sz w:val="20"/>
          <w:szCs w:val="20"/>
        </w:rPr>
      </w:pPr>
      <w:ins w:id="764" w:author="Unknown">
        <w:r>
          <w:rPr>
            <w:rFonts w:ascii="Verdana" w:hAnsi="Verdana"/>
            <w:color w:val="000000"/>
            <w:sz w:val="20"/>
            <w:szCs w:val="20"/>
          </w:rPr>
          <w:t>The content of a text file </w:t>
        </w:r>
        <w:r>
          <w:rPr>
            <w:rStyle w:val="Strong"/>
            <w:rFonts w:ascii="Verdana" w:hAnsi="Verdana"/>
            <w:color w:val="2F4F4F"/>
            <w:sz w:val="20"/>
            <w:szCs w:val="20"/>
          </w:rPr>
          <w:t>testout.txt</w:t>
        </w:r>
        <w:r>
          <w:rPr>
            <w:rFonts w:ascii="Verdana" w:hAnsi="Verdana"/>
            <w:color w:val="000000"/>
            <w:sz w:val="20"/>
            <w:szCs w:val="20"/>
          </w:rPr>
          <w:t> is set with the below data</w:t>
        </w:r>
      </w:ins>
    </w:p>
    <w:p w:rsidR="00D01A82" w:rsidRDefault="00D01A82" w:rsidP="00D01A82">
      <w:pPr>
        <w:pStyle w:val="HTMLPreformatted"/>
        <w:shd w:val="clear" w:color="auto" w:fill="F9FBF9"/>
        <w:rPr>
          <w:ins w:id="765" w:author="Unknown"/>
          <w:color w:val="000000"/>
        </w:rPr>
      </w:pPr>
      <w:ins w:id="766" w:author="Unknown">
        <w:r>
          <w:rPr>
            <w:color w:val="000000"/>
          </w:rPr>
          <w:t>2016</w:t>
        </w:r>
      </w:ins>
    </w:p>
    <w:p w:rsidR="00D01A82" w:rsidRDefault="00D01A82" w:rsidP="00D01A82">
      <w:pPr>
        <w:pStyle w:val="HTMLPreformatted"/>
        <w:shd w:val="clear" w:color="auto" w:fill="F9FBF9"/>
        <w:rPr>
          <w:ins w:id="767" w:author="Unknown"/>
          <w:color w:val="000000"/>
        </w:rPr>
      </w:pPr>
      <w:ins w:id="768" w:author="Unknown">
        <w:r>
          <w:rPr>
            <w:color w:val="000000"/>
          </w:rPr>
          <w:t>Hello Java</w:t>
        </w:r>
      </w:ins>
    </w:p>
    <w:p w:rsidR="00D01A82" w:rsidRDefault="00D01A82" w:rsidP="00D01A82">
      <w:pPr>
        <w:pStyle w:val="HTMLPreformatted"/>
        <w:shd w:val="clear" w:color="auto" w:fill="F9FBF9"/>
        <w:rPr>
          <w:ins w:id="769" w:author="Unknown"/>
          <w:color w:val="000000"/>
        </w:rPr>
      </w:pPr>
      <w:ins w:id="770" w:author="Unknown">
        <w:r>
          <w:rPr>
            <w:color w:val="000000"/>
          </w:rPr>
          <w:t>Welcome to Java</w:t>
        </w:r>
      </w:ins>
    </w:p>
    <w:p w:rsidR="00D01A82" w:rsidRDefault="000076E4" w:rsidP="00D01A82">
      <w:pPr>
        <w:rPr>
          <w:ins w:id="771" w:author="Unknown"/>
          <w:rFonts w:ascii="Times New Roman" w:hAnsi="Times New Roman"/>
          <w:sz w:val="24"/>
          <w:szCs w:val="24"/>
        </w:rPr>
      </w:pPr>
      <w:ins w:id="772" w:author="Unknown">
        <w:r>
          <w:pict>
            <v:rect id="_x0000_i1082" style="width:0;height:.75pt" o:hralign="center" o:hrstd="t" o:hrnoshade="t" o:hr="t" fillcolor="#d4d4d4" stroked="f"/>
          </w:pict>
        </w:r>
      </w:ins>
    </w:p>
    <w:p w:rsidR="00D01A82" w:rsidRDefault="00D01A82" w:rsidP="00D01A82">
      <w:pPr>
        <w:pStyle w:val="Heading2"/>
        <w:shd w:val="clear" w:color="auto" w:fill="FFFFFF"/>
        <w:spacing w:line="312" w:lineRule="atLeast"/>
        <w:rPr>
          <w:ins w:id="773" w:author="Unknown"/>
          <w:rFonts w:ascii="Helvetica" w:hAnsi="Helvetica" w:cs="Helvetica"/>
          <w:b w:val="0"/>
          <w:bCs w:val="0"/>
          <w:color w:val="610B38"/>
          <w:sz w:val="38"/>
          <w:szCs w:val="38"/>
        </w:rPr>
      </w:pPr>
      <w:ins w:id="774" w:author="Unknown">
        <w:r>
          <w:rPr>
            <w:rFonts w:ascii="Helvetica" w:hAnsi="Helvetica" w:cs="Helvetica"/>
            <w:b w:val="0"/>
            <w:bCs w:val="0"/>
            <w:color w:val="610B38"/>
            <w:sz w:val="38"/>
            <w:szCs w:val="38"/>
          </w:rPr>
          <w:t xml:space="preserve">Example of </w:t>
        </w:r>
        <w:proofErr w:type="gramStart"/>
        <w:r>
          <w:rPr>
            <w:rFonts w:ascii="Helvetica" w:hAnsi="Helvetica" w:cs="Helvetica"/>
            <w:b w:val="0"/>
            <w:bCs w:val="0"/>
            <w:color w:val="610B38"/>
            <w:sz w:val="38"/>
            <w:szCs w:val="38"/>
          </w:rPr>
          <w:t>printf(</w:t>
        </w:r>
        <w:proofErr w:type="gramEnd"/>
        <w:r>
          <w:rPr>
            <w:rFonts w:ascii="Helvetica" w:hAnsi="Helvetica" w:cs="Helvetica"/>
            <w:b w:val="0"/>
            <w:bCs w:val="0"/>
            <w:color w:val="610B38"/>
            <w:sz w:val="38"/>
            <w:szCs w:val="38"/>
          </w:rPr>
          <w:t>) method using java PrintStream class:</w:t>
        </w:r>
      </w:ins>
    </w:p>
    <w:p w:rsidR="00D01A82" w:rsidRDefault="00D01A82" w:rsidP="00D01A82">
      <w:pPr>
        <w:pStyle w:val="NormalWeb"/>
        <w:shd w:val="clear" w:color="auto" w:fill="FFFFFF"/>
        <w:rPr>
          <w:ins w:id="775" w:author="Unknown"/>
          <w:rFonts w:ascii="Verdana" w:hAnsi="Verdana"/>
          <w:color w:val="000000"/>
          <w:sz w:val="20"/>
          <w:szCs w:val="20"/>
        </w:rPr>
      </w:pPr>
      <w:ins w:id="776" w:author="Unknown">
        <w:r>
          <w:rPr>
            <w:rFonts w:ascii="Verdana" w:hAnsi="Verdana"/>
            <w:color w:val="000000"/>
            <w:sz w:val="20"/>
            <w:szCs w:val="20"/>
          </w:rPr>
          <w:t>Let's see the simple example of printing integer value by format specifier using </w:t>
        </w:r>
        <w:proofErr w:type="gramStart"/>
        <w:r>
          <w:rPr>
            <w:rStyle w:val="Strong"/>
            <w:rFonts w:ascii="Verdana" w:hAnsi="Verdana"/>
            <w:color w:val="2F4F4F"/>
            <w:sz w:val="20"/>
            <w:szCs w:val="20"/>
          </w:rPr>
          <w:t>printf(</w:t>
        </w:r>
        <w:proofErr w:type="gramEnd"/>
        <w:r>
          <w:rPr>
            <w:rStyle w:val="Strong"/>
            <w:rFonts w:ascii="Verdana" w:hAnsi="Verdana"/>
            <w:color w:val="2F4F4F"/>
            <w:sz w:val="20"/>
            <w:szCs w:val="20"/>
          </w:rPr>
          <w:t>)</w:t>
        </w:r>
        <w:r>
          <w:rPr>
            <w:rFonts w:ascii="Verdana" w:hAnsi="Verdana"/>
            <w:color w:val="000000"/>
            <w:sz w:val="20"/>
            <w:szCs w:val="20"/>
          </w:rPr>
          <w:t> method of </w:t>
        </w:r>
        <w:r>
          <w:rPr>
            <w:rStyle w:val="Strong"/>
            <w:rFonts w:ascii="Verdana" w:hAnsi="Verdana"/>
            <w:color w:val="2F4F4F"/>
            <w:sz w:val="20"/>
            <w:szCs w:val="20"/>
          </w:rPr>
          <w:t>java.io.PrintStream</w:t>
        </w:r>
        <w:r>
          <w:rPr>
            <w:rFonts w:ascii="Verdana" w:hAnsi="Verdana"/>
            <w:color w:val="000000"/>
            <w:sz w:val="20"/>
            <w:szCs w:val="20"/>
          </w:rPr>
          <w:t> class.</w:t>
        </w:r>
      </w:ins>
    </w:p>
    <w:p w:rsidR="00D01A82" w:rsidRDefault="00D01A82" w:rsidP="00A45A39">
      <w:pPr>
        <w:numPr>
          <w:ilvl w:val="0"/>
          <w:numId w:val="66"/>
        </w:numPr>
        <w:shd w:val="clear" w:color="auto" w:fill="FFFFFF"/>
        <w:spacing w:after="0" w:line="315" w:lineRule="atLeast"/>
        <w:ind w:left="0"/>
        <w:rPr>
          <w:ins w:id="777" w:author="Unknown"/>
          <w:rFonts w:ascii="Verdana" w:hAnsi="Verdana"/>
          <w:color w:val="000000"/>
          <w:sz w:val="20"/>
          <w:szCs w:val="20"/>
        </w:rPr>
      </w:pPr>
      <w:ins w:id="778" w:author="Unknown">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PrintStreamTest{    </w:t>
        </w:r>
      </w:ins>
    </w:p>
    <w:p w:rsidR="00D01A82" w:rsidRDefault="00D01A82" w:rsidP="00A45A39">
      <w:pPr>
        <w:numPr>
          <w:ilvl w:val="0"/>
          <w:numId w:val="66"/>
        </w:numPr>
        <w:shd w:val="clear" w:color="auto" w:fill="FFFFFF"/>
        <w:spacing w:after="0" w:line="315" w:lineRule="atLeast"/>
        <w:ind w:left="0"/>
        <w:rPr>
          <w:ins w:id="779" w:author="Unknown"/>
          <w:rFonts w:ascii="Verdana" w:hAnsi="Verdana"/>
          <w:color w:val="000000"/>
          <w:sz w:val="20"/>
          <w:szCs w:val="20"/>
        </w:rPr>
      </w:pPr>
      <w:ins w:id="780"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D01A82" w:rsidRDefault="00D01A82" w:rsidP="00A45A39">
      <w:pPr>
        <w:numPr>
          <w:ilvl w:val="0"/>
          <w:numId w:val="66"/>
        </w:numPr>
        <w:shd w:val="clear" w:color="auto" w:fill="FFFFFF"/>
        <w:spacing w:after="0" w:line="315" w:lineRule="atLeast"/>
        <w:ind w:left="0"/>
        <w:rPr>
          <w:ins w:id="781" w:author="Unknown"/>
          <w:rFonts w:ascii="Verdana" w:hAnsi="Verdana"/>
          <w:color w:val="000000"/>
          <w:sz w:val="20"/>
          <w:szCs w:val="20"/>
        </w:rPr>
      </w:pPr>
      <w:ins w:id="782"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19</w:t>
        </w:r>
        <w:r>
          <w:rPr>
            <w:rFonts w:ascii="Verdana" w:hAnsi="Verdana"/>
            <w:color w:val="000000"/>
            <w:sz w:val="20"/>
            <w:szCs w:val="20"/>
            <w:bdr w:val="none" w:sz="0" w:space="0" w:color="auto" w:frame="1"/>
          </w:rPr>
          <w:t>;    </w:t>
        </w:r>
      </w:ins>
    </w:p>
    <w:p w:rsidR="00D01A82" w:rsidRDefault="00D01A82" w:rsidP="00A45A39">
      <w:pPr>
        <w:numPr>
          <w:ilvl w:val="0"/>
          <w:numId w:val="66"/>
        </w:numPr>
        <w:shd w:val="clear" w:color="auto" w:fill="FFFFFF"/>
        <w:spacing w:after="0" w:line="315" w:lineRule="atLeast"/>
        <w:ind w:left="0"/>
        <w:rPr>
          <w:ins w:id="783" w:author="Unknown"/>
          <w:rFonts w:ascii="Verdana" w:hAnsi="Verdana"/>
          <w:color w:val="000000"/>
          <w:sz w:val="20"/>
          <w:szCs w:val="20"/>
        </w:rPr>
      </w:pPr>
      <w:ins w:id="784" w:author="Unknown">
        <w:r>
          <w:rPr>
            <w:rFonts w:ascii="Verdana" w:hAnsi="Verdana"/>
            <w:color w:val="000000"/>
            <w:sz w:val="20"/>
            <w:szCs w:val="20"/>
            <w:bdr w:val="none" w:sz="0" w:space="0" w:color="auto" w:frame="1"/>
          </w:rPr>
          <w:t>   System.out.printf(</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 </w:t>
        </w:r>
        <w:r>
          <w:rPr>
            <w:rStyle w:val="comment"/>
            <w:rFonts w:ascii="Verdana" w:hAnsi="Verdana"/>
            <w:color w:val="008200"/>
            <w:sz w:val="20"/>
            <w:szCs w:val="20"/>
            <w:bdr w:val="none" w:sz="0" w:space="0" w:color="auto" w:frame="1"/>
          </w:rPr>
          <w:t>//Note: out is the object of printstream     </w:t>
        </w:r>
        <w:r>
          <w:rPr>
            <w:rFonts w:ascii="Verdana" w:hAnsi="Verdana"/>
            <w:color w:val="000000"/>
            <w:sz w:val="20"/>
            <w:szCs w:val="20"/>
            <w:bdr w:val="none" w:sz="0" w:space="0" w:color="auto" w:frame="1"/>
          </w:rPr>
          <w:t>  </w:t>
        </w:r>
      </w:ins>
    </w:p>
    <w:p w:rsidR="00D01A82" w:rsidRDefault="00D01A82" w:rsidP="00A45A39">
      <w:pPr>
        <w:numPr>
          <w:ilvl w:val="0"/>
          <w:numId w:val="66"/>
        </w:numPr>
        <w:shd w:val="clear" w:color="auto" w:fill="FFFFFF"/>
        <w:spacing w:after="0" w:line="315" w:lineRule="atLeast"/>
        <w:ind w:left="0"/>
        <w:rPr>
          <w:ins w:id="785" w:author="Unknown"/>
          <w:rFonts w:ascii="Verdana" w:hAnsi="Verdana"/>
          <w:color w:val="000000"/>
          <w:sz w:val="20"/>
          <w:szCs w:val="20"/>
        </w:rPr>
      </w:pPr>
      <w:ins w:id="786" w:author="Unknown">
        <w:r>
          <w:rPr>
            <w:rFonts w:ascii="Verdana" w:hAnsi="Verdana"/>
            <w:color w:val="000000"/>
            <w:sz w:val="20"/>
            <w:szCs w:val="20"/>
            <w:bdr w:val="none" w:sz="0" w:space="0" w:color="auto" w:frame="1"/>
          </w:rPr>
          <w:t> }    </w:t>
        </w:r>
      </w:ins>
    </w:p>
    <w:p w:rsidR="00D01A82" w:rsidRDefault="00D01A82" w:rsidP="00A45A39">
      <w:pPr>
        <w:numPr>
          <w:ilvl w:val="0"/>
          <w:numId w:val="66"/>
        </w:numPr>
        <w:shd w:val="clear" w:color="auto" w:fill="FFFFFF"/>
        <w:spacing w:after="0" w:line="315" w:lineRule="atLeast"/>
        <w:ind w:left="0"/>
        <w:rPr>
          <w:ins w:id="787" w:author="Unknown"/>
          <w:rFonts w:ascii="Verdana" w:hAnsi="Verdana"/>
          <w:color w:val="000000"/>
          <w:sz w:val="20"/>
          <w:szCs w:val="20"/>
        </w:rPr>
      </w:pPr>
      <w:ins w:id="788" w:author="Unknown">
        <w:r>
          <w:rPr>
            <w:rFonts w:ascii="Verdana" w:hAnsi="Verdana"/>
            <w:color w:val="000000"/>
            <w:sz w:val="20"/>
            <w:szCs w:val="20"/>
            <w:bdr w:val="none" w:sz="0" w:space="0" w:color="auto" w:frame="1"/>
          </w:rPr>
          <w:t>}   </w:t>
        </w:r>
      </w:ins>
    </w:p>
    <w:p w:rsidR="00D01A82" w:rsidRDefault="00D01A82" w:rsidP="00D01A82">
      <w:pPr>
        <w:pStyle w:val="NormalWeb"/>
        <w:shd w:val="clear" w:color="auto" w:fill="FFFFFF"/>
        <w:rPr>
          <w:ins w:id="789" w:author="Unknown"/>
          <w:rFonts w:ascii="Verdana" w:hAnsi="Verdana"/>
          <w:color w:val="000000"/>
          <w:sz w:val="20"/>
          <w:szCs w:val="20"/>
        </w:rPr>
      </w:pPr>
      <w:ins w:id="790" w:author="Unknown">
        <w:r>
          <w:rPr>
            <w:rFonts w:ascii="Verdana" w:hAnsi="Verdana"/>
            <w:color w:val="000000"/>
            <w:sz w:val="20"/>
            <w:szCs w:val="20"/>
          </w:rPr>
          <w:t>Output</w:t>
        </w:r>
      </w:ins>
    </w:p>
    <w:p w:rsidR="00D01A82" w:rsidRDefault="00D01A82" w:rsidP="00D01A82">
      <w:pPr>
        <w:pStyle w:val="HTMLPreformatted"/>
        <w:shd w:val="clear" w:color="auto" w:fill="F9FBF9"/>
        <w:rPr>
          <w:ins w:id="791" w:author="Unknown"/>
          <w:color w:val="000000"/>
        </w:rPr>
      </w:pPr>
      <w:ins w:id="792" w:author="Unknown">
        <w:r>
          <w:rPr>
            <w:color w:val="000000"/>
          </w:rPr>
          <w:t>19</w:t>
        </w:r>
      </w:ins>
    </w:p>
    <w:p w:rsidR="00D01A82" w:rsidRDefault="00D01A82" w:rsidP="00AD4807"/>
    <w:p w:rsidR="00F92ADC" w:rsidRDefault="00F92ADC" w:rsidP="00F92AD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PrintWriter class</w:t>
      </w:r>
    </w:p>
    <w:p w:rsidR="00F92ADC" w:rsidRDefault="00F92ADC" w:rsidP="00F92ADC">
      <w:pPr>
        <w:pStyle w:val="NormalWeb"/>
        <w:shd w:val="clear" w:color="auto" w:fill="FFFFFF"/>
        <w:rPr>
          <w:rFonts w:ascii="Verdana" w:hAnsi="Verdana"/>
          <w:color w:val="000000"/>
          <w:sz w:val="20"/>
          <w:szCs w:val="20"/>
        </w:rPr>
      </w:pPr>
      <w:r>
        <w:rPr>
          <w:rFonts w:ascii="Verdana" w:hAnsi="Verdana"/>
          <w:color w:val="000000"/>
          <w:sz w:val="20"/>
          <w:szCs w:val="20"/>
        </w:rPr>
        <w:t>Java PrintWriter class is the implementation of </w:t>
      </w:r>
      <w:hyperlink r:id="rId92" w:history="1">
        <w:r>
          <w:rPr>
            <w:rStyle w:val="Hyperlink"/>
            <w:rFonts w:ascii="Verdana" w:hAnsi="Verdana"/>
            <w:color w:val="008000"/>
            <w:sz w:val="20"/>
            <w:szCs w:val="20"/>
          </w:rPr>
          <w:t>Writer</w:t>
        </w:r>
      </w:hyperlink>
      <w:r>
        <w:rPr>
          <w:rFonts w:ascii="Verdana" w:hAnsi="Verdana"/>
          <w:color w:val="000000"/>
          <w:sz w:val="20"/>
          <w:szCs w:val="20"/>
        </w:rPr>
        <w:t> class. It is used to print the formatted representation of </w:t>
      </w:r>
      <w:hyperlink r:id="rId93" w:history="1">
        <w:r>
          <w:rPr>
            <w:rStyle w:val="Hyperlink"/>
            <w:rFonts w:ascii="Verdana" w:hAnsi="Verdana"/>
            <w:color w:val="008000"/>
            <w:sz w:val="20"/>
            <w:szCs w:val="20"/>
          </w:rPr>
          <w:t>objects</w:t>
        </w:r>
      </w:hyperlink>
      <w:r>
        <w:rPr>
          <w:rFonts w:ascii="Verdana" w:hAnsi="Verdana"/>
          <w:color w:val="000000"/>
          <w:sz w:val="20"/>
          <w:szCs w:val="20"/>
        </w:rPr>
        <w:t> to the text-output stream.</w:t>
      </w:r>
    </w:p>
    <w:p w:rsidR="00F92ADC" w:rsidRDefault="000076E4" w:rsidP="00F92ADC">
      <w:pPr>
        <w:rPr>
          <w:rFonts w:ascii="Times New Roman" w:hAnsi="Times New Roman"/>
          <w:sz w:val="24"/>
          <w:szCs w:val="24"/>
        </w:rPr>
      </w:pPr>
      <w:r>
        <w:pict>
          <v:rect id="_x0000_i1083" style="width:0;height:.75pt" o:hralign="center" o:hrstd="t" o:hrnoshade="t" o:hr="t" fillcolor="#d4d4d4" stroked="f"/>
        </w:pict>
      </w:r>
    </w:p>
    <w:p w:rsidR="00F92ADC" w:rsidRDefault="00F92ADC" w:rsidP="00F92AD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Class declaration</w:t>
      </w:r>
    </w:p>
    <w:p w:rsidR="00F92ADC" w:rsidRDefault="00F92ADC" w:rsidP="00F92ADC">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Java.io.PrintWriter class:</w:t>
      </w:r>
    </w:p>
    <w:p w:rsidR="00F92ADC" w:rsidRDefault="00F92ADC" w:rsidP="00A45A39">
      <w:pPr>
        <w:numPr>
          <w:ilvl w:val="0"/>
          <w:numId w:val="6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PrintWriter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Writer  </w:t>
      </w:r>
    </w:p>
    <w:p w:rsidR="00F92ADC" w:rsidRDefault="000076E4" w:rsidP="00F92ADC">
      <w:pPr>
        <w:spacing w:line="240" w:lineRule="auto"/>
        <w:rPr>
          <w:rFonts w:ascii="Times New Roman" w:hAnsi="Times New Roman"/>
          <w:sz w:val="24"/>
          <w:szCs w:val="24"/>
        </w:rPr>
      </w:pPr>
      <w:r>
        <w:pict>
          <v:rect id="_x0000_i1084" style="width:0;height:.75pt" o:hralign="center" o:hrstd="t" o:hrnoshade="t" o:hr="t" fillcolor="#d4d4d4" stroked="f"/>
        </w:pict>
      </w:r>
    </w:p>
    <w:p w:rsidR="00F92ADC" w:rsidRDefault="00F92ADC" w:rsidP="00F92AD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Methods of PrintWriter class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49"/>
        <w:gridCol w:w="7826"/>
      </w:tblGrid>
      <w:tr w:rsidR="00F92ADC" w:rsidTr="00F92ADC">
        <w:tc>
          <w:tcPr>
            <w:tcW w:w="0" w:type="auto"/>
            <w:shd w:val="clear" w:color="auto" w:fill="C7CCBE"/>
            <w:tcMar>
              <w:top w:w="180" w:type="dxa"/>
              <w:left w:w="180" w:type="dxa"/>
              <w:bottom w:w="180" w:type="dxa"/>
              <w:right w:w="180" w:type="dxa"/>
            </w:tcMar>
            <w:hideMark/>
          </w:tcPr>
          <w:p w:rsidR="00F92ADC" w:rsidRDefault="00F92ADC">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F92ADC" w:rsidRDefault="00F92ADC">
            <w:pPr>
              <w:rPr>
                <w:b/>
                <w:bCs/>
                <w:color w:val="000000"/>
                <w:sz w:val="26"/>
                <w:szCs w:val="26"/>
              </w:rPr>
            </w:pPr>
            <w:r>
              <w:rPr>
                <w:b/>
                <w:bCs/>
                <w:color w:val="000000"/>
                <w:sz w:val="26"/>
                <w:szCs w:val="26"/>
              </w:rPr>
              <w:t>Description</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void println(boolean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print the boolean value.</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void println(char[] 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print an </w:t>
            </w:r>
            <w:hyperlink r:id="rId94" w:history="1">
              <w:r>
                <w:rPr>
                  <w:rStyle w:val="Hyperlink"/>
                  <w:rFonts w:ascii="Verdana" w:hAnsi="Verdana"/>
                  <w:color w:val="008000"/>
                  <w:sz w:val="20"/>
                  <w:szCs w:val="20"/>
                </w:rPr>
                <w:t>array</w:t>
              </w:r>
            </w:hyperlink>
            <w:r>
              <w:rPr>
                <w:rFonts w:ascii="Verdana" w:hAnsi="Verdana"/>
                <w:color w:val="000000"/>
                <w:sz w:val="20"/>
                <w:szCs w:val="20"/>
              </w:rPr>
              <w:t> of characters.</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void println(int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print an integer.</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PrintWriter append(char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append the specified character to the writer.</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lastRenderedPageBreak/>
              <w:t>PrintWriter append(CharSequence 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append the specified character sequence to the writer.</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PrintWriter append(CharSequence ch, int start, int 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append a subsequence of specified character to the writer.</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boolean checkError()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flushes the stream and check its error state.</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protected void setError()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indicate that an error occurs.</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protected void clearError()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clear the error state of a stream.</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PrintWriter format(String format, Object... args)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write a formatted </w:t>
            </w:r>
            <w:hyperlink r:id="rId95" w:history="1">
              <w:r>
                <w:rPr>
                  <w:rStyle w:val="Hyperlink"/>
                  <w:rFonts w:ascii="Verdana" w:hAnsi="Verdana"/>
                  <w:color w:val="008000"/>
                  <w:sz w:val="20"/>
                  <w:szCs w:val="20"/>
                </w:rPr>
                <w:t>string</w:t>
              </w:r>
            </w:hyperlink>
            <w:r>
              <w:rPr>
                <w:rFonts w:ascii="Verdana" w:hAnsi="Verdana"/>
                <w:color w:val="000000"/>
                <w:sz w:val="20"/>
                <w:szCs w:val="20"/>
              </w:rPr>
              <w:t> to the writer using specified arguments and format string.</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void print(Object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print an object.</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flushes the stream.</w:t>
            </w:r>
          </w:p>
        </w:tc>
      </w:tr>
      <w:tr w:rsidR="00F92ADC" w:rsidTr="00F92A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2ADC" w:rsidRDefault="00F92ADC">
            <w:pPr>
              <w:spacing w:line="345" w:lineRule="atLeast"/>
              <w:ind w:left="300"/>
              <w:rPr>
                <w:rFonts w:ascii="Verdana" w:hAnsi="Verdana"/>
                <w:color w:val="000000"/>
                <w:sz w:val="20"/>
                <w:szCs w:val="20"/>
              </w:rPr>
            </w:pPr>
            <w:r>
              <w:rPr>
                <w:rFonts w:ascii="Verdana" w:hAnsi="Verdana"/>
                <w:color w:val="000000"/>
                <w:sz w:val="20"/>
                <w:szCs w:val="20"/>
              </w:rPr>
              <w:t>It is used to close the stream.</w:t>
            </w:r>
          </w:p>
        </w:tc>
      </w:tr>
    </w:tbl>
    <w:p w:rsidR="00F92ADC" w:rsidRDefault="00F92ADC" w:rsidP="00F92ADC">
      <w:pPr>
        <w:pStyle w:val="Heading2"/>
        <w:shd w:val="clear" w:color="auto" w:fill="FFFFFF"/>
        <w:spacing w:line="312" w:lineRule="atLeast"/>
        <w:rPr>
          <w:ins w:id="793" w:author="Unknown"/>
          <w:rFonts w:ascii="Helvetica" w:hAnsi="Helvetica" w:cs="Helvetica"/>
          <w:b w:val="0"/>
          <w:bCs w:val="0"/>
          <w:color w:val="610B38"/>
          <w:sz w:val="38"/>
          <w:szCs w:val="38"/>
        </w:rPr>
      </w:pPr>
      <w:ins w:id="794" w:author="Unknown">
        <w:r>
          <w:rPr>
            <w:rFonts w:ascii="Helvetica" w:hAnsi="Helvetica" w:cs="Helvetica"/>
            <w:b w:val="0"/>
            <w:bCs w:val="0"/>
            <w:color w:val="610B38"/>
            <w:sz w:val="38"/>
            <w:szCs w:val="38"/>
          </w:rPr>
          <w:t>Java PrintWriter Example</w:t>
        </w:r>
      </w:ins>
    </w:p>
    <w:p w:rsidR="00F92ADC" w:rsidRDefault="00F92ADC" w:rsidP="00F92ADC">
      <w:pPr>
        <w:pStyle w:val="NormalWeb"/>
        <w:shd w:val="clear" w:color="auto" w:fill="FFFFFF"/>
        <w:rPr>
          <w:ins w:id="795" w:author="Unknown"/>
          <w:rFonts w:ascii="Verdana" w:hAnsi="Verdana"/>
          <w:color w:val="000000"/>
          <w:sz w:val="20"/>
          <w:szCs w:val="20"/>
        </w:rPr>
      </w:pPr>
      <w:ins w:id="796" w:author="Unknown">
        <w:r>
          <w:rPr>
            <w:rFonts w:ascii="Verdana" w:hAnsi="Verdana"/>
            <w:color w:val="000000"/>
            <w:sz w:val="20"/>
            <w:szCs w:val="20"/>
          </w:rPr>
          <w:t>Let's see the simple example of writing the data on a </w:t>
        </w:r>
        <w:r>
          <w:rPr>
            <w:rStyle w:val="Strong"/>
            <w:rFonts w:ascii="Verdana" w:hAnsi="Verdana"/>
            <w:color w:val="2F4F4F"/>
            <w:sz w:val="20"/>
            <w:szCs w:val="20"/>
          </w:rPr>
          <w:t>console</w:t>
        </w:r>
        <w:r>
          <w:rPr>
            <w:rFonts w:ascii="Verdana" w:hAnsi="Verdana"/>
            <w:color w:val="000000"/>
            <w:sz w:val="20"/>
            <w:szCs w:val="20"/>
          </w:rPr>
          <w:t> and in a </w:t>
        </w:r>
        <w:r>
          <w:rPr>
            <w:rStyle w:val="Strong"/>
            <w:rFonts w:ascii="Verdana" w:hAnsi="Verdana"/>
            <w:color w:val="2F4F4F"/>
            <w:sz w:val="20"/>
            <w:szCs w:val="20"/>
          </w:rPr>
          <w:t>text file testout.txt</w:t>
        </w:r>
        <w:r>
          <w:rPr>
            <w:rFonts w:ascii="Verdana" w:hAnsi="Verdana"/>
            <w:color w:val="000000"/>
            <w:sz w:val="20"/>
            <w:szCs w:val="20"/>
          </w:rPr>
          <w:t> using Java PrintWriter class.</w:t>
        </w:r>
      </w:ins>
    </w:p>
    <w:p w:rsidR="00F92ADC" w:rsidRDefault="00F92ADC" w:rsidP="00A45A39">
      <w:pPr>
        <w:numPr>
          <w:ilvl w:val="0"/>
          <w:numId w:val="68"/>
        </w:numPr>
        <w:shd w:val="clear" w:color="auto" w:fill="FFFFFF"/>
        <w:spacing w:after="0" w:line="315" w:lineRule="atLeast"/>
        <w:ind w:left="0"/>
        <w:rPr>
          <w:ins w:id="797" w:author="Unknown"/>
          <w:rFonts w:ascii="Verdana" w:hAnsi="Verdana"/>
          <w:color w:val="000000"/>
          <w:sz w:val="20"/>
          <w:szCs w:val="20"/>
        </w:rPr>
      </w:pPr>
      <w:ins w:id="798"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F92ADC" w:rsidRDefault="00F92ADC" w:rsidP="00A45A39">
      <w:pPr>
        <w:numPr>
          <w:ilvl w:val="0"/>
          <w:numId w:val="68"/>
        </w:numPr>
        <w:shd w:val="clear" w:color="auto" w:fill="FFFFFF"/>
        <w:spacing w:after="0" w:line="315" w:lineRule="atLeast"/>
        <w:ind w:left="0"/>
        <w:rPr>
          <w:ins w:id="799" w:author="Unknown"/>
          <w:rFonts w:ascii="Verdana" w:hAnsi="Verdana"/>
          <w:color w:val="000000"/>
          <w:sz w:val="20"/>
          <w:szCs w:val="20"/>
        </w:rPr>
      </w:pPr>
      <w:ins w:id="800" w:author="Unknown">
        <w:r>
          <w:rPr>
            <w:rFonts w:ascii="Verdana" w:hAnsi="Verdana"/>
            <w:color w:val="000000"/>
            <w:sz w:val="20"/>
            <w:szCs w:val="20"/>
            <w:bdr w:val="none" w:sz="0" w:space="0" w:color="auto" w:frame="1"/>
          </w:rPr>
          <w:t>  </w:t>
        </w:r>
      </w:ins>
    </w:p>
    <w:p w:rsidR="00F92ADC" w:rsidRDefault="00F92ADC" w:rsidP="00A45A39">
      <w:pPr>
        <w:numPr>
          <w:ilvl w:val="0"/>
          <w:numId w:val="68"/>
        </w:numPr>
        <w:shd w:val="clear" w:color="auto" w:fill="FFFFFF"/>
        <w:spacing w:after="0" w:line="315" w:lineRule="atLeast"/>
        <w:ind w:left="0"/>
        <w:rPr>
          <w:ins w:id="801" w:author="Unknown"/>
          <w:rFonts w:ascii="Verdana" w:hAnsi="Verdana"/>
          <w:color w:val="000000"/>
          <w:sz w:val="20"/>
          <w:szCs w:val="20"/>
        </w:rPr>
      </w:pPr>
      <w:ins w:id="802"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java.io.File;  </w:t>
        </w:r>
      </w:ins>
    </w:p>
    <w:p w:rsidR="00F92ADC" w:rsidRDefault="00F92ADC" w:rsidP="00A45A39">
      <w:pPr>
        <w:numPr>
          <w:ilvl w:val="0"/>
          <w:numId w:val="68"/>
        </w:numPr>
        <w:shd w:val="clear" w:color="auto" w:fill="FFFFFF"/>
        <w:spacing w:after="0" w:line="315" w:lineRule="atLeast"/>
        <w:ind w:left="0"/>
        <w:rPr>
          <w:ins w:id="803" w:author="Unknown"/>
          <w:rFonts w:ascii="Verdana" w:hAnsi="Verdana"/>
          <w:color w:val="000000"/>
          <w:sz w:val="20"/>
          <w:szCs w:val="20"/>
        </w:rPr>
      </w:pPr>
      <w:ins w:id="804"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java.io.PrintWriter;  </w:t>
        </w:r>
      </w:ins>
    </w:p>
    <w:p w:rsidR="00F92ADC" w:rsidRDefault="00F92ADC" w:rsidP="00A45A39">
      <w:pPr>
        <w:numPr>
          <w:ilvl w:val="0"/>
          <w:numId w:val="68"/>
        </w:numPr>
        <w:shd w:val="clear" w:color="auto" w:fill="FFFFFF"/>
        <w:spacing w:after="0" w:line="315" w:lineRule="atLeast"/>
        <w:ind w:left="0"/>
        <w:rPr>
          <w:ins w:id="805" w:author="Unknown"/>
          <w:rFonts w:ascii="Verdana" w:hAnsi="Verdana"/>
          <w:color w:val="000000"/>
          <w:sz w:val="20"/>
          <w:szCs w:val="20"/>
        </w:rPr>
      </w:pPr>
      <w:ins w:id="806"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PrintWriterExample {  </w:t>
        </w:r>
      </w:ins>
    </w:p>
    <w:p w:rsidR="00F92ADC" w:rsidRDefault="00F92ADC" w:rsidP="00A45A39">
      <w:pPr>
        <w:numPr>
          <w:ilvl w:val="0"/>
          <w:numId w:val="68"/>
        </w:numPr>
        <w:shd w:val="clear" w:color="auto" w:fill="FFFFFF"/>
        <w:spacing w:after="0" w:line="315" w:lineRule="atLeast"/>
        <w:ind w:left="0"/>
        <w:rPr>
          <w:ins w:id="807" w:author="Unknown"/>
          <w:rFonts w:ascii="Verdana" w:hAnsi="Verdana"/>
          <w:color w:val="000000"/>
          <w:sz w:val="20"/>
          <w:szCs w:val="20"/>
        </w:rPr>
      </w:pPr>
      <w:ins w:id="808"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ins>
    </w:p>
    <w:p w:rsidR="00F92ADC" w:rsidRDefault="00F92ADC" w:rsidP="00A45A39">
      <w:pPr>
        <w:numPr>
          <w:ilvl w:val="0"/>
          <w:numId w:val="68"/>
        </w:numPr>
        <w:shd w:val="clear" w:color="auto" w:fill="FFFFFF"/>
        <w:spacing w:after="0" w:line="315" w:lineRule="atLeast"/>
        <w:ind w:left="0"/>
        <w:rPr>
          <w:ins w:id="809" w:author="Unknown"/>
          <w:rFonts w:ascii="Verdana" w:hAnsi="Verdana"/>
          <w:color w:val="000000"/>
          <w:sz w:val="20"/>
          <w:szCs w:val="20"/>
        </w:rPr>
      </w:pPr>
      <w:ins w:id="810" w:author="Unknown">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//Data to write on Console using PrintWriter</w:t>
        </w:r>
        <w:r>
          <w:rPr>
            <w:rFonts w:ascii="Verdana" w:hAnsi="Verdana"/>
            <w:color w:val="000000"/>
            <w:sz w:val="20"/>
            <w:szCs w:val="20"/>
            <w:bdr w:val="none" w:sz="0" w:space="0" w:color="auto" w:frame="1"/>
          </w:rPr>
          <w:t>  </w:t>
        </w:r>
      </w:ins>
    </w:p>
    <w:p w:rsidR="00F92ADC" w:rsidRDefault="00F92ADC" w:rsidP="00A45A39">
      <w:pPr>
        <w:numPr>
          <w:ilvl w:val="0"/>
          <w:numId w:val="68"/>
        </w:numPr>
        <w:shd w:val="clear" w:color="auto" w:fill="FFFFFF"/>
        <w:spacing w:after="0" w:line="315" w:lineRule="atLeast"/>
        <w:ind w:left="0"/>
        <w:rPr>
          <w:ins w:id="811" w:author="Unknown"/>
          <w:rFonts w:ascii="Verdana" w:hAnsi="Verdana"/>
          <w:color w:val="000000"/>
          <w:sz w:val="20"/>
          <w:szCs w:val="20"/>
        </w:rPr>
      </w:pPr>
      <w:ins w:id="812" w:author="Unknown">
        <w:r>
          <w:rPr>
            <w:rFonts w:ascii="Verdana" w:hAnsi="Verdana"/>
            <w:color w:val="000000"/>
            <w:sz w:val="20"/>
            <w:szCs w:val="20"/>
            <w:bdr w:val="none" w:sz="0" w:space="0" w:color="auto" w:frame="1"/>
          </w:rPr>
          <w:t>      PrintWriter writer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PrintWriter(System.out);    </w:t>
        </w:r>
      </w:ins>
    </w:p>
    <w:p w:rsidR="00F92ADC" w:rsidRDefault="00F92ADC" w:rsidP="00A45A39">
      <w:pPr>
        <w:numPr>
          <w:ilvl w:val="0"/>
          <w:numId w:val="68"/>
        </w:numPr>
        <w:shd w:val="clear" w:color="auto" w:fill="FFFFFF"/>
        <w:spacing w:after="0" w:line="315" w:lineRule="atLeast"/>
        <w:ind w:left="0"/>
        <w:rPr>
          <w:ins w:id="813" w:author="Unknown"/>
          <w:rFonts w:ascii="Verdana" w:hAnsi="Verdana"/>
          <w:color w:val="000000"/>
          <w:sz w:val="20"/>
          <w:szCs w:val="20"/>
        </w:rPr>
      </w:pPr>
      <w:ins w:id="814" w:author="Unknown">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writer.write(</w:t>
        </w:r>
        <w:proofErr w:type="gramEnd"/>
        <w:r>
          <w:rPr>
            <w:rStyle w:val="string"/>
            <w:rFonts w:ascii="Verdana" w:hAnsi="Verdana"/>
            <w:color w:val="0000FF"/>
            <w:sz w:val="20"/>
            <w:szCs w:val="20"/>
            <w:bdr w:val="none" w:sz="0" w:space="0" w:color="auto" w:frame="1"/>
          </w:rPr>
          <w:t>"Javatpoint provides tutorials of all technology."</w:t>
        </w:r>
        <w:r>
          <w:rPr>
            <w:rFonts w:ascii="Verdana" w:hAnsi="Verdana"/>
            <w:color w:val="000000"/>
            <w:sz w:val="20"/>
            <w:szCs w:val="20"/>
            <w:bdr w:val="none" w:sz="0" w:space="0" w:color="auto" w:frame="1"/>
          </w:rPr>
          <w:t>);        </w:t>
        </w:r>
      </w:ins>
    </w:p>
    <w:p w:rsidR="00F92ADC" w:rsidRDefault="00F92ADC" w:rsidP="00A45A39">
      <w:pPr>
        <w:numPr>
          <w:ilvl w:val="0"/>
          <w:numId w:val="68"/>
        </w:numPr>
        <w:shd w:val="clear" w:color="auto" w:fill="FFFFFF"/>
        <w:spacing w:after="0" w:line="315" w:lineRule="atLeast"/>
        <w:ind w:left="0"/>
        <w:rPr>
          <w:ins w:id="815" w:author="Unknown"/>
          <w:rFonts w:ascii="Verdana" w:hAnsi="Verdana"/>
          <w:color w:val="000000"/>
          <w:sz w:val="20"/>
          <w:szCs w:val="20"/>
        </w:rPr>
      </w:pPr>
      <w:ins w:id="816" w:author="Unknown">
        <w:r>
          <w:rPr>
            <w:rFonts w:ascii="Verdana" w:hAnsi="Verdana"/>
            <w:color w:val="000000"/>
            <w:sz w:val="20"/>
            <w:szCs w:val="20"/>
            <w:bdr w:val="none" w:sz="0" w:space="0" w:color="auto" w:frame="1"/>
          </w:rPr>
          <w:t> writer.flush();  </w:t>
        </w:r>
      </w:ins>
    </w:p>
    <w:p w:rsidR="00F92ADC" w:rsidRDefault="00F92ADC" w:rsidP="00A45A39">
      <w:pPr>
        <w:numPr>
          <w:ilvl w:val="0"/>
          <w:numId w:val="68"/>
        </w:numPr>
        <w:shd w:val="clear" w:color="auto" w:fill="FFFFFF"/>
        <w:spacing w:after="0" w:line="315" w:lineRule="atLeast"/>
        <w:ind w:left="0"/>
        <w:rPr>
          <w:ins w:id="817" w:author="Unknown"/>
          <w:rFonts w:ascii="Verdana" w:hAnsi="Verdana"/>
          <w:color w:val="000000"/>
          <w:sz w:val="20"/>
          <w:szCs w:val="20"/>
        </w:rPr>
      </w:pPr>
      <w:ins w:id="818" w:author="Unknown">
        <w:r>
          <w:rPr>
            <w:rFonts w:ascii="Verdana" w:hAnsi="Verdana"/>
            <w:color w:val="000000"/>
            <w:sz w:val="20"/>
            <w:szCs w:val="20"/>
            <w:bdr w:val="none" w:sz="0" w:space="0" w:color="auto" w:frame="1"/>
          </w:rPr>
          <w:lastRenderedPageBreak/>
          <w:t>      writer.close();  </w:t>
        </w:r>
      </w:ins>
    </w:p>
    <w:p w:rsidR="00F92ADC" w:rsidRDefault="00F92ADC" w:rsidP="00A45A39">
      <w:pPr>
        <w:numPr>
          <w:ilvl w:val="0"/>
          <w:numId w:val="68"/>
        </w:numPr>
        <w:shd w:val="clear" w:color="auto" w:fill="FFFFFF"/>
        <w:spacing w:after="0" w:line="315" w:lineRule="atLeast"/>
        <w:ind w:left="0"/>
        <w:rPr>
          <w:ins w:id="819" w:author="Unknown"/>
          <w:rFonts w:ascii="Verdana" w:hAnsi="Verdana"/>
          <w:color w:val="000000"/>
          <w:sz w:val="20"/>
          <w:szCs w:val="20"/>
        </w:rPr>
      </w:pPr>
      <w:ins w:id="820" w:author="Unknown">
        <w:r>
          <w:rPr>
            <w:rStyle w:val="comment"/>
            <w:rFonts w:ascii="Verdana" w:hAnsi="Verdana"/>
            <w:color w:val="008200"/>
            <w:sz w:val="20"/>
            <w:szCs w:val="20"/>
            <w:bdr w:val="none" w:sz="0" w:space="0" w:color="auto" w:frame="1"/>
          </w:rPr>
          <w:t>//Data to write in File using PrintWriter     </w:t>
        </w:r>
        <w:r>
          <w:rPr>
            <w:rFonts w:ascii="Verdana" w:hAnsi="Verdana"/>
            <w:color w:val="000000"/>
            <w:sz w:val="20"/>
            <w:szCs w:val="20"/>
            <w:bdr w:val="none" w:sz="0" w:space="0" w:color="auto" w:frame="1"/>
          </w:rPr>
          <w:t>  </w:t>
        </w:r>
      </w:ins>
    </w:p>
    <w:p w:rsidR="00F92ADC" w:rsidRDefault="00F92ADC" w:rsidP="00A45A39">
      <w:pPr>
        <w:numPr>
          <w:ilvl w:val="0"/>
          <w:numId w:val="68"/>
        </w:numPr>
        <w:shd w:val="clear" w:color="auto" w:fill="FFFFFF"/>
        <w:spacing w:after="0" w:line="315" w:lineRule="atLeast"/>
        <w:ind w:left="0"/>
        <w:rPr>
          <w:ins w:id="821" w:author="Unknown"/>
          <w:rFonts w:ascii="Verdana" w:hAnsi="Verdana"/>
          <w:color w:val="000000"/>
          <w:sz w:val="20"/>
          <w:szCs w:val="20"/>
        </w:rPr>
      </w:pPr>
      <w:ins w:id="822" w:author="Unknown">
        <w:r>
          <w:rPr>
            <w:rFonts w:ascii="Verdana" w:hAnsi="Verdana"/>
            <w:color w:val="000000"/>
            <w:sz w:val="20"/>
            <w:szCs w:val="20"/>
            <w:bdr w:val="none" w:sz="0" w:space="0" w:color="auto" w:frame="1"/>
          </w:rPr>
          <w:t>      PrintWriter writer1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ins>
    </w:p>
    <w:p w:rsidR="00F92ADC" w:rsidRDefault="00F92ADC" w:rsidP="00A45A39">
      <w:pPr>
        <w:numPr>
          <w:ilvl w:val="0"/>
          <w:numId w:val="68"/>
        </w:numPr>
        <w:shd w:val="clear" w:color="auto" w:fill="FFFFFF"/>
        <w:spacing w:after="0" w:line="315" w:lineRule="atLeast"/>
        <w:ind w:left="0"/>
        <w:rPr>
          <w:ins w:id="823" w:author="Unknown"/>
          <w:rFonts w:ascii="Verdana" w:hAnsi="Verdana"/>
          <w:color w:val="000000"/>
          <w:sz w:val="20"/>
          <w:szCs w:val="20"/>
        </w:rPr>
      </w:pPr>
      <w:ins w:id="824" w:author="Unknown">
        <w:r>
          <w:rPr>
            <w:rFonts w:ascii="Verdana" w:hAnsi="Verdana"/>
            <w:color w:val="000000"/>
            <w:sz w:val="20"/>
            <w:szCs w:val="20"/>
            <w:bdr w:val="none" w:sz="0" w:space="0" w:color="auto" w:frame="1"/>
          </w:rPr>
          <w:t>         writer1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PrintWriter(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ins>
    </w:p>
    <w:p w:rsidR="00F92ADC" w:rsidRDefault="00F92ADC" w:rsidP="00A45A39">
      <w:pPr>
        <w:numPr>
          <w:ilvl w:val="0"/>
          <w:numId w:val="68"/>
        </w:numPr>
        <w:shd w:val="clear" w:color="auto" w:fill="FFFFFF"/>
        <w:spacing w:after="0" w:line="315" w:lineRule="atLeast"/>
        <w:ind w:left="0"/>
        <w:rPr>
          <w:ins w:id="825" w:author="Unknown"/>
          <w:rFonts w:ascii="Verdana" w:hAnsi="Verdana"/>
          <w:color w:val="000000"/>
          <w:sz w:val="20"/>
          <w:szCs w:val="20"/>
        </w:rPr>
      </w:pPr>
      <w:ins w:id="826" w:author="Unknown">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writer1.write(</w:t>
        </w:r>
        <w:proofErr w:type="gramEnd"/>
        <w:r>
          <w:rPr>
            <w:rStyle w:val="string"/>
            <w:rFonts w:ascii="Verdana" w:hAnsi="Verdana"/>
            <w:color w:val="0000FF"/>
            <w:sz w:val="20"/>
            <w:szCs w:val="20"/>
            <w:bdr w:val="none" w:sz="0" w:space="0" w:color="auto" w:frame="1"/>
          </w:rPr>
          <w:t>"Like Java, Spring, Hibernate, Android, PHP etc."</w:t>
        </w:r>
        <w:r>
          <w:rPr>
            <w:rFonts w:ascii="Verdana" w:hAnsi="Verdana"/>
            <w:color w:val="000000"/>
            <w:sz w:val="20"/>
            <w:szCs w:val="20"/>
            <w:bdr w:val="none" w:sz="0" w:space="0" w:color="auto" w:frame="1"/>
          </w:rPr>
          <w:t>);                                                   </w:t>
        </w:r>
      </w:ins>
    </w:p>
    <w:p w:rsidR="00F92ADC" w:rsidRDefault="00F92ADC" w:rsidP="00A45A39">
      <w:pPr>
        <w:numPr>
          <w:ilvl w:val="0"/>
          <w:numId w:val="68"/>
        </w:numPr>
        <w:shd w:val="clear" w:color="auto" w:fill="FFFFFF"/>
        <w:spacing w:after="0" w:line="315" w:lineRule="atLeast"/>
        <w:ind w:left="0"/>
        <w:rPr>
          <w:ins w:id="827" w:author="Unknown"/>
          <w:rFonts w:ascii="Verdana" w:hAnsi="Verdana"/>
          <w:color w:val="000000"/>
          <w:sz w:val="20"/>
          <w:szCs w:val="20"/>
        </w:rPr>
      </w:pPr>
      <w:ins w:id="828" w:author="Unknown">
        <w:r>
          <w:rPr>
            <w:rFonts w:ascii="Verdana" w:hAnsi="Verdana"/>
            <w:color w:val="000000"/>
            <w:sz w:val="20"/>
            <w:szCs w:val="20"/>
            <w:bdr w:val="none" w:sz="0" w:space="0" w:color="auto" w:frame="1"/>
          </w:rPr>
          <w:t>                         writer1.flush();  </w:t>
        </w:r>
      </w:ins>
    </w:p>
    <w:p w:rsidR="00F92ADC" w:rsidRDefault="00F92ADC" w:rsidP="00A45A39">
      <w:pPr>
        <w:numPr>
          <w:ilvl w:val="0"/>
          <w:numId w:val="68"/>
        </w:numPr>
        <w:shd w:val="clear" w:color="auto" w:fill="FFFFFF"/>
        <w:spacing w:after="0" w:line="315" w:lineRule="atLeast"/>
        <w:ind w:left="0"/>
        <w:rPr>
          <w:ins w:id="829" w:author="Unknown"/>
          <w:rFonts w:ascii="Verdana" w:hAnsi="Verdana"/>
          <w:color w:val="000000"/>
          <w:sz w:val="20"/>
          <w:szCs w:val="20"/>
        </w:rPr>
      </w:pPr>
      <w:ins w:id="830" w:author="Unknown">
        <w:r>
          <w:rPr>
            <w:rFonts w:ascii="Verdana" w:hAnsi="Verdana"/>
            <w:color w:val="000000"/>
            <w:sz w:val="20"/>
            <w:szCs w:val="20"/>
            <w:bdr w:val="none" w:sz="0" w:space="0" w:color="auto" w:frame="1"/>
          </w:rPr>
          <w:t>         writer1.close();  </w:t>
        </w:r>
      </w:ins>
    </w:p>
    <w:p w:rsidR="00F92ADC" w:rsidRDefault="00F92ADC" w:rsidP="00A45A39">
      <w:pPr>
        <w:numPr>
          <w:ilvl w:val="0"/>
          <w:numId w:val="68"/>
        </w:numPr>
        <w:shd w:val="clear" w:color="auto" w:fill="FFFFFF"/>
        <w:spacing w:after="0" w:line="315" w:lineRule="atLeast"/>
        <w:ind w:left="0"/>
        <w:rPr>
          <w:ins w:id="831" w:author="Unknown"/>
          <w:rFonts w:ascii="Verdana" w:hAnsi="Verdana"/>
          <w:color w:val="000000"/>
          <w:sz w:val="20"/>
          <w:szCs w:val="20"/>
        </w:rPr>
      </w:pPr>
      <w:ins w:id="832" w:author="Unknown">
        <w:r>
          <w:rPr>
            <w:rFonts w:ascii="Verdana" w:hAnsi="Verdana"/>
            <w:color w:val="000000"/>
            <w:sz w:val="20"/>
            <w:szCs w:val="20"/>
            <w:bdr w:val="none" w:sz="0" w:space="0" w:color="auto" w:frame="1"/>
          </w:rPr>
          <w:t>    }  </w:t>
        </w:r>
      </w:ins>
    </w:p>
    <w:p w:rsidR="00F92ADC" w:rsidRDefault="00F92ADC" w:rsidP="00A45A39">
      <w:pPr>
        <w:numPr>
          <w:ilvl w:val="0"/>
          <w:numId w:val="68"/>
        </w:numPr>
        <w:shd w:val="clear" w:color="auto" w:fill="FFFFFF"/>
        <w:spacing w:after="0" w:line="315" w:lineRule="atLeast"/>
        <w:ind w:left="0"/>
        <w:rPr>
          <w:ins w:id="833" w:author="Unknown"/>
          <w:rFonts w:ascii="Verdana" w:hAnsi="Verdana"/>
          <w:color w:val="000000"/>
          <w:sz w:val="20"/>
          <w:szCs w:val="20"/>
        </w:rPr>
      </w:pPr>
      <w:ins w:id="834" w:author="Unknown">
        <w:r>
          <w:rPr>
            <w:rFonts w:ascii="Verdana" w:hAnsi="Verdana"/>
            <w:color w:val="000000"/>
            <w:sz w:val="20"/>
            <w:szCs w:val="20"/>
            <w:bdr w:val="none" w:sz="0" w:space="0" w:color="auto" w:frame="1"/>
          </w:rPr>
          <w:t>}  </w:t>
        </w:r>
      </w:ins>
    </w:p>
    <w:p w:rsidR="00F92ADC" w:rsidRDefault="00F92ADC" w:rsidP="00F92ADC">
      <w:pPr>
        <w:pStyle w:val="NormalWeb"/>
        <w:shd w:val="clear" w:color="auto" w:fill="FFFFFF"/>
        <w:rPr>
          <w:ins w:id="835" w:author="Unknown"/>
          <w:rFonts w:ascii="Verdana" w:hAnsi="Verdana"/>
          <w:color w:val="000000"/>
          <w:sz w:val="20"/>
          <w:szCs w:val="20"/>
        </w:rPr>
      </w:pPr>
      <w:ins w:id="836" w:author="Unknown">
        <w:r>
          <w:rPr>
            <w:rFonts w:ascii="Verdana" w:hAnsi="Verdana"/>
            <w:color w:val="000000"/>
            <w:sz w:val="20"/>
            <w:szCs w:val="20"/>
          </w:rPr>
          <w:t>Outpt</w:t>
        </w:r>
      </w:ins>
    </w:p>
    <w:p w:rsidR="00F92ADC" w:rsidRDefault="00F92ADC" w:rsidP="00F92ADC">
      <w:pPr>
        <w:pStyle w:val="HTMLPreformatted"/>
        <w:shd w:val="clear" w:color="auto" w:fill="F9FBF9"/>
        <w:rPr>
          <w:ins w:id="837" w:author="Unknown"/>
          <w:color w:val="000000"/>
        </w:rPr>
      </w:pPr>
      <w:ins w:id="838" w:author="Unknown">
        <w:r>
          <w:rPr>
            <w:color w:val="000000"/>
          </w:rPr>
          <w:t>Javatpoint provides tutorials of all technology.</w:t>
        </w:r>
      </w:ins>
    </w:p>
    <w:p w:rsidR="00F92ADC" w:rsidRDefault="00F92ADC" w:rsidP="00F92ADC">
      <w:pPr>
        <w:pStyle w:val="NormalWeb"/>
        <w:shd w:val="clear" w:color="auto" w:fill="FFFFFF"/>
        <w:rPr>
          <w:ins w:id="839" w:author="Unknown"/>
          <w:rFonts w:ascii="Verdana" w:hAnsi="Verdana"/>
          <w:color w:val="000000"/>
          <w:sz w:val="20"/>
          <w:szCs w:val="20"/>
        </w:rPr>
      </w:pPr>
      <w:ins w:id="840" w:author="Unknown">
        <w:r>
          <w:rPr>
            <w:rFonts w:ascii="Verdana" w:hAnsi="Verdana"/>
            <w:color w:val="000000"/>
            <w:sz w:val="20"/>
            <w:szCs w:val="20"/>
          </w:rPr>
          <w:t>The content of a text file </w:t>
        </w:r>
        <w:r>
          <w:rPr>
            <w:rStyle w:val="Strong"/>
            <w:rFonts w:ascii="Verdana" w:hAnsi="Verdana"/>
            <w:color w:val="2F4F4F"/>
            <w:sz w:val="20"/>
            <w:szCs w:val="20"/>
          </w:rPr>
          <w:t>testout.txt</w:t>
        </w:r>
        <w:r>
          <w:rPr>
            <w:rFonts w:ascii="Verdana" w:hAnsi="Verdana"/>
            <w:color w:val="000000"/>
            <w:sz w:val="20"/>
            <w:szCs w:val="20"/>
          </w:rPr>
          <w:t> is set with the data </w:t>
        </w:r>
        <w:r>
          <w:rPr>
            <w:rStyle w:val="Strong"/>
            <w:rFonts w:ascii="Verdana" w:hAnsi="Verdana"/>
            <w:color w:val="2F4F4F"/>
            <w:sz w:val="20"/>
            <w:szCs w:val="20"/>
          </w:rPr>
          <w:t xml:space="preserve">Like Java, </w:t>
        </w:r>
        <w:proofErr w:type="gramStart"/>
        <w:r>
          <w:rPr>
            <w:rStyle w:val="Strong"/>
            <w:rFonts w:ascii="Verdana" w:hAnsi="Verdana"/>
            <w:color w:val="2F4F4F"/>
            <w:sz w:val="20"/>
            <w:szCs w:val="20"/>
          </w:rPr>
          <w:t>Spring</w:t>
        </w:r>
        <w:proofErr w:type="gramEnd"/>
        <w:r>
          <w:rPr>
            <w:rStyle w:val="Strong"/>
            <w:rFonts w:ascii="Verdana" w:hAnsi="Verdana"/>
            <w:color w:val="2F4F4F"/>
            <w:sz w:val="20"/>
            <w:szCs w:val="20"/>
          </w:rPr>
          <w:t>, Hibernate, Android, PHP etc.</w:t>
        </w:r>
      </w:ins>
    </w:p>
    <w:p w:rsidR="00F92ADC" w:rsidRDefault="00F92ADC" w:rsidP="00AD4807"/>
    <w:p w:rsidR="00700B06" w:rsidRDefault="00700B06" w:rsidP="00700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OutputStreamWriter</w:t>
      </w:r>
    </w:p>
    <w:p w:rsidR="00700B06" w:rsidRDefault="00700B06" w:rsidP="00700B06">
      <w:pPr>
        <w:pStyle w:val="NormalWeb"/>
        <w:shd w:val="clear" w:color="auto" w:fill="FFFFFF"/>
        <w:rPr>
          <w:rFonts w:ascii="Verdana" w:hAnsi="Verdana"/>
          <w:color w:val="000000"/>
          <w:sz w:val="20"/>
          <w:szCs w:val="20"/>
        </w:rPr>
      </w:pPr>
      <w:r>
        <w:rPr>
          <w:rFonts w:ascii="Verdana" w:hAnsi="Verdana"/>
          <w:color w:val="000000"/>
          <w:sz w:val="20"/>
          <w:szCs w:val="20"/>
        </w:rPr>
        <w:t>OutputStreamWriter is a </w:t>
      </w:r>
      <w:hyperlink r:id="rId96" w:history="1">
        <w:r>
          <w:rPr>
            <w:rStyle w:val="Hyperlink"/>
            <w:rFonts w:ascii="Verdana" w:hAnsi="Verdana"/>
            <w:color w:val="008000"/>
            <w:sz w:val="20"/>
            <w:szCs w:val="20"/>
          </w:rPr>
          <w:t>class</w:t>
        </w:r>
      </w:hyperlink>
      <w:r>
        <w:rPr>
          <w:rFonts w:ascii="Verdana" w:hAnsi="Verdana"/>
          <w:color w:val="000000"/>
          <w:sz w:val="20"/>
          <w:szCs w:val="20"/>
        </w:rPr>
        <w:t xml:space="preserve"> which is used to convert character stream to byte stream, the characters are encoded into byte using a specified charset. </w:t>
      </w:r>
      <w:proofErr w:type="gramStart"/>
      <w:r>
        <w:rPr>
          <w:rFonts w:ascii="Verdana" w:hAnsi="Verdana"/>
          <w:color w:val="000000"/>
          <w:sz w:val="20"/>
          <w:szCs w:val="20"/>
        </w:rPr>
        <w:t>write(</w:t>
      </w:r>
      <w:proofErr w:type="gramEnd"/>
      <w:r>
        <w:rPr>
          <w:rFonts w:ascii="Verdana" w:hAnsi="Verdana"/>
          <w:color w:val="000000"/>
          <w:sz w:val="20"/>
          <w:szCs w:val="20"/>
        </w:rPr>
        <w:t xml:space="preserve">) method calls the encoding converter which converts the character into bytes. The resulting bytes are then accumulated in a buffer before being written into the underlying output stream. The characters passed to </w:t>
      </w:r>
      <w:proofErr w:type="gramStart"/>
      <w:r>
        <w:rPr>
          <w:rFonts w:ascii="Verdana" w:hAnsi="Verdana"/>
          <w:color w:val="000000"/>
          <w:sz w:val="20"/>
          <w:szCs w:val="20"/>
        </w:rPr>
        <w:t>write(</w:t>
      </w:r>
      <w:proofErr w:type="gramEnd"/>
      <w:r>
        <w:rPr>
          <w:rFonts w:ascii="Verdana" w:hAnsi="Verdana"/>
          <w:color w:val="000000"/>
          <w:sz w:val="20"/>
          <w:szCs w:val="20"/>
        </w:rPr>
        <w:t>) methods are not buffered. We optimize the performance of OutputStreamWriter by using it with in a BufferedWriter so that to avoid frequent converter invocation.</w:t>
      </w:r>
    </w:p>
    <w:p w:rsidR="00700B06" w:rsidRDefault="00700B06" w:rsidP="00700B06">
      <w:pPr>
        <w:pStyle w:val="Heading3"/>
        <w:shd w:val="clear" w:color="auto" w:fill="FFFFFF"/>
        <w:spacing w:line="312" w:lineRule="atLeast"/>
        <w:rPr>
          <w:rFonts w:ascii="Verdana" w:hAnsi="Verdana"/>
          <w:color w:val="000000"/>
        </w:rPr>
      </w:pPr>
      <w:r>
        <w:rPr>
          <w:rFonts w:ascii="Verdana" w:hAnsi="Verdana"/>
          <w:color w:val="000000"/>
        </w:rPr>
        <w:t>Constructor</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22"/>
        <w:gridCol w:w="6853"/>
      </w:tblGrid>
      <w:tr w:rsidR="00700B06" w:rsidTr="00700B06">
        <w:tc>
          <w:tcPr>
            <w:tcW w:w="0" w:type="auto"/>
            <w:shd w:val="clear" w:color="auto" w:fill="C7CCBE"/>
            <w:tcMar>
              <w:top w:w="180" w:type="dxa"/>
              <w:left w:w="180" w:type="dxa"/>
              <w:bottom w:w="180" w:type="dxa"/>
              <w:right w:w="180" w:type="dxa"/>
            </w:tcMar>
            <w:hideMark/>
          </w:tcPr>
          <w:p w:rsidR="00700B06" w:rsidRDefault="00700B06">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700B06" w:rsidRDefault="00700B06">
            <w:pPr>
              <w:rPr>
                <w:b/>
                <w:bCs/>
                <w:color w:val="000000"/>
                <w:sz w:val="26"/>
                <w:szCs w:val="26"/>
              </w:rPr>
            </w:pPr>
            <w:r>
              <w:rPr>
                <w:b/>
                <w:bCs/>
                <w:color w:val="000000"/>
                <w:sz w:val="26"/>
                <w:szCs w:val="26"/>
              </w:rPr>
              <w:t>Description</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OutputStreamWriter(OutputStream 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It creates an OutputStreamWriter that uses the default character encoding.</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OutputStreamWriter(OutputStream out, Charset 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It creates an OutputStreamWriter that uses the given charset.</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 xml:space="preserve">OutputStreamWriter(OutputStream out, </w:t>
            </w:r>
            <w:r>
              <w:rPr>
                <w:rFonts w:ascii="Verdana" w:hAnsi="Verdana"/>
                <w:color w:val="000000"/>
                <w:sz w:val="20"/>
                <w:szCs w:val="20"/>
              </w:rPr>
              <w:lastRenderedPageBreak/>
              <w:t>CharsetEncoder enc)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It creates an OutputStreamWriter that uses the given charset </w:t>
            </w:r>
            <w:r>
              <w:rPr>
                <w:rFonts w:ascii="Verdana" w:hAnsi="Verdana"/>
                <w:color w:val="000000"/>
                <w:sz w:val="20"/>
                <w:szCs w:val="20"/>
              </w:rPr>
              <w:lastRenderedPageBreak/>
              <w:t>encoder.</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lastRenderedPageBreak/>
              <w:t>OutputStreamWriter(OutputStream out,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It creates an OutputStreamWriter that uses the named charset.</w:t>
            </w:r>
          </w:p>
        </w:tc>
      </w:tr>
    </w:tbl>
    <w:p w:rsidR="00700B06" w:rsidRDefault="00700B06" w:rsidP="00700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17"/>
        <w:gridCol w:w="3612"/>
        <w:gridCol w:w="7146"/>
      </w:tblGrid>
      <w:tr w:rsidR="00700B06" w:rsidTr="00700B06">
        <w:tc>
          <w:tcPr>
            <w:tcW w:w="0" w:type="auto"/>
            <w:shd w:val="clear" w:color="auto" w:fill="C7CCBE"/>
            <w:tcMar>
              <w:top w:w="180" w:type="dxa"/>
              <w:left w:w="180" w:type="dxa"/>
              <w:bottom w:w="180" w:type="dxa"/>
              <w:right w:w="180" w:type="dxa"/>
            </w:tcMar>
            <w:hideMark/>
          </w:tcPr>
          <w:p w:rsidR="00700B06" w:rsidRDefault="00700B06">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700B06" w:rsidRDefault="00700B06">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00B06" w:rsidRDefault="00700B06">
            <w:pPr>
              <w:rPr>
                <w:b/>
                <w:bCs/>
                <w:color w:val="000000"/>
                <w:sz w:val="26"/>
                <w:szCs w:val="26"/>
              </w:rPr>
            </w:pPr>
            <w:r>
              <w:rPr>
                <w:b/>
                <w:bCs/>
                <w:color w:val="000000"/>
                <w:sz w:val="26"/>
                <w:szCs w:val="26"/>
              </w:rPr>
              <w:t>Description</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It closes the stream, flushing it first.</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It flushes the stream.</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getEncoding()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It returns the name of the character encoding being used by this stream.</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It writes a portion of an </w:t>
            </w:r>
            <w:hyperlink r:id="rId97" w:history="1">
              <w:r>
                <w:rPr>
                  <w:rStyle w:val="Hyperlink"/>
                  <w:rFonts w:ascii="Verdana" w:hAnsi="Verdana"/>
                  <w:color w:val="008000"/>
                  <w:sz w:val="20"/>
                  <w:szCs w:val="20"/>
                </w:rPr>
                <w:t>array</w:t>
              </w:r>
            </w:hyperlink>
            <w:r>
              <w:rPr>
                <w:rFonts w:ascii="Verdana" w:hAnsi="Verdana"/>
                <w:color w:val="000000"/>
                <w:sz w:val="20"/>
                <w:szCs w:val="20"/>
              </w:rPr>
              <w:t> of characters.</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write(int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It writes a single character.</w:t>
            </w:r>
          </w:p>
        </w:tc>
      </w:tr>
      <w:tr w:rsidR="00700B06" w:rsidTr="00700B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B06" w:rsidRDefault="00700B06">
            <w:pPr>
              <w:spacing w:line="345" w:lineRule="atLeast"/>
              <w:ind w:left="300"/>
              <w:rPr>
                <w:rFonts w:ascii="Verdana" w:hAnsi="Verdana"/>
                <w:color w:val="000000"/>
                <w:sz w:val="20"/>
                <w:szCs w:val="20"/>
              </w:rPr>
            </w:pPr>
            <w:r>
              <w:rPr>
                <w:rFonts w:ascii="Verdana" w:hAnsi="Verdana"/>
                <w:color w:val="000000"/>
                <w:sz w:val="20"/>
                <w:szCs w:val="20"/>
              </w:rPr>
              <w:t>It writes a portion of a </w:t>
            </w:r>
            <w:hyperlink r:id="rId98" w:history="1">
              <w:r>
                <w:rPr>
                  <w:rStyle w:val="Hyperlink"/>
                  <w:rFonts w:ascii="Verdana" w:hAnsi="Verdana"/>
                  <w:color w:val="008000"/>
                  <w:sz w:val="20"/>
                  <w:szCs w:val="20"/>
                </w:rPr>
                <w:t>string</w:t>
              </w:r>
            </w:hyperlink>
            <w:r>
              <w:rPr>
                <w:rFonts w:ascii="Verdana" w:hAnsi="Verdana"/>
                <w:color w:val="000000"/>
                <w:sz w:val="20"/>
                <w:szCs w:val="20"/>
              </w:rPr>
              <w:t>.</w:t>
            </w:r>
          </w:p>
        </w:tc>
      </w:tr>
    </w:tbl>
    <w:p w:rsidR="00700B06" w:rsidRDefault="000076E4" w:rsidP="00700B06">
      <w:pPr>
        <w:rPr>
          <w:rFonts w:ascii="Times New Roman" w:hAnsi="Times New Roman" w:cs="Times New Roman"/>
          <w:sz w:val="24"/>
          <w:szCs w:val="24"/>
        </w:rPr>
      </w:pPr>
      <w:r>
        <w:pict>
          <v:rect id="_x0000_i1085" style="width:0;height:.75pt" o:hralign="center" o:hrstd="t" o:hrnoshade="t" o:hr="t" fillcolor="#d4d4d4" stroked="f"/>
        </w:pict>
      </w:r>
    </w:p>
    <w:p w:rsidR="00700B06" w:rsidRDefault="00700B06" w:rsidP="00700B0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700B06" w:rsidRDefault="00700B06" w:rsidP="00A45A39">
      <w:pPr>
        <w:numPr>
          <w:ilvl w:val="0"/>
          <w:numId w:val="6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OutputStreamWriterExample {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OutputStream outputStream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"output.txt"</w:t>
      </w:r>
      <w:r>
        <w:rPr>
          <w:rFonts w:ascii="Verdana" w:hAnsi="Verdana"/>
          <w:color w:val="000000"/>
          <w:sz w:val="20"/>
          <w:szCs w:val="20"/>
          <w:bdr w:val="none" w:sz="0" w:space="0" w:color="auto" w:frame="1"/>
        </w:rPr>
        <w:t>);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Writer outputStreamWriter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OutputStreamWriter(outputStream);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outputStreamWriter.write(</w:t>
      </w:r>
      <w:r>
        <w:rPr>
          <w:rStyle w:val="string"/>
          <w:rFonts w:ascii="Verdana" w:hAnsi="Verdana"/>
          <w:color w:val="0000FF"/>
          <w:sz w:val="20"/>
          <w:szCs w:val="20"/>
          <w:bdr w:val="none" w:sz="0" w:space="0" w:color="auto" w:frame="1"/>
        </w:rPr>
        <w:t>"Hello World"</w:t>
      </w:r>
      <w:r>
        <w:rPr>
          <w:rFonts w:ascii="Verdana" w:hAnsi="Verdana"/>
          <w:color w:val="000000"/>
          <w:sz w:val="20"/>
          <w:szCs w:val="20"/>
          <w:bdr w:val="none" w:sz="0" w:space="0" w:color="auto" w:frame="1"/>
        </w:rPr>
        <w:t>);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outputStreamWriter.close();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e.getMessage();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00B06" w:rsidRDefault="00700B06" w:rsidP="00A45A39">
      <w:pPr>
        <w:numPr>
          <w:ilvl w:val="0"/>
          <w:numId w:val="6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00B06" w:rsidRDefault="00700B06" w:rsidP="00700B06">
      <w:pPr>
        <w:pStyle w:val="NormalWeb"/>
        <w:shd w:val="clear" w:color="auto" w:fill="FFFFFF"/>
        <w:rPr>
          <w:rFonts w:ascii="Verdana" w:hAnsi="Verdana"/>
          <w:color w:val="000000"/>
          <w:sz w:val="20"/>
          <w:szCs w:val="20"/>
        </w:rPr>
      </w:pPr>
      <w:r>
        <w:rPr>
          <w:rFonts w:ascii="Verdana" w:hAnsi="Verdana"/>
          <w:color w:val="000000"/>
          <w:sz w:val="20"/>
          <w:szCs w:val="20"/>
        </w:rPr>
        <w:t>Output:</w:t>
      </w:r>
    </w:p>
    <w:p w:rsidR="00700B06" w:rsidRDefault="00700B06" w:rsidP="00700B06">
      <w:pPr>
        <w:pStyle w:val="HTMLPreformatted"/>
        <w:shd w:val="clear" w:color="auto" w:fill="FFFFFF"/>
        <w:spacing w:before="75" w:after="75"/>
        <w:ind w:left="150"/>
        <w:rPr>
          <w:color w:val="000000"/>
        </w:rPr>
      </w:pPr>
      <w:proofErr w:type="gramStart"/>
      <w:r>
        <w:rPr>
          <w:color w:val="000000"/>
        </w:rPr>
        <w:t>output.txt</w:t>
      </w:r>
      <w:proofErr w:type="gramEnd"/>
      <w:r>
        <w:rPr>
          <w:color w:val="000000"/>
        </w:rPr>
        <w:t xml:space="preserve"> file will contains text  "Hello World"</w:t>
      </w:r>
    </w:p>
    <w:p w:rsidR="00700B06" w:rsidRDefault="00700B06" w:rsidP="00AD4807"/>
    <w:p w:rsidR="002E3794" w:rsidRDefault="002E3794" w:rsidP="002E3794">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InputStreamReader</w:t>
      </w:r>
    </w:p>
    <w:p w:rsidR="002E3794" w:rsidRDefault="002E3794" w:rsidP="002E3794">
      <w:pPr>
        <w:pStyle w:val="NormalWeb"/>
        <w:shd w:val="clear" w:color="auto" w:fill="FFFFFF"/>
        <w:rPr>
          <w:rFonts w:ascii="Verdana" w:hAnsi="Verdana"/>
          <w:color w:val="000000"/>
          <w:sz w:val="20"/>
          <w:szCs w:val="20"/>
        </w:rPr>
      </w:pPr>
      <w:r>
        <w:rPr>
          <w:rFonts w:ascii="Verdana" w:hAnsi="Verdana"/>
          <w:color w:val="000000"/>
          <w:sz w:val="20"/>
          <w:szCs w:val="20"/>
        </w:rPr>
        <w:t>An InputStreamReader is a bridge from byte streams to character streams: It reads bytes and decodes them into characters using a specified charset. The charset that it uses may be specified by name or may be given explicitly, or the platform's default charset may be accepted.</w:t>
      </w:r>
    </w:p>
    <w:p w:rsidR="002E3794" w:rsidRDefault="002E3794" w:rsidP="002E379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Constructor</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49"/>
        <w:gridCol w:w="6926"/>
      </w:tblGrid>
      <w:tr w:rsidR="002E3794" w:rsidTr="002E3794">
        <w:tc>
          <w:tcPr>
            <w:tcW w:w="0" w:type="auto"/>
            <w:shd w:val="clear" w:color="auto" w:fill="C7CCBE"/>
            <w:tcMar>
              <w:top w:w="180" w:type="dxa"/>
              <w:left w:w="180" w:type="dxa"/>
              <w:bottom w:w="180" w:type="dxa"/>
              <w:right w:w="180" w:type="dxa"/>
            </w:tcMar>
            <w:hideMark/>
          </w:tcPr>
          <w:p w:rsidR="002E3794" w:rsidRDefault="002E3794">
            <w:pPr>
              <w:rPr>
                <w:b/>
                <w:bCs/>
                <w:color w:val="000000"/>
                <w:sz w:val="26"/>
                <w:szCs w:val="26"/>
              </w:rPr>
            </w:pPr>
            <w:r>
              <w:rPr>
                <w:b/>
                <w:bCs/>
                <w:color w:val="000000"/>
                <w:sz w:val="26"/>
                <w:szCs w:val="26"/>
              </w:rPr>
              <w:t>Constructor name</w:t>
            </w:r>
          </w:p>
        </w:tc>
        <w:tc>
          <w:tcPr>
            <w:tcW w:w="0" w:type="auto"/>
            <w:shd w:val="clear" w:color="auto" w:fill="C7CCBE"/>
            <w:tcMar>
              <w:top w:w="180" w:type="dxa"/>
              <w:left w:w="180" w:type="dxa"/>
              <w:bottom w:w="180" w:type="dxa"/>
              <w:right w:w="180" w:type="dxa"/>
            </w:tcMar>
            <w:hideMark/>
          </w:tcPr>
          <w:p w:rsidR="002E3794" w:rsidRDefault="002E3794">
            <w:pPr>
              <w:rPr>
                <w:b/>
                <w:bCs/>
                <w:color w:val="000000"/>
                <w:sz w:val="26"/>
                <w:szCs w:val="26"/>
              </w:rPr>
            </w:pPr>
            <w:r>
              <w:rPr>
                <w:b/>
                <w:bCs/>
                <w:color w:val="000000"/>
                <w:sz w:val="26"/>
                <w:szCs w:val="26"/>
              </w:rPr>
              <w:t>Description</w:t>
            </w:r>
          </w:p>
        </w:tc>
      </w:tr>
      <w:tr w:rsidR="002E3794" w:rsidTr="002E3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InputStreamReader(InputStream 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It creates an InputStreamReader that uses the default charset.</w:t>
            </w:r>
          </w:p>
        </w:tc>
      </w:tr>
      <w:tr w:rsidR="002E3794" w:rsidTr="002E3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InputStreamReader(InputStream in, Charset 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It creates an InputStreamReader that uses the given charset.</w:t>
            </w:r>
          </w:p>
        </w:tc>
      </w:tr>
      <w:tr w:rsidR="002E3794" w:rsidTr="002E3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InputStreamReader(InputStream in, CharsetDecoder dec)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It creates an InputStreamReader that uses the given charset decoder.</w:t>
            </w:r>
          </w:p>
        </w:tc>
      </w:tr>
      <w:tr w:rsidR="002E3794" w:rsidTr="002E3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InputStreamReader(InputStream in,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It creates an InputStreamReader that uses the named charset.</w:t>
            </w:r>
          </w:p>
        </w:tc>
      </w:tr>
    </w:tbl>
    <w:p w:rsidR="002E3794" w:rsidRDefault="002E3794" w:rsidP="002E379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9"/>
        <w:gridCol w:w="3968"/>
        <w:gridCol w:w="6848"/>
      </w:tblGrid>
      <w:tr w:rsidR="002E3794" w:rsidTr="002E3794">
        <w:tc>
          <w:tcPr>
            <w:tcW w:w="0" w:type="auto"/>
            <w:shd w:val="clear" w:color="auto" w:fill="C7CCBE"/>
            <w:tcMar>
              <w:top w:w="180" w:type="dxa"/>
              <w:left w:w="180" w:type="dxa"/>
              <w:bottom w:w="180" w:type="dxa"/>
              <w:right w:w="180" w:type="dxa"/>
            </w:tcMar>
            <w:hideMark/>
          </w:tcPr>
          <w:p w:rsidR="002E3794" w:rsidRDefault="002E3794">
            <w:pPr>
              <w:rPr>
                <w:b/>
                <w:bCs/>
                <w:color w:val="000000"/>
                <w:sz w:val="26"/>
                <w:szCs w:val="26"/>
              </w:rPr>
            </w:pPr>
            <w:r>
              <w:rPr>
                <w:b/>
                <w:bCs/>
                <w:color w:val="000000"/>
                <w:sz w:val="26"/>
                <w:szCs w:val="26"/>
              </w:rPr>
              <w:lastRenderedPageBreak/>
              <w:t>Modifier and Type</w:t>
            </w:r>
          </w:p>
        </w:tc>
        <w:tc>
          <w:tcPr>
            <w:tcW w:w="0" w:type="auto"/>
            <w:shd w:val="clear" w:color="auto" w:fill="C7CCBE"/>
            <w:tcMar>
              <w:top w:w="180" w:type="dxa"/>
              <w:left w:w="180" w:type="dxa"/>
              <w:bottom w:w="180" w:type="dxa"/>
              <w:right w:w="180" w:type="dxa"/>
            </w:tcMar>
            <w:hideMark/>
          </w:tcPr>
          <w:p w:rsidR="002E3794" w:rsidRDefault="002E3794">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2E3794" w:rsidRDefault="002E3794">
            <w:pPr>
              <w:rPr>
                <w:b/>
                <w:bCs/>
                <w:color w:val="000000"/>
                <w:sz w:val="26"/>
                <w:szCs w:val="26"/>
              </w:rPr>
            </w:pPr>
            <w:r>
              <w:rPr>
                <w:b/>
                <w:bCs/>
                <w:color w:val="000000"/>
                <w:sz w:val="26"/>
                <w:szCs w:val="26"/>
              </w:rPr>
              <w:t>Description</w:t>
            </w:r>
          </w:p>
        </w:tc>
      </w:tr>
      <w:tr w:rsidR="002E3794" w:rsidTr="002E3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It closes the stream and releases any system resources associated with it.</w:t>
            </w:r>
          </w:p>
        </w:tc>
      </w:tr>
      <w:tr w:rsidR="002E3794" w:rsidTr="002E3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getEncoding()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It returns the name of the character encoding being used by this stream.</w:t>
            </w:r>
          </w:p>
        </w:tc>
      </w:tr>
      <w:tr w:rsidR="002E3794" w:rsidTr="002E3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It reads a single character.</w:t>
            </w:r>
          </w:p>
        </w:tc>
      </w:tr>
      <w:tr w:rsidR="002E3794" w:rsidTr="002E3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read(char[] cbuf, int offset, int 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It reads characters into a portion of an </w:t>
            </w:r>
            <w:hyperlink r:id="rId99" w:history="1">
              <w:r>
                <w:rPr>
                  <w:rStyle w:val="Hyperlink"/>
                  <w:rFonts w:ascii="Verdana" w:hAnsi="Verdana"/>
                  <w:color w:val="008000"/>
                  <w:sz w:val="20"/>
                  <w:szCs w:val="20"/>
                </w:rPr>
                <w:t>array</w:t>
              </w:r>
            </w:hyperlink>
            <w:r>
              <w:rPr>
                <w:rFonts w:ascii="Verdana" w:hAnsi="Verdana"/>
                <w:color w:val="000000"/>
                <w:sz w:val="20"/>
                <w:szCs w:val="20"/>
              </w:rPr>
              <w:t>.</w:t>
            </w:r>
          </w:p>
        </w:tc>
      </w:tr>
      <w:tr w:rsidR="002E3794" w:rsidTr="002E3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3794" w:rsidRDefault="002E3794">
            <w:pPr>
              <w:spacing w:line="345" w:lineRule="atLeast"/>
              <w:ind w:left="300"/>
              <w:rPr>
                <w:rFonts w:ascii="Verdana" w:hAnsi="Verdana"/>
                <w:color w:val="000000"/>
                <w:sz w:val="20"/>
                <w:szCs w:val="20"/>
              </w:rPr>
            </w:pPr>
            <w:r>
              <w:rPr>
                <w:rFonts w:ascii="Verdana" w:hAnsi="Verdana"/>
                <w:color w:val="000000"/>
                <w:sz w:val="20"/>
                <w:szCs w:val="20"/>
              </w:rPr>
              <w:t>It tells whether this stream is ready to be read.</w:t>
            </w:r>
          </w:p>
        </w:tc>
      </w:tr>
    </w:tbl>
    <w:p w:rsidR="002E3794" w:rsidRDefault="000076E4" w:rsidP="002E3794">
      <w:pPr>
        <w:rPr>
          <w:rFonts w:ascii="Times New Roman" w:hAnsi="Times New Roman" w:cs="Times New Roman"/>
          <w:sz w:val="24"/>
          <w:szCs w:val="24"/>
        </w:rPr>
      </w:pPr>
      <w:r>
        <w:pict>
          <v:rect id="_x0000_i1086" style="width:0;height:.75pt" o:hralign="center" o:hrstd="t" o:hrnoshade="t" o:hr="t" fillcolor="#d4d4d4" stroked="f"/>
        </w:pict>
      </w:r>
    </w:p>
    <w:p w:rsidR="002E3794" w:rsidRDefault="002E3794" w:rsidP="002E379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2E3794" w:rsidRDefault="002E3794" w:rsidP="00A45A39">
      <w:pPr>
        <w:numPr>
          <w:ilvl w:val="0"/>
          <w:numId w:val="7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InputStreamReaderExample {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InputStream stream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"file.txt"</w:t>
      </w:r>
      <w:r>
        <w:rPr>
          <w:rFonts w:ascii="Verdana" w:hAnsi="Verdana"/>
          <w:color w:val="000000"/>
          <w:sz w:val="20"/>
          <w:szCs w:val="20"/>
          <w:bdr w:val="none" w:sz="0" w:space="0" w:color="auto" w:frame="1"/>
        </w:rPr>
        <w:t>);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Reader reader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InputStreamReader(stream);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 = reader.read();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(data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data);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data = reader.read();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E3794" w:rsidRDefault="002E3794" w:rsidP="00A45A39">
      <w:pPr>
        <w:numPr>
          <w:ilvl w:val="0"/>
          <w:numId w:val="7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E3794" w:rsidRDefault="002E3794" w:rsidP="002E3794">
      <w:pPr>
        <w:pStyle w:val="NormalWeb"/>
        <w:shd w:val="clear" w:color="auto" w:fill="FFFFFF"/>
        <w:rPr>
          <w:rFonts w:ascii="Verdana" w:hAnsi="Verdana"/>
          <w:color w:val="000000"/>
          <w:sz w:val="20"/>
          <w:szCs w:val="20"/>
        </w:rPr>
      </w:pPr>
      <w:r>
        <w:rPr>
          <w:rFonts w:ascii="Verdana" w:hAnsi="Verdana"/>
          <w:color w:val="000000"/>
          <w:sz w:val="20"/>
          <w:szCs w:val="20"/>
        </w:rPr>
        <w:t>Output:</w:t>
      </w:r>
    </w:p>
    <w:p w:rsidR="002E3794" w:rsidRDefault="002E3794" w:rsidP="002E3794">
      <w:pPr>
        <w:pStyle w:val="HTMLPreformatted"/>
        <w:shd w:val="clear" w:color="auto" w:fill="FFFFFF"/>
        <w:spacing w:before="75" w:after="75"/>
        <w:ind w:left="150"/>
        <w:rPr>
          <w:color w:val="000000"/>
        </w:rPr>
      </w:pPr>
      <w:r>
        <w:rPr>
          <w:color w:val="000000"/>
        </w:rPr>
        <w:lastRenderedPageBreak/>
        <w:t>I love my country</w:t>
      </w:r>
    </w:p>
    <w:p w:rsidR="002E3794" w:rsidRDefault="002E3794" w:rsidP="002E3794">
      <w:pPr>
        <w:pStyle w:val="HTMLPreformatted"/>
        <w:shd w:val="clear" w:color="auto" w:fill="FFFFFF"/>
        <w:spacing w:before="75" w:after="75"/>
        <w:ind w:left="150"/>
        <w:rPr>
          <w:color w:val="000000"/>
        </w:rPr>
      </w:pPr>
    </w:p>
    <w:p w:rsidR="002E3794" w:rsidRDefault="002E3794" w:rsidP="002E3794">
      <w:pPr>
        <w:pStyle w:val="HTMLPreformatted"/>
        <w:shd w:val="clear" w:color="auto" w:fill="FFFFFF"/>
        <w:spacing w:before="75" w:after="75"/>
        <w:ind w:left="150"/>
        <w:rPr>
          <w:color w:val="000000"/>
        </w:rPr>
      </w:pPr>
      <w:r>
        <w:rPr>
          <w:color w:val="000000"/>
        </w:rPr>
        <w:t xml:space="preserve">The file.txt contains text "I love my country" the InputStreamReader </w:t>
      </w:r>
    </w:p>
    <w:p w:rsidR="002E3794" w:rsidRDefault="002E3794" w:rsidP="002E3794">
      <w:pPr>
        <w:pStyle w:val="HTMLPreformatted"/>
        <w:shd w:val="clear" w:color="auto" w:fill="FFFFFF"/>
        <w:spacing w:before="75" w:after="75"/>
        <w:ind w:left="150"/>
        <w:rPr>
          <w:color w:val="000000"/>
        </w:rPr>
      </w:pPr>
      <w:proofErr w:type="gramStart"/>
      <w:r>
        <w:rPr>
          <w:color w:val="000000"/>
        </w:rPr>
        <w:t>reads</w:t>
      </w:r>
      <w:proofErr w:type="gramEnd"/>
      <w:r>
        <w:rPr>
          <w:color w:val="000000"/>
        </w:rPr>
        <w:t xml:space="preserve"> Character by character from the file</w:t>
      </w:r>
    </w:p>
    <w:p w:rsidR="002E3794" w:rsidRDefault="002E3794" w:rsidP="00AD4807"/>
    <w:p w:rsidR="0058543B" w:rsidRDefault="0058543B" w:rsidP="0058543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PushbackInputStream Class</w:t>
      </w:r>
    </w:p>
    <w:p w:rsidR="0058543B" w:rsidRDefault="0058543B" w:rsidP="0058543B">
      <w:pPr>
        <w:pStyle w:val="NormalWeb"/>
        <w:shd w:val="clear" w:color="auto" w:fill="FFFFFF"/>
        <w:rPr>
          <w:rFonts w:ascii="Verdana" w:hAnsi="Verdana"/>
          <w:color w:val="000000"/>
          <w:sz w:val="20"/>
          <w:szCs w:val="20"/>
        </w:rPr>
      </w:pPr>
      <w:r>
        <w:rPr>
          <w:rFonts w:ascii="Verdana" w:hAnsi="Verdana"/>
          <w:color w:val="000000"/>
          <w:sz w:val="20"/>
          <w:szCs w:val="20"/>
        </w:rPr>
        <w:t>Java PushbackInputStream </w:t>
      </w:r>
      <w:hyperlink r:id="rId100" w:history="1">
        <w:r>
          <w:rPr>
            <w:rStyle w:val="Hyperlink"/>
            <w:rFonts w:ascii="Verdana" w:hAnsi="Verdana"/>
            <w:color w:val="008000"/>
            <w:sz w:val="20"/>
            <w:szCs w:val="20"/>
          </w:rPr>
          <w:t>class</w:t>
        </w:r>
      </w:hyperlink>
      <w:r>
        <w:rPr>
          <w:rFonts w:ascii="Verdana" w:hAnsi="Verdana"/>
          <w:color w:val="000000"/>
          <w:sz w:val="20"/>
          <w:szCs w:val="20"/>
        </w:rPr>
        <w:t> overrides InputStream and provides extra functionality to another input stream. It can unread a byte which is already read and push back one byte.</w:t>
      </w:r>
    </w:p>
    <w:p w:rsidR="0058543B" w:rsidRDefault="0058543B" w:rsidP="0058543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Class declaration</w:t>
      </w:r>
    </w:p>
    <w:p w:rsidR="0058543B" w:rsidRDefault="0058543B" w:rsidP="0058543B">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java.io.PushbackInputStream class:</w:t>
      </w:r>
    </w:p>
    <w:p w:rsidR="0058543B" w:rsidRDefault="0058543B" w:rsidP="00A45A39">
      <w:pPr>
        <w:numPr>
          <w:ilvl w:val="0"/>
          <w:numId w:val="7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PushbackInputStream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FilterInputStream  </w:t>
      </w:r>
    </w:p>
    <w:p w:rsidR="0058543B" w:rsidRDefault="0058543B" w:rsidP="0058543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Class Methods</w:t>
      </w:r>
    </w:p>
    <w:p w:rsidR="0058543B" w:rsidRDefault="0058543B" w:rsidP="0058543B">
      <w:pPr>
        <w:rPr>
          <w:rFonts w:ascii="Times New Roman" w:hAnsi="Times New Roman" w:cs="Times New Roman"/>
          <w:sz w:val="24"/>
          <w:szCs w:val="24"/>
        </w:rPr>
      </w:pPr>
      <w:r>
        <w:rPr>
          <w:rFonts w:ascii="Verdana" w:hAnsi="Verdana"/>
          <w:color w:val="000000"/>
          <w:sz w:val="20"/>
          <w:szCs w:val="20"/>
          <w:shd w:val="clear" w:color="auto" w:fill="FFFFFF"/>
        </w:rPr>
        <w:t>It is used to test if the input stream support mark and reset 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56"/>
        <w:gridCol w:w="9519"/>
      </w:tblGrid>
      <w:tr w:rsidR="0058543B" w:rsidTr="0058543B">
        <w:tc>
          <w:tcPr>
            <w:tcW w:w="0" w:type="auto"/>
            <w:shd w:val="clear" w:color="auto" w:fill="C7CCBE"/>
            <w:tcMar>
              <w:top w:w="180" w:type="dxa"/>
              <w:left w:w="180" w:type="dxa"/>
              <w:bottom w:w="180" w:type="dxa"/>
              <w:right w:w="180" w:type="dxa"/>
            </w:tcMar>
            <w:hideMark/>
          </w:tcPr>
          <w:p w:rsidR="0058543B" w:rsidRDefault="0058543B">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8543B" w:rsidRDefault="0058543B">
            <w:pPr>
              <w:rPr>
                <w:b/>
                <w:bCs/>
                <w:color w:val="000000"/>
                <w:sz w:val="26"/>
                <w:szCs w:val="26"/>
              </w:rPr>
            </w:pPr>
            <w:r>
              <w:rPr>
                <w:b/>
                <w:bCs/>
                <w:color w:val="000000"/>
                <w:sz w:val="26"/>
                <w:szCs w:val="26"/>
              </w:rPr>
              <w:t>Description</w:t>
            </w:r>
          </w:p>
        </w:tc>
      </w:tr>
      <w:tr w:rsidR="0058543B" w:rsidTr="005854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int available()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It is used to return the number of bytes that can be read from the input stream.</w:t>
            </w:r>
          </w:p>
        </w:tc>
      </w:tr>
      <w:tr w:rsidR="0058543B" w:rsidTr="005854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It is used to read the next byte of data from the input stream.</w:t>
            </w:r>
          </w:p>
        </w:tc>
      </w:tr>
      <w:tr w:rsidR="0058543B" w:rsidTr="005854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p>
        </w:tc>
      </w:tr>
      <w:tr w:rsidR="0058543B" w:rsidTr="005854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void mark(int readlimit)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It is used to mark the current position in the input stream.</w:t>
            </w:r>
          </w:p>
        </w:tc>
      </w:tr>
      <w:tr w:rsidR="0058543B" w:rsidTr="005854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long skip(long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It is used to skip over and discard x bytes of data.</w:t>
            </w:r>
          </w:p>
        </w:tc>
      </w:tr>
      <w:tr w:rsidR="0058543B" w:rsidTr="005854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void unread(int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It is used to pushes back the byte by copying it to the pushback buffer.</w:t>
            </w:r>
          </w:p>
        </w:tc>
      </w:tr>
      <w:tr w:rsidR="0058543B" w:rsidTr="005854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void unread(byte[]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It is used to pushes back the </w:t>
            </w:r>
            <w:hyperlink r:id="rId101" w:history="1">
              <w:r>
                <w:rPr>
                  <w:rStyle w:val="Hyperlink"/>
                  <w:rFonts w:ascii="Verdana" w:hAnsi="Verdana"/>
                  <w:color w:val="008000"/>
                  <w:sz w:val="20"/>
                  <w:szCs w:val="20"/>
                </w:rPr>
                <w:t>array</w:t>
              </w:r>
            </w:hyperlink>
            <w:r>
              <w:rPr>
                <w:rFonts w:ascii="Verdana" w:hAnsi="Verdana"/>
                <w:color w:val="000000"/>
                <w:sz w:val="20"/>
                <w:szCs w:val="20"/>
              </w:rPr>
              <w:t> of byte by copying it to the pushback buffer.</w:t>
            </w:r>
          </w:p>
        </w:tc>
      </w:tr>
      <w:tr w:rsidR="0058543B" w:rsidTr="005854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lastRenderedPageBreak/>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It is used to reset the input stream.</w:t>
            </w:r>
          </w:p>
        </w:tc>
      </w:tr>
      <w:tr w:rsidR="0058543B" w:rsidTr="005854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543B" w:rsidRDefault="0058543B">
            <w:pPr>
              <w:spacing w:line="345" w:lineRule="atLeast"/>
              <w:ind w:left="300"/>
              <w:rPr>
                <w:rFonts w:ascii="Verdana" w:hAnsi="Verdana"/>
                <w:color w:val="000000"/>
                <w:sz w:val="20"/>
                <w:szCs w:val="20"/>
              </w:rPr>
            </w:pPr>
            <w:r>
              <w:rPr>
                <w:rFonts w:ascii="Verdana" w:hAnsi="Verdana"/>
                <w:color w:val="000000"/>
                <w:sz w:val="20"/>
                <w:szCs w:val="20"/>
              </w:rPr>
              <w:t>It is used to close the input stream.</w:t>
            </w:r>
          </w:p>
        </w:tc>
      </w:tr>
    </w:tbl>
    <w:p w:rsidR="0058543B" w:rsidRDefault="0058543B" w:rsidP="0058543B">
      <w:pPr>
        <w:pStyle w:val="Heading3"/>
        <w:shd w:val="clear" w:color="auto" w:fill="FFFFFF"/>
        <w:spacing w:line="312" w:lineRule="atLeast"/>
        <w:rPr>
          <w:ins w:id="841" w:author="Unknown"/>
          <w:rFonts w:ascii="Helvetica" w:hAnsi="Helvetica" w:cs="Helvetica"/>
          <w:b w:val="0"/>
          <w:bCs w:val="0"/>
          <w:color w:val="610B4B"/>
          <w:sz w:val="32"/>
          <w:szCs w:val="32"/>
        </w:rPr>
      </w:pPr>
      <w:ins w:id="842" w:author="Unknown">
        <w:r>
          <w:rPr>
            <w:rFonts w:ascii="Helvetica" w:hAnsi="Helvetica" w:cs="Helvetica"/>
            <w:b w:val="0"/>
            <w:bCs w:val="0"/>
            <w:color w:val="610B4B"/>
            <w:sz w:val="32"/>
            <w:szCs w:val="32"/>
          </w:rPr>
          <w:t>Example of PushbackInputStream class</w:t>
        </w:r>
      </w:ins>
    </w:p>
    <w:p w:rsidR="0058543B" w:rsidRDefault="0058543B" w:rsidP="00A45A39">
      <w:pPr>
        <w:numPr>
          <w:ilvl w:val="0"/>
          <w:numId w:val="72"/>
        </w:numPr>
        <w:shd w:val="clear" w:color="auto" w:fill="FFFFFF"/>
        <w:spacing w:after="0" w:line="315" w:lineRule="atLeast"/>
        <w:ind w:left="0"/>
        <w:rPr>
          <w:ins w:id="843" w:author="Unknown"/>
          <w:rFonts w:ascii="Verdana" w:hAnsi="Verdana" w:cs="Times New Roman"/>
          <w:color w:val="000000"/>
          <w:sz w:val="20"/>
          <w:szCs w:val="20"/>
        </w:rPr>
      </w:pPr>
      <w:proofErr w:type="gramStart"/>
      <w:ins w:id="844"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58543B" w:rsidRDefault="0058543B" w:rsidP="00A45A39">
      <w:pPr>
        <w:numPr>
          <w:ilvl w:val="0"/>
          <w:numId w:val="72"/>
        </w:numPr>
        <w:shd w:val="clear" w:color="auto" w:fill="FFFFFF"/>
        <w:spacing w:after="0" w:line="315" w:lineRule="atLeast"/>
        <w:ind w:left="0"/>
        <w:rPr>
          <w:ins w:id="845" w:author="Unknown"/>
          <w:rFonts w:ascii="Verdana" w:hAnsi="Verdana"/>
          <w:color w:val="000000"/>
          <w:sz w:val="20"/>
          <w:szCs w:val="20"/>
        </w:rPr>
      </w:pPr>
      <w:ins w:id="846"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InputStreamExample {  </w:t>
        </w:r>
      </w:ins>
    </w:p>
    <w:p w:rsidR="0058543B" w:rsidRDefault="0058543B" w:rsidP="00A45A39">
      <w:pPr>
        <w:numPr>
          <w:ilvl w:val="0"/>
          <w:numId w:val="72"/>
        </w:numPr>
        <w:shd w:val="clear" w:color="auto" w:fill="FFFFFF"/>
        <w:spacing w:after="0" w:line="315" w:lineRule="atLeast"/>
        <w:ind w:left="0"/>
        <w:rPr>
          <w:ins w:id="847" w:author="Unknown"/>
          <w:rFonts w:ascii="Verdana" w:hAnsi="Verdana"/>
          <w:color w:val="000000"/>
          <w:sz w:val="20"/>
          <w:szCs w:val="20"/>
        </w:rPr>
      </w:pPr>
      <w:ins w:id="848"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ins>
    </w:p>
    <w:p w:rsidR="0058543B" w:rsidRDefault="0058543B" w:rsidP="00A45A39">
      <w:pPr>
        <w:numPr>
          <w:ilvl w:val="0"/>
          <w:numId w:val="72"/>
        </w:numPr>
        <w:shd w:val="clear" w:color="auto" w:fill="FFFFFF"/>
        <w:spacing w:after="0" w:line="315" w:lineRule="atLeast"/>
        <w:ind w:left="0"/>
        <w:rPr>
          <w:ins w:id="849" w:author="Unknown"/>
          <w:rFonts w:ascii="Verdana" w:hAnsi="Verdana"/>
          <w:color w:val="000000"/>
          <w:sz w:val="20"/>
          <w:szCs w:val="20"/>
        </w:rPr>
      </w:pPr>
      <w:ins w:id="850" w:author="Unknown">
        <w:r>
          <w:rPr>
            <w:rFonts w:ascii="Verdana" w:hAnsi="Verdana"/>
            <w:color w:val="000000"/>
            <w:sz w:val="20"/>
            <w:szCs w:val="20"/>
            <w:bdr w:val="none" w:sz="0" w:space="0" w:color="auto" w:frame="1"/>
          </w:rPr>
          <w:t>          String srg = </w:t>
        </w:r>
        <w:r>
          <w:rPr>
            <w:rStyle w:val="string"/>
            <w:rFonts w:ascii="Verdana" w:hAnsi="Verdana"/>
            <w:color w:val="0000FF"/>
            <w:sz w:val="20"/>
            <w:szCs w:val="20"/>
            <w:bdr w:val="none" w:sz="0" w:space="0" w:color="auto" w:frame="1"/>
          </w:rPr>
          <w:t>"1##2#34###12"</w:t>
        </w:r>
        <w:r>
          <w:rPr>
            <w:rFonts w:ascii="Verdana" w:hAnsi="Verdana"/>
            <w:color w:val="000000"/>
            <w:sz w:val="20"/>
            <w:szCs w:val="20"/>
            <w:bdr w:val="none" w:sz="0" w:space="0" w:color="auto" w:frame="1"/>
          </w:rPr>
          <w:t>;  </w:t>
        </w:r>
      </w:ins>
    </w:p>
    <w:p w:rsidR="0058543B" w:rsidRDefault="0058543B" w:rsidP="00A45A39">
      <w:pPr>
        <w:numPr>
          <w:ilvl w:val="0"/>
          <w:numId w:val="72"/>
        </w:numPr>
        <w:shd w:val="clear" w:color="auto" w:fill="FFFFFF"/>
        <w:spacing w:after="0" w:line="315" w:lineRule="atLeast"/>
        <w:ind w:left="0"/>
        <w:rPr>
          <w:ins w:id="851" w:author="Unknown"/>
          <w:rFonts w:ascii="Verdana" w:hAnsi="Verdana"/>
          <w:color w:val="000000"/>
          <w:sz w:val="20"/>
          <w:szCs w:val="20"/>
        </w:rPr>
      </w:pPr>
      <w:ins w:id="852"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ary[] = srg.getBytes();  </w:t>
        </w:r>
      </w:ins>
    </w:p>
    <w:p w:rsidR="0058543B" w:rsidRDefault="0058543B" w:rsidP="00A45A39">
      <w:pPr>
        <w:numPr>
          <w:ilvl w:val="0"/>
          <w:numId w:val="72"/>
        </w:numPr>
        <w:shd w:val="clear" w:color="auto" w:fill="FFFFFF"/>
        <w:spacing w:after="0" w:line="315" w:lineRule="atLeast"/>
        <w:ind w:left="0"/>
        <w:rPr>
          <w:ins w:id="853" w:author="Unknown"/>
          <w:rFonts w:ascii="Verdana" w:hAnsi="Verdana"/>
          <w:color w:val="000000"/>
          <w:sz w:val="20"/>
          <w:szCs w:val="20"/>
        </w:rPr>
      </w:pPr>
      <w:ins w:id="854" w:author="Unknown">
        <w:r>
          <w:rPr>
            <w:rFonts w:ascii="Verdana" w:hAnsi="Verdana"/>
            <w:color w:val="000000"/>
            <w:sz w:val="20"/>
            <w:szCs w:val="20"/>
            <w:bdr w:val="none" w:sz="0" w:space="0" w:color="auto" w:frame="1"/>
          </w:rPr>
          <w:t>          ByteArrayInputStream array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ByteArrayInputStream(ary);  </w:t>
        </w:r>
      </w:ins>
    </w:p>
    <w:p w:rsidR="0058543B" w:rsidRDefault="0058543B" w:rsidP="00A45A39">
      <w:pPr>
        <w:numPr>
          <w:ilvl w:val="0"/>
          <w:numId w:val="72"/>
        </w:numPr>
        <w:shd w:val="clear" w:color="auto" w:fill="FFFFFF"/>
        <w:spacing w:after="0" w:line="315" w:lineRule="atLeast"/>
        <w:ind w:left="0"/>
        <w:rPr>
          <w:ins w:id="855" w:author="Unknown"/>
          <w:rFonts w:ascii="Verdana" w:hAnsi="Verdana"/>
          <w:color w:val="000000"/>
          <w:sz w:val="20"/>
          <w:szCs w:val="20"/>
        </w:rPr>
      </w:pPr>
      <w:ins w:id="856" w:author="Unknown">
        <w:r>
          <w:rPr>
            <w:rFonts w:ascii="Verdana" w:hAnsi="Verdana"/>
            <w:color w:val="000000"/>
            <w:sz w:val="20"/>
            <w:szCs w:val="20"/>
            <w:bdr w:val="none" w:sz="0" w:space="0" w:color="auto" w:frame="1"/>
          </w:rPr>
          <w:t>          PushbackInputStream push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PushbackInputStream(array);  </w:t>
        </w:r>
      </w:ins>
    </w:p>
    <w:p w:rsidR="0058543B" w:rsidRDefault="0058543B" w:rsidP="00A45A39">
      <w:pPr>
        <w:numPr>
          <w:ilvl w:val="0"/>
          <w:numId w:val="72"/>
        </w:numPr>
        <w:shd w:val="clear" w:color="auto" w:fill="FFFFFF"/>
        <w:spacing w:after="0" w:line="315" w:lineRule="atLeast"/>
        <w:ind w:left="0"/>
        <w:rPr>
          <w:ins w:id="857" w:author="Unknown"/>
          <w:rFonts w:ascii="Verdana" w:hAnsi="Verdana"/>
          <w:color w:val="000000"/>
          <w:sz w:val="20"/>
          <w:szCs w:val="20"/>
        </w:rPr>
      </w:pPr>
      <w:ins w:id="858"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ins>
    </w:p>
    <w:p w:rsidR="0058543B" w:rsidRDefault="0058543B" w:rsidP="00A45A39">
      <w:pPr>
        <w:numPr>
          <w:ilvl w:val="0"/>
          <w:numId w:val="72"/>
        </w:numPr>
        <w:shd w:val="clear" w:color="auto" w:fill="FFFFFF"/>
        <w:spacing w:after="0" w:line="315" w:lineRule="atLeast"/>
        <w:ind w:left="0"/>
        <w:rPr>
          <w:ins w:id="859" w:author="Unknown"/>
          <w:rFonts w:ascii="Verdana" w:hAnsi="Verdana"/>
          <w:color w:val="000000"/>
          <w:sz w:val="20"/>
          <w:szCs w:val="20"/>
        </w:rPr>
      </w:pPr>
      <w:ins w:id="860"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(i = push.read())!=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ins>
    </w:p>
    <w:p w:rsidR="0058543B" w:rsidRDefault="0058543B" w:rsidP="00A45A39">
      <w:pPr>
        <w:numPr>
          <w:ilvl w:val="0"/>
          <w:numId w:val="72"/>
        </w:numPr>
        <w:shd w:val="clear" w:color="auto" w:fill="FFFFFF"/>
        <w:spacing w:after="0" w:line="315" w:lineRule="atLeast"/>
        <w:ind w:left="0"/>
        <w:rPr>
          <w:ins w:id="861" w:author="Unknown"/>
          <w:rFonts w:ascii="Verdana" w:hAnsi="Verdana"/>
          <w:color w:val="000000"/>
          <w:sz w:val="20"/>
          <w:szCs w:val="20"/>
        </w:rPr>
      </w:pPr>
      <w:ins w:id="862"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(i ==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w:t>
        </w:r>
      </w:ins>
    </w:p>
    <w:p w:rsidR="0058543B" w:rsidRDefault="0058543B" w:rsidP="00A45A39">
      <w:pPr>
        <w:numPr>
          <w:ilvl w:val="0"/>
          <w:numId w:val="72"/>
        </w:numPr>
        <w:shd w:val="clear" w:color="auto" w:fill="FFFFFF"/>
        <w:spacing w:after="0" w:line="315" w:lineRule="atLeast"/>
        <w:ind w:left="0"/>
        <w:rPr>
          <w:ins w:id="863" w:author="Unknown"/>
          <w:rFonts w:ascii="Verdana" w:hAnsi="Verdana"/>
          <w:color w:val="000000"/>
          <w:sz w:val="20"/>
          <w:szCs w:val="20"/>
        </w:rPr>
      </w:pPr>
      <w:ins w:id="864"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j;  </w:t>
        </w:r>
      </w:ins>
    </w:p>
    <w:p w:rsidR="0058543B" w:rsidRDefault="0058543B" w:rsidP="00A45A39">
      <w:pPr>
        <w:numPr>
          <w:ilvl w:val="0"/>
          <w:numId w:val="72"/>
        </w:numPr>
        <w:shd w:val="clear" w:color="auto" w:fill="FFFFFF"/>
        <w:spacing w:after="0" w:line="315" w:lineRule="atLeast"/>
        <w:ind w:left="0"/>
        <w:rPr>
          <w:ins w:id="865" w:author="Unknown"/>
          <w:rFonts w:ascii="Verdana" w:hAnsi="Verdana"/>
          <w:color w:val="000000"/>
          <w:sz w:val="20"/>
          <w:szCs w:val="20"/>
        </w:rPr>
      </w:pPr>
      <w:ins w:id="866"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(j = push.read()) ==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ins>
    </w:p>
    <w:p w:rsidR="0058543B" w:rsidRDefault="0058543B" w:rsidP="00A45A39">
      <w:pPr>
        <w:numPr>
          <w:ilvl w:val="0"/>
          <w:numId w:val="72"/>
        </w:numPr>
        <w:shd w:val="clear" w:color="auto" w:fill="FFFFFF"/>
        <w:spacing w:after="0" w:line="315" w:lineRule="atLeast"/>
        <w:ind w:left="0"/>
        <w:rPr>
          <w:ins w:id="867" w:author="Unknown"/>
          <w:rFonts w:ascii="Verdana" w:hAnsi="Verdana"/>
          <w:color w:val="000000"/>
          <w:sz w:val="20"/>
          <w:szCs w:val="20"/>
        </w:rPr>
      </w:pPr>
      <w:ins w:id="868" w:author="Unknown">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ins>
    </w:p>
    <w:p w:rsidR="0058543B" w:rsidRDefault="0058543B" w:rsidP="00A45A39">
      <w:pPr>
        <w:numPr>
          <w:ilvl w:val="0"/>
          <w:numId w:val="72"/>
        </w:numPr>
        <w:shd w:val="clear" w:color="auto" w:fill="FFFFFF"/>
        <w:spacing w:after="0" w:line="315" w:lineRule="atLeast"/>
        <w:ind w:left="0"/>
        <w:rPr>
          <w:ins w:id="869" w:author="Unknown"/>
          <w:rFonts w:ascii="Verdana" w:hAnsi="Verdana"/>
          <w:color w:val="000000"/>
          <w:sz w:val="20"/>
          <w:szCs w:val="20"/>
        </w:rPr>
      </w:pPr>
      <w:ins w:id="870"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ins>
    </w:p>
    <w:p w:rsidR="0058543B" w:rsidRDefault="0058543B" w:rsidP="00A45A39">
      <w:pPr>
        <w:numPr>
          <w:ilvl w:val="0"/>
          <w:numId w:val="72"/>
        </w:numPr>
        <w:shd w:val="clear" w:color="auto" w:fill="FFFFFF"/>
        <w:spacing w:after="0" w:line="315" w:lineRule="atLeast"/>
        <w:ind w:left="0"/>
        <w:rPr>
          <w:ins w:id="871" w:author="Unknown"/>
          <w:rFonts w:ascii="Verdana" w:hAnsi="Verdana"/>
          <w:color w:val="000000"/>
          <w:sz w:val="20"/>
          <w:szCs w:val="20"/>
        </w:rPr>
      </w:pPr>
      <w:ins w:id="872" w:author="Unknown">
        <w:r>
          <w:rPr>
            <w:rFonts w:ascii="Verdana" w:hAnsi="Verdana"/>
            <w:color w:val="000000"/>
            <w:sz w:val="20"/>
            <w:szCs w:val="20"/>
            <w:bdr w:val="none" w:sz="0" w:space="0" w:color="auto" w:frame="1"/>
          </w:rPr>
          <w:t>                          push.unread(j);  </w:t>
        </w:r>
      </w:ins>
    </w:p>
    <w:p w:rsidR="0058543B" w:rsidRDefault="0058543B" w:rsidP="00A45A39">
      <w:pPr>
        <w:numPr>
          <w:ilvl w:val="0"/>
          <w:numId w:val="72"/>
        </w:numPr>
        <w:shd w:val="clear" w:color="auto" w:fill="FFFFFF"/>
        <w:spacing w:after="0" w:line="315" w:lineRule="atLeast"/>
        <w:ind w:left="0"/>
        <w:rPr>
          <w:ins w:id="873" w:author="Unknown"/>
          <w:rFonts w:ascii="Verdana" w:hAnsi="Verdana"/>
          <w:color w:val="000000"/>
          <w:sz w:val="20"/>
          <w:szCs w:val="20"/>
        </w:rPr>
      </w:pPr>
      <w:ins w:id="874" w:author="Unknown">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)i);  </w:t>
        </w:r>
      </w:ins>
    </w:p>
    <w:p w:rsidR="0058543B" w:rsidRDefault="0058543B" w:rsidP="00A45A39">
      <w:pPr>
        <w:numPr>
          <w:ilvl w:val="0"/>
          <w:numId w:val="72"/>
        </w:numPr>
        <w:shd w:val="clear" w:color="auto" w:fill="FFFFFF"/>
        <w:spacing w:after="0" w:line="315" w:lineRule="atLeast"/>
        <w:ind w:left="0"/>
        <w:rPr>
          <w:ins w:id="875" w:author="Unknown"/>
          <w:rFonts w:ascii="Verdana" w:hAnsi="Verdana"/>
          <w:color w:val="000000"/>
          <w:sz w:val="20"/>
          <w:szCs w:val="20"/>
        </w:rPr>
      </w:pPr>
      <w:ins w:id="876" w:author="Unknown">
        <w:r>
          <w:rPr>
            <w:rFonts w:ascii="Verdana" w:hAnsi="Verdana"/>
            <w:color w:val="000000"/>
            <w:sz w:val="20"/>
            <w:szCs w:val="20"/>
            <w:bdr w:val="none" w:sz="0" w:space="0" w:color="auto" w:frame="1"/>
          </w:rPr>
          <w:t>                      }  </w:t>
        </w:r>
      </w:ins>
    </w:p>
    <w:p w:rsidR="0058543B" w:rsidRDefault="0058543B" w:rsidP="00A45A39">
      <w:pPr>
        <w:numPr>
          <w:ilvl w:val="0"/>
          <w:numId w:val="72"/>
        </w:numPr>
        <w:shd w:val="clear" w:color="auto" w:fill="FFFFFF"/>
        <w:spacing w:after="0" w:line="315" w:lineRule="atLeast"/>
        <w:ind w:left="0"/>
        <w:rPr>
          <w:ins w:id="877" w:author="Unknown"/>
          <w:rFonts w:ascii="Verdana" w:hAnsi="Verdana"/>
          <w:color w:val="000000"/>
          <w:sz w:val="20"/>
          <w:szCs w:val="20"/>
        </w:rPr>
      </w:pPr>
      <w:ins w:id="878"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ins>
    </w:p>
    <w:p w:rsidR="0058543B" w:rsidRDefault="0058543B" w:rsidP="00A45A39">
      <w:pPr>
        <w:numPr>
          <w:ilvl w:val="0"/>
          <w:numId w:val="72"/>
        </w:numPr>
        <w:shd w:val="clear" w:color="auto" w:fill="FFFFFF"/>
        <w:spacing w:after="0" w:line="315" w:lineRule="atLeast"/>
        <w:ind w:left="0"/>
        <w:rPr>
          <w:ins w:id="879" w:author="Unknown"/>
          <w:rFonts w:ascii="Verdana" w:hAnsi="Verdana"/>
          <w:color w:val="000000"/>
          <w:sz w:val="20"/>
          <w:szCs w:val="20"/>
        </w:rPr>
      </w:pPr>
      <w:ins w:id="880" w:author="Unknown">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)i);  </w:t>
        </w:r>
      </w:ins>
    </w:p>
    <w:p w:rsidR="0058543B" w:rsidRDefault="0058543B" w:rsidP="00A45A39">
      <w:pPr>
        <w:numPr>
          <w:ilvl w:val="0"/>
          <w:numId w:val="72"/>
        </w:numPr>
        <w:shd w:val="clear" w:color="auto" w:fill="FFFFFF"/>
        <w:spacing w:after="0" w:line="315" w:lineRule="atLeast"/>
        <w:ind w:left="0"/>
        <w:rPr>
          <w:ins w:id="881" w:author="Unknown"/>
          <w:rFonts w:ascii="Verdana" w:hAnsi="Verdana"/>
          <w:color w:val="000000"/>
          <w:sz w:val="20"/>
          <w:szCs w:val="20"/>
        </w:rPr>
      </w:pPr>
      <w:ins w:id="882" w:author="Unknown">
        <w:r>
          <w:rPr>
            <w:rFonts w:ascii="Verdana" w:hAnsi="Verdana"/>
            <w:color w:val="000000"/>
            <w:sz w:val="20"/>
            <w:szCs w:val="20"/>
            <w:bdr w:val="none" w:sz="0" w:space="0" w:color="auto" w:frame="1"/>
          </w:rPr>
          <w:t>                  }  </w:t>
        </w:r>
      </w:ins>
    </w:p>
    <w:p w:rsidR="0058543B" w:rsidRDefault="0058543B" w:rsidP="00A45A39">
      <w:pPr>
        <w:numPr>
          <w:ilvl w:val="0"/>
          <w:numId w:val="72"/>
        </w:numPr>
        <w:shd w:val="clear" w:color="auto" w:fill="FFFFFF"/>
        <w:spacing w:after="0" w:line="315" w:lineRule="atLeast"/>
        <w:ind w:left="0"/>
        <w:rPr>
          <w:ins w:id="883" w:author="Unknown"/>
          <w:rFonts w:ascii="Verdana" w:hAnsi="Verdana"/>
          <w:color w:val="000000"/>
          <w:sz w:val="20"/>
          <w:szCs w:val="20"/>
        </w:rPr>
      </w:pPr>
      <w:ins w:id="884" w:author="Unknown">
        <w:r>
          <w:rPr>
            <w:rFonts w:ascii="Verdana" w:hAnsi="Verdana"/>
            <w:color w:val="000000"/>
            <w:sz w:val="20"/>
            <w:szCs w:val="20"/>
            <w:bdr w:val="none" w:sz="0" w:space="0" w:color="auto" w:frame="1"/>
          </w:rPr>
          <w:t>             }        </w:t>
        </w:r>
      </w:ins>
    </w:p>
    <w:p w:rsidR="0058543B" w:rsidRDefault="0058543B" w:rsidP="00A45A39">
      <w:pPr>
        <w:numPr>
          <w:ilvl w:val="0"/>
          <w:numId w:val="72"/>
        </w:numPr>
        <w:shd w:val="clear" w:color="auto" w:fill="FFFFFF"/>
        <w:spacing w:after="0" w:line="315" w:lineRule="atLeast"/>
        <w:ind w:left="0"/>
        <w:rPr>
          <w:ins w:id="885" w:author="Unknown"/>
          <w:rFonts w:ascii="Verdana" w:hAnsi="Verdana"/>
          <w:color w:val="000000"/>
          <w:sz w:val="20"/>
          <w:szCs w:val="20"/>
        </w:rPr>
      </w:pPr>
      <w:ins w:id="886" w:author="Unknown">
        <w:r>
          <w:rPr>
            <w:rFonts w:ascii="Verdana" w:hAnsi="Verdana"/>
            <w:color w:val="000000"/>
            <w:sz w:val="20"/>
            <w:szCs w:val="20"/>
            <w:bdr w:val="none" w:sz="0" w:space="0" w:color="auto" w:frame="1"/>
          </w:rPr>
          <w:t>  }   </w:t>
        </w:r>
      </w:ins>
    </w:p>
    <w:p w:rsidR="0058543B" w:rsidRDefault="0058543B" w:rsidP="00A45A39">
      <w:pPr>
        <w:numPr>
          <w:ilvl w:val="0"/>
          <w:numId w:val="72"/>
        </w:numPr>
        <w:shd w:val="clear" w:color="auto" w:fill="FFFFFF"/>
        <w:spacing w:after="0" w:line="315" w:lineRule="atLeast"/>
        <w:ind w:left="0"/>
        <w:rPr>
          <w:ins w:id="887" w:author="Unknown"/>
          <w:rFonts w:ascii="Verdana" w:hAnsi="Verdana"/>
          <w:color w:val="000000"/>
          <w:sz w:val="20"/>
          <w:szCs w:val="20"/>
        </w:rPr>
      </w:pPr>
      <w:ins w:id="888" w:author="Unknown">
        <w:r>
          <w:rPr>
            <w:rFonts w:ascii="Verdana" w:hAnsi="Verdana"/>
            <w:color w:val="000000"/>
            <w:sz w:val="20"/>
            <w:szCs w:val="20"/>
            <w:bdr w:val="none" w:sz="0" w:space="0" w:color="auto" w:frame="1"/>
          </w:rPr>
          <w:t>}  </w:t>
        </w:r>
      </w:ins>
    </w:p>
    <w:p w:rsidR="0058543B" w:rsidRDefault="0058543B" w:rsidP="0058543B">
      <w:pPr>
        <w:pStyle w:val="NormalWeb"/>
        <w:shd w:val="clear" w:color="auto" w:fill="FFFFFF"/>
        <w:rPr>
          <w:ins w:id="889" w:author="Unknown"/>
          <w:rFonts w:ascii="Verdana" w:hAnsi="Verdana"/>
          <w:color w:val="000000"/>
          <w:sz w:val="20"/>
          <w:szCs w:val="20"/>
        </w:rPr>
      </w:pPr>
      <w:ins w:id="890" w:author="Unknown">
        <w:r>
          <w:rPr>
            <w:rFonts w:ascii="Verdana" w:hAnsi="Verdana"/>
            <w:color w:val="000000"/>
            <w:sz w:val="20"/>
            <w:szCs w:val="20"/>
          </w:rPr>
          <w:t>Output:</w:t>
        </w:r>
      </w:ins>
    </w:p>
    <w:p w:rsidR="0058543B" w:rsidRDefault="0058543B" w:rsidP="00A45A39">
      <w:pPr>
        <w:numPr>
          <w:ilvl w:val="0"/>
          <w:numId w:val="73"/>
        </w:numPr>
        <w:shd w:val="clear" w:color="auto" w:fill="FFFFFF"/>
        <w:spacing w:after="0" w:line="315" w:lineRule="atLeast"/>
        <w:ind w:left="0"/>
        <w:rPr>
          <w:ins w:id="891" w:author="Unknown"/>
          <w:rFonts w:ascii="Verdana" w:hAnsi="Verdana"/>
          <w:color w:val="000000"/>
          <w:sz w:val="20"/>
          <w:szCs w:val="20"/>
        </w:rPr>
      </w:pPr>
      <w:ins w:id="892" w:author="Unknown">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ins>
    </w:p>
    <w:p w:rsidR="0058543B" w:rsidRDefault="0058543B" w:rsidP="00AD4807"/>
    <w:p w:rsidR="00024D98" w:rsidRDefault="00024D98" w:rsidP="00024D9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PushbackReader Class</w:t>
      </w:r>
    </w:p>
    <w:p w:rsidR="00024D98" w:rsidRDefault="000076E4" w:rsidP="00024D98">
      <w:pPr>
        <w:pStyle w:val="NormalWeb"/>
        <w:shd w:val="clear" w:color="auto" w:fill="FFFFFF"/>
        <w:rPr>
          <w:rFonts w:ascii="Verdana" w:hAnsi="Verdana"/>
          <w:color w:val="000000"/>
          <w:sz w:val="20"/>
          <w:szCs w:val="20"/>
        </w:rPr>
      </w:pPr>
      <w:hyperlink r:id="rId102" w:history="1">
        <w:r w:rsidR="00024D98">
          <w:rPr>
            <w:rStyle w:val="Hyperlink"/>
            <w:rFonts w:ascii="Verdana" w:hAnsi="Verdana"/>
            <w:color w:val="008000"/>
            <w:sz w:val="20"/>
            <w:szCs w:val="20"/>
          </w:rPr>
          <w:t>Java</w:t>
        </w:r>
      </w:hyperlink>
      <w:r w:rsidR="00024D98">
        <w:rPr>
          <w:rFonts w:ascii="Verdana" w:hAnsi="Verdana"/>
          <w:color w:val="000000"/>
          <w:sz w:val="20"/>
          <w:szCs w:val="20"/>
        </w:rPr>
        <w:t> PushbackReader </w:t>
      </w:r>
      <w:hyperlink r:id="rId103" w:history="1">
        <w:r w:rsidR="00024D98">
          <w:rPr>
            <w:rStyle w:val="Hyperlink"/>
            <w:rFonts w:ascii="Verdana" w:hAnsi="Verdana"/>
            <w:color w:val="008000"/>
            <w:sz w:val="20"/>
            <w:szCs w:val="20"/>
          </w:rPr>
          <w:t>class</w:t>
        </w:r>
      </w:hyperlink>
      <w:r w:rsidR="00024D98">
        <w:rPr>
          <w:rFonts w:ascii="Verdana" w:hAnsi="Verdana"/>
          <w:color w:val="000000"/>
          <w:sz w:val="20"/>
          <w:szCs w:val="20"/>
        </w:rPr>
        <w:t> is a character </w:t>
      </w:r>
      <w:hyperlink r:id="rId104" w:history="1">
        <w:r w:rsidR="00024D98">
          <w:rPr>
            <w:rStyle w:val="Hyperlink"/>
            <w:rFonts w:ascii="Verdana" w:hAnsi="Verdana"/>
            <w:color w:val="008000"/>
            <w:sz w:val="20"/>
            <w:szCs w:val="20"/>
          </w:rPr>
          <w:t>stream</w:t>
        </w:r>
      </w:hyperlink>
      <w:r w:rsidR="00024D98">
        <w:rPr>
          <w:rFonts w:ascii="Verdana" w:hAnsi="Verdana"/>
          <w:color w:val="000000"/>
          <w:sz w:val="20"/>
          <w:szCs w:val="20"/>
        </w:rPr>
        <w:t> reader. It is used to pushes back a character into stream and </w:t>
      </w:r>
      <w:hyperlink r:id="rId105" w:history="1">
        <w:r w:rsidR="00024D98">
          <w:rPr>
            <w:rStyle w:val="Hyperlink"/>
            <w:rFonts w:ascii="Verdana" w:hAnsi="Verdana"/>
            <w:color w:val="008000"/>
            <w:sz w:val="20"/>
            <w:szCs w:val="20"/>
          </w:rPr>
          <w:t>overrides</w:t>
        </w:r>
      </w:hyperlink>
      <w:r w:rsidR="00024D98">
        <w:rPr>
          <w:rFonts w:ascii="Verdana" w:hAnsi="Verdana"/>
          <w:color w:val="000000"/>
          <w:sz w:val="20"/>
          <w:szCs w:val="20"/>
        </w:rPr>
        <w:t> the </w:t>
      </w:r>
      <w:hyperlink r:id="rId106" w:history="1">
        <w:r w:rsidR="00024D98">
          <w:rPr>
            <w:rStyle w:val="Hyperlink"/>
            <w:rFonts w:ascii="Verdana" w:hAnsi="Verdana"/>
            <w:color w:val="008000"/>
            <w:sz w:val="20"/>
            <w:szCs w:val="20"/>
          </w:rPr>
          <w:t>FilterReader</w:t>
        </w:r>
      </w:hyperlink>
      <w:r w:rsidR="00024D98">
        <w:rPr>
          <w:rFonts w:ascii="Verdana" w:hAnsi="Verdana"/>
          <w:color w:val="000000"/>
          <w:sz w:val="20"/>
          <w:szCs w:val="20"/>
        </w:rPr>
        <w:t> class.</w:t>
      </w:r>
    </w:p>
    <w:p w:rsidR="00024D98" w:rsidRDefault="00024D98" w:rsidP="00024D9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Class declaration</w:t>
      </w:r>
    </w:p>
    <w:p w:rsidR="00024D98" w:rsidRDefault="00024D98" w:rsidP="00024D98">
      <w:pPr>
        <w:pStyle w:val="NormalWeb"/>
        <w:shd w:val="clear" w:color="auto" w:fill="FFFFFF"/>
        <w:rPr>
          <w:rFonts w:ascii="Verdana" w:hAnsi="Verdana"/>
          <w:color w:val="000000"/>
          <w:sz w:val="20"/>
          <w:szCs w:val="20"/>
        </w:rPr>
      </w:pPr>
      <w:proofErr w:type="gramStart"/>
      <w:r>
        <w:rPr>
          <w:rFonts w:ascii="Verdana" w:hAnsi="Verdana"/>
          <w:color w:val="000000"/>
          <w:sz w:val="20"/>
          <w:szCs w:val="20"/>
        </w:rPr>
        <w:t>Let' s</w:t>
      </w:r>
      <w:proofErr w:type="gramEnd"/>
      <w:r>
        <w:rPr>
          <w:rFonts w:ascii="Verdana" w:hAnsi="Verdana"/>
          <w:color w:val="000000"/>
          <w:sz w:val="20"/>
          <w:szCs w:val="20"/>
        </w:rPr>
        <w:t xml:space="preserve"> see the declaration for java.io.PushbackReader class:</w:t>
      </w:r>
    </w:p>
    <w:p w:rsidR="00024D98" w:rsidRDefault="00024D98" w:rsidP="00A45A39">
      <w:pPr>
        <w:numPr>
          <w:ilvl w:val="0"/>
          <w:numId w:val="7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PushbackReader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FilterReader  </w:t>
      </w:r>
    </w:p>
    <w:p w:rsidR="00024D98" w:rsidRDefault="00024D98" w:rsidP="00024D9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Class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18"/>
        <w:gridCol w:w="9257"/>
      </w:tblGrid>
      <w:tr w:rsidR="00024D98" w:rsidTr="00024D98">
        <w:tc>
          <w:tcPr>
            <w:tcW w:w="0" w:type="auto"/>
            <w:shd w:val="clear" w:color="auto" w:fill="C7CCBE"/>
            <w:tcMar>
              <w:top w:w="180" w:type="dxa"/>
              <w:left w:w="180" w:type="dxa"/>
              <w:bottom w:w="180" w:type="dxa"/>
              <w:right w:w="180" w:type="dxa"/>
            </w:tcMar>
            <w:hideMark/>
          </w:tcPr>
          <w:p w:rsidR="00024D98" w:rsidRDefault="00024D9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24D98" w:rsidRDefault="00024D98">
            <w:pPr>
              <w:rPr>
                <w:b/>
                <w:bCs/>
                <w:color w:val="000000"/>
                <w:sz w:val="26"/>
                <w:szCs w:val="26"/>
              </w:rPr>
            </w:pPr>
            <w:r>
              <w:rPr>
                <w:b/>
                <w:bCs/>
                <w:color w:val="000000"/>
                <w:sz w:val="26"/>
                <w:szCs w:val="26"/>
              </w:rPr>
              <w:t>Description</w:t>
            </w:r>
          </w:p>
        </w:tc>
      </w:tr>
      <w:tr w:rsidR="00024D98" w:rsidTr="00024D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It is used to read a single character.</w:t>
            </w:r>
          </w:p>
        </w:tc>
      </w:tr>
      <w:tr w:rsidR="00024D98" w:rsidTr="00024D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It is used to mark the present position in a stream.</w:t>
            </w:r>
          </w:p>
        </w:tc>
      </w:tr>
      <w:tr w:rsidR="00024D98" w:rsidTr="00024D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boolean 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It is used to tell whether the stream is ready to be read.</w:t>
            </w:r>
          </w:p>
        </w:tc>
      </w:tr>
      <w:tr w:rsidR="00024D98" w:rsidTr="00024D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 xml:space="preserve">It is used to tell whether the stream supports </w:t>
            </w:r>
            <w:proofErr w:type="gramStart"/>
            <w:r>
              <w:rPr>
                <w:rFonts w:ascii="Verdana" w:hAnsi="Verdana"/>
                <w:color w:val="000000"/>
                <w:sz w:val="20"/>
                <w:szCs w:val="20"/>
              </w:rPr>
              <w:t>mark(</w:t>
            </w:r>
            <w:proofErr w:type="gramEnd"/>
            <w:r>
              <w:rPr>
                <w:rFonts w:ascii="Verdana" w:hAnsi="Verdana"/>
                <w:color w:val="000000"/>
                <w:sz w:val="20"/>
                <w:szCs w:val="20"/>
              </w:rPr>
              <w:t>) operation.</w:t>
            </w:r>
          </w:p>
        </w:tc>
      </w:tr>
      <w:tr w:rsidR="00024D98" w:rsidTr="00024D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long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It is used to skip the character.</w:t>
            </w:r>
          </w:p>
        </w:tc>
      </w:tr>
      <w:tr w:rsidR="00024D98" w:rsidTr="00024D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void unread (int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It is used to pushes back the character by copying it to the pushback buffer.</w:t>
            </w:r>
          </w:p>
        </w:tc>
      </w:tr>
      <w:tr w:rsidR="00024D98" w:rsidTr="00024D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void unread (char[] cbuf)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It is used to pushes back an array of character by copying it to the pushback buffer.</w:t>
            </w:r>
          </w:p>
        </w:tc>
      </w:tr>
      <w:tr w:rsidR="00024D98" w:rsidTr="00024D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It is used to reset the stream.</w:t>
            </w:r>
          </w:p>
        </w:tc>
      </w:tr>
      <w:tr w:rsidR="00024D98" w:rsidTr="00024D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4D98" w:rsidRDefault="00024D98">
            <w:pPr>
              <w:spacing w:line="345" w:lineRule="atLeast"/>
              <w:ind w:left="300"/>
              <w:rPr>
                <w:rFonts w:ascii="Verdana" w:hAnsi="Verdana"/>
                <w:color w:val="000000"/>
                <w:sz w:val="20"/>
                <w:szCs w:val="20"/>
              </w:rPr>
            </w:pPr>
            <w:r>
              <w:rPr>
                <w:rFonts w:ascii="Verdana" w:hAnsi="Verdana"/>
                <w:color w:val="000000"/>
                <w:sz w:val="20"/>
                <w:szCs w:val="20"/>
              </w:rPr>
              <w:t>It is used to close the stream.</w:t>
            </w:r>
          </w:p>
        </w:tc>
      </w:tr>
    </w:tbl>
    <w:p w:rsidR="00024D98" w:rsidRDefault="00024D98" w:rsidP="00024D98">
      <w:pPr>
        <w:pStyle w:val="Heading3"/>
        <w:shd w:val="clear" w:color="auto" w:fill="FFFFFF"/>
        <w:spacing w:line="312" w:lineRule="atLeast"/>
        <w:rPr>
          <w:ins w:id="893" w:author="Unknown"/>
          <w:rFonts w:ascii="Helvetica" w:hAnsi="Helvetica" w:cs="Helvetica"/>
          <w:b w:val="0"/>
          <w:bCs w:val="0"/>
          <w:color w:val="610B4B"/>
          <w:sz w:val="32"/>
          <w:szCs w:val="32"/>
        </w:rPr>
      </w:pPr>
      <w:ins w:id="894" w:author="Unknown">
        <w:r>
          <w:rPr>
            <w:rFonts w:ascii="Helvetica" w:hAnsi="Helvetica" w:cs="Helvetica"/>
            <w:b w:val="0"/>
            <w:bCs w:val="0"/>
            <w:color w:val="610B4B"/>
            <w:sz w:val="32"/>
            <w:szCs w:val="32"/>
          </w:rPr>
          <w:t>Example of PushbackReader class</w:t>
        </w:r>
      </w:ins>
    </w:p>
    <w:p w:rsidR="00024D98" w:rsidRDefault="00024D98" w:rsidP="00A45A39">
      <w:pPr>
        <w:numPr>
          <w:ilvl w:val="0"/>
          <w:numId w:val="75"/>
        </w:numPr>
        <w:shd w:val="clear" w:color="auto" w:fill="FFFFFF"/>
        <w:spacing w:after="0" w:line="315" w:lineRule="atLeast"/>
        <w:ind w:left="0"/>
        <w:rPr>
          <w:ins w:id="895" w:author="Unknown"/>
          <w:rFonts w:ascii="Verdana" w:hAnsi="Verdana" w:cs="Times New Roman"/>
          <w:color w:val="000000"/>
          <w:sz w:val="20"/>
          <w:szCs w:val="20"/>
        </w:rPr>
      </w:pPr>
      <w:proofErr w:type="gramStart"/>
      <w:ins w:id="896"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024D98" w:rsidRDefault="00024D98" w:rsidP="00A45A39">
      <w:pPr>
        <w:numPr>
          <w:ilvl w:val="0"/>
          <w:numId w:val="75"/>
        </w:numPr>
        <w:shd w:val="clear" w:color="auto" w:fill="FFFFFF"/>
        <w:spacing w:after="0" w:line="315" w:lineRule="atLeast"/>
        <w:ind w:left="0"/>
        <w:rPr>
          <w:ins w:id="897" w:author="Unknown"/>
          <w:rFonts w:ascii="Verdana" w:hAnsi="Verdana"/>
          <w:color w:val="000000"/>
          <w:sz w:val="20"/>
          <w:szCs w:val="20"/>
        </w:rPr>
      </w:pPr>
      <w:ins w:id="898"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ReaderExample{  </w:t>
        </w:r>
      </w:ins>
    </w:p>
    <w:p w:rsidR="00024D98" w:rsidRDefault="00024D98" w:rsidP="00A45A39">
      <w:pPr>
        <w:numPr>
          <w:ilvl w:val="0"/>
          <w:numId w:val="75"/>
        </w:numPr>
        <w:shd w:val="clear" w:color="auto" w:fill="FFFFFF"/>
        <w:spacing w:after="0" w:line="315" w:lineRule="atLeast"/>
        <w:ind w:left="0"/>
        <w:rPr>
          <w:ins w:id="899" w:author="Unknown"/>
          <w:rFonts w:ascii="Verdana" w:hAnsi="Verdana"/>
          <w:color w:val="000000"/>
          <w:sz w:val="20"/>
          <w:szCs w:val="20"/>
        </w:rPr>
      </w:pPr>
      <w:ins w:id="900"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ins>
    </w:p>
    <w:p w:rsidR="00024D98" w:rsidRDefault="00024D98" w:rsidP="00A45A39">
      <w:pPr>
        <w:numPr>
          <w:ilvl w:val="0"/>
          <w:numId w:val="75"/>
        </w:numPr>
        <w:shd w:val="clear" w:color="auto" w:fill="FFFFFF"/>
        <w:spacing w:after="0" w:line="315" w:lineRule="atLeast"/>
        <w:ind w:left="0"/>
        <w:rPr>
          <w:ins w:id="901" w:author="Unknown"/>
          <w:rFonts w:ascii="Verdana" w:hAnsi="Verdana"/>
          <w:color w:val="000000"/>
          <w:sz w:val="20"/>
          <w:szCs w:val="20"/>
        </w:rPr>
      </w:pPr>
      <w:ins w:id="902"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ary[] = {</w:t>
        </w:r>
        <w:r>
          <w:rPr>
            <w:rStyle w:val="string"/>
            <w:rFonts w:ascii="Verdana" w:hAnsi="Verdana"/>
            <w:color w:val="0000FF"/>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'4'</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'5'</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'6'</w:t>
        </w:r>
        <w:r>
          <w:rPr>
            <w:rFonts w:ascii="Verdana" w:hAnsi="Verdana"/>
            <w:color w:val="000000"/>
            <w:sz w:val="20"/>
            <w:szCs w:val="20"/>
            <w:bdr w:val="none" w:sz="0" w:space="0" w:color="auto" w:frame="1"/>
          </w:rPr>
          <w:t>};  </w:t>
        </w:r>
      </w:ins>
    </w:p>
    <w:p w:rsidR="00024D98" w:rsidRDefault="00024D98" w:rsidP="00A45A39">
      <w:pPr>
        <w:numPr>
          <w:ilvl w:val="0"/>
          <w:numId w:val="75"/>
        </w:numPr>
        <w:shd w:val="clear" w:color="auto" w:fill="FFFFFF"/>
        <w:spacing w:after="0" w:line="315" w:lineRule="atLeast"/>
        <w:ind w:left="0"/>
        <w:rPr>
          <w:ins w:id="903" w:author="Unknown"/>
          <w:rFonts w:ascii="Verdana" w:hAnsi="Verdana"/>
          <w:color w:val="000000"/>
          <w:sz w:val="20"/>
          <w:szCs w:val="20"/>
        </w:rPr>
      </w:pPr>
      <w:ins w:id="904" w:author="Unknown">
        <w:r>
          <w:rPr>
            <w:rFonts w:ascii="Verdana" w:hAnsi="Verdana"/>
            <w:color w:val="000000"/>
            <w:sz w:val="20"/>
            <w:szCs w:val="20"/>
            <w:bdr w:val="none" w:sz="0" w:space="0" w:color="auto" w:frame="1"/>
          </w:rPr>
          <w:lastRenderedPageBreak/>
          <w:t>        CharArrayReader reader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CharArrayReader(ary);   </w:t>
        </w:r>
      </w:ins>
    </w:p>
    <w:p w:rsidR="00024D98" w:rsidRDefault="00024D98" w:rsidP="00A45A39">
      <w:pPr>
        <w:numPr>
          <w:ilvl w:val="0"/>
          <w:numId w:val="75"/>
        </w:numPr>
        <w:shd w:val="clear" w:color="auto" w:fill="FFFFFF"/>
        <w:spacing w:after="0" w:line="315" w:lineRule="atLeast"/>
        <w:ind w:left="0"/>
        <w:rPr>
          <w:ins w:id="905" w:author="Unknown"/>
          <w:rFonts w:ascii="Verdana" w:hAnsi="Verdana"/>
          <w:color w:val="000000"/>
          <w:sz w:val="20"/>
          <w:szCs w:val="20"/>
        </w:rPr>
      </w:pPr>
      <w:ins w:id="906" w:author="Unknown">
        <w:r>
          <w:rPr>
            <w:rFonts w:ascii="Verdana" w:hAnsi="Verdana"/>
            <w:color w:val="000000"/>
            <w:sz w:val="20"/>
            <w:szCs w:val="20"/>
            <w:bdr w:val="none" w:sz="0" w:space="0" w:color="auto" w:frame="1"/>
          </w:rPr>
          <w:t>        PushbackReader push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PushbackReader(reader);  </w:t>
        </w:r>
      </w:ins>
    </w:p>
    <w:p w:rsidR="00024D98" w:rsidRDefault="00024D98" w:rsidP="00A45A39">
      <w:pPr>
        <w:numPr>
          <w:ilvl w:val="0"/>
          <w:numId w:val="75"/>
        </w:numPr>
        <w:shd w:val="clear" w:color="auto" w:fill="FFFFFF"/>
        <w:spacing w:after="0" w:line="315" w:lineRule="atLeast"/>
        <w:ind w:left="0"/>
        <w:rPr>
          <w:ins w:id="907" w:author="Unknown"/>
          <w:rFonts w:ascii="Verdana" w:hAnsi="Verdana"/>
          <w:color w:val="000000"/>
          <w:sz w:val="20"/>
          <w:szCs w:val="20"/>
        </w:rPr>
      </w:pPr>
      <w:ins w:id="908"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ins>
    </w:p>
    <w:p w:rsidR="00024D98" w:rsidRDefault="00024D98" w:rsidP="00A45A39">
      <w:pPr>
        <w:numPr>
          <w:ilvl w:val="0"/>
          <w:numId w:val="75"/>
        </w:numPr>
        <w:shd w:val="clear" w:color="auto" w:fill="FFFFFF"/>
        <w:spacing w:after="0" w:line="315" w:lineRule="atLeast"/>
        <w:ind w:left="0"/>
        <w:rPr>
          <w:ins w:id="909" w:author="Unknown"/>
          <w:rFonts w:ascii="Verdana" w:hAnsi="Verdana"/>
          <w:color w:val="000000"/>
          <w:sz w:val="20"/>
          <w:szCs w:val="20"/>
        </w:rPr>
      </w:pPr>
      <w:ins w:id="910"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(i = push.read())!=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ins>
    </w:p>
    <w:p w:rsidR="00024D98" w:rsidRDefault="00024D98" w:rsidP="00A45A39">
      <w:pPr>
        <w:numPr>
          <w:ilvl w:val="0"/>
          <w:numId w:val="75"/>
        </w:numPr>
        <w:shd w:val="clear" w:color="auto" w:fill="FFFFFF"/>
        <w:spacing w:after="0" w:line="315" w:lineRule="atLeast"/>
        <w:ind w:left="0"/>
        <w:rPr>
          <w:ins w:id="911" w:author="Unknown"/>
          <w:rFonts w:ascii="Verdana" w:hAnsi="Verdana"/>
          <w:color w:val="000000"/>
          <w:sz w:val="20"/>
          <w:szCs w:val="20"/>
        </w:rPr>
      </w:pPr>
      <w:ins w:id="912"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(i ==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w:t>
        </w:r>
      </w:ins>
    </w:p>
    <w:p w:rsidR="00024D98" w:rsidRDefault="00024D98" w:rsidP="00A45A39">
      <w:pPr>
        <w:numPr>
          <w:ilvl w:val="0"/>
          <w:numId w:val="75"/>
        </w:numPr>
        <w:shd w:val="clear" w:color="auto" w:fill="FFFFFF"/>
        <w:spacing w:after="0" w:line="315" w:lineRule="atLeast"/>
        <w:ind w:left="0"/>
        <w:rPr>
          <w:ins w:id="913" w:author="Unknown"/>
          <w:rFonts w:ascii="Verdana" w:hAnsi="Verdana"/>
          <w:color w:val="000000"/>
          <w:sz w:val="20"/>
          <w:szCs w:val="20"/>
        </w:rPr>
      </w:pPr>
      <w:ins w:id="914"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j;  </w:t>
        </w:r>
      </w:ins>
    </w:p>
    <w:p w:rsidR="00024D98" w:rsidRDefault="00024D98" w:rsidP="00A45A39">
      <w:pPr>
        <w:numPr>
          <w:ilvl w:val="0"/>
          <w:numId w:val="75"/>
        </w:numPr>
        <w:shd w:val="clear" w:color="auto" w:fill="FFFFFF"/>
        <w:spacing w:after="0" w:line="315" w:lineRule="atLeast"/>
        <w:ind w:left="0"/>
        <w:rPr>
          <w:ins w:id="915" w:author="Unknown"/>
          <w:rFonts w:ascii="Verdana" w:hAnsi="Verdana"/>
          <w:color w:val="000000"/>
          <w:sz w:val="20"/>
          <w:szCs w:val="20"/>
        </w:rPr>
      </w:pPr>
      <w:ins w:id="916"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(j = push.read()) ==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ins>
    </w:p>
    <w:p w:rsidR="00024D98" w:rsidRDefault="00024D98" w:rsidP="00A45A39">
      <w:pPr>
        <w:numPr>
          <w:ilvl w:val="0"/>
          <w:numId w:val="75"/>
        </w:numPr>
        <w:shd w:val="clear" w:color="auto" w:fill="FFFFFF"/>
        <w:spacing w:after="0" w:line="315" w:lineRule="atLeast"/>
        <w:ind w:left="0"/>
        <w:rPr>
          <w:ins w:id="917" w:author="Unknown"/>
          <w:rFonts w:ascii="Verdana" w:hAnsi="Verdana"/>
          <w:color w:val="000000"/>
          <w:sz w:val="20"/>
          <w:szCs w:val="20"/>
        </w:rPr>
      </w:pPr>
      <w:ins w:id="918" w:author="Unknown">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ins>
    </w:p>
    <w:p w:rsidR="00024D98" w:rsidRDefault="00024D98" w:rsidP="00A45A39">
      <w:pPr>
        <w:numPr>
          <w:ilvl w:val="0"/>
          <w:numId w:val="75"/>
        </w:numPr>
        <w:shd w:val="clear" w:color="auto" w:fill="FFFFFF"/>
        <w:spacing w:after="0" w:line="315" w:lineRule="atLeast"/>
        <w:ind w:left="0"/>
        <w:rPr>
          <w:ins w:id="919" w:author="Unknown"/>
          <w:rFonts w:ascii="Verdana" w:hAnsi="Verdana"/>
          <w:color w:val="000000"/>
          <w:sz w:val="20"/>
          <w:szCs w:val="20"/>
        </w:rPr>
      </w:pPr>
      <w:ins w:id="920"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ins>
    </w:p>
    <w:p w:rsidR="00024D98" w:rsidRDefault="00024D98" w:rsidP="00A45A39">
      <w:pPr>
        <w:numPr>
          <w:ilvl w:val="0"/>
          <w:numId w:val="75"/>
        </w:numPr>
        <w:shd w:val="clear" w:color="auto" w:fill="FFFFFF"/>
        <w:spacing w:after="0" w:line="315" w:lineRule="atLeast"/>
        <w:ind w:left="0"/>
        <w:rPr>
          <w:ins w:id="921" w:author="Unknown"/>
          <w:rFonts w:ascii="Verdana" w:hAnsi="Verdana"/>
          <w:color w:val="000000"/>
          <w:sz w:val="20"/>
          <w:szCs w:val="20"/>
        </w:rPr>
      </w:pPr>
      <w:ins w:id="922" w:author="Unknown">
        <w:r>
          <w:rPr>
            <w:rFonts w:ascii="Verdana" w:hAnsi="Verdana"/>
            <w:color w:val="000000"/>
            <w:sz w:val="20"/>
            <w:szCs w:val="20"/>
            <w:bdr w:val="none" w:sz="0" w:space="0" w:color="auto" w:frame="1"/>
          </w:rPr>
          <w:t>                        push.unread(j); </w:t>
        </w:r>
        <w:r>
          <w:rPr>
            <w:rStyle w:val="comment"/>
            <w:rFonts w:ascii="Verdana" w:hAnsi="Verdana"/>
            <w:color w:val="008200"/>
            <w:sz w:val="20"/>
            <w:szCs w:val="20"/>
            <w:bdr w:val="none" w:sz="0" w:space="0" w:color="auto" w:frame="1"/>
          </w:rPr>
          <w:t>// push back single character</w:t>
        </w:r>
        <w:r>
          <w:rPr>
            <w:rFonts w:ascii="Verdana" w:hAnsi="Verdana"/>
            <w:color w:val="000000"/>
            <w:sz w:val="20"/>
            <w:szCs w:val="20"/>
            <w:bdr w:val="none" w:sz="0" w:space="0" w:color="auto" w:frame="1"/>
          </w:rPr>
          <w:t>  </w:t>
        </w:r>
      </w:ins>
    </w:p>
    <w:p w:rsidR="00024D98" w:rsidRDefault="00024D98" w:rsidP="00A45A39">
      <w:pPr>
        <w:numPr>
          <w:ilvl w:val="0"/>
          <w:numId w:val="75"/>
        </w:numPr>
        <w:shd w:val="clear" w:color="auto" w:fill="FFFFFF"/>
        <w:spacing w:after="0" w:line="315" w:lineRule="atLeast"/>
        <w:ind w:left="0"/>
        <w:rPr>
          <w:ins w:id="923" w:author="Unknown"/>
          <w:rFonts w:ascii="Verdana" w:hAnsi="Verdana"/>
          <w:color w:val="000000"/>
          <w:sz w:val="20"/>
          <w:szCs w:val="20"/>
        </w:rPr>
      </w:pPr>
      <w:ins w:id="924" w:author="Unknown">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)i);  </w:t>
        </w:r>
      </w:ins>
    </w:p>
    <w:p w:rsidR="00024D98" w:rsidRDefault="00024D98" w:rsidP="00A45A39">
      <w:pPr>
        <w:numPr>
          <w:ilvl w:val="0"/>
          <w:numId w:val="75"/>
        </w:numPr>
        <w:shd w:val="clear" w:color="auto" w:fill="FFFFFF"/>
        <w:spacing w:after="0" w:line="315" w:lineRule="atLeast"/>
        <w:ind w:left="0"/>
        <w:rPr>
          <w:ins w:id="925" w:author="Unknown"/>
          <w:rFonts w:ascii="Verdana" w:hAnsi="Verdana"/>
          <w:color w:val="000000"/>
          <w:sz w:val="20"/>
          <w:szCs w:val="20"/>
        </w:rPr>
      </w:pPr>
      <w:ins w:id="926" w:author="Unknown">
        <w:r>
          <w:rPr>
            <w:rFonts w:ascii="Verdana" w:hAnsi="Verdana"/>
            <w:color w:val="000000"/>
            <w:sz w:val="20"/>
            <w:szCs w:val="20"/>
            <w:bdr w:val="none" w:sz="0" w:space="0" w:color="auto" w:frame="1"/>
          </w:rPr>
          <w:t>                    }  </w:t>
        </w:r>
      </w:ins>
    </w:p>
    <w:p w:rsidR="00024D98" w:rsidRDefault="00024D98" w:rsidP="00A45A39">
      <w:pPr>
        <w:numPr>
          <w:ilvl w:val="0"/>
          <w:numId w:val="75"/>
        </w:numPr>
        <w:shd w:val="clear" w:color="auto" w:fill="FFFFFF"/>
        <w:spacing w:after="0" w:line="315" w:lineRule="atLeast"/>
        <w:ind w:left="0"/>
        <w:rPr>
          <w:ins w:id="927" w:author="Unknown"/>
          <w:rFonts w:ascii="Verdana" w:hAnsi="Verdana"/>
          <w:color w:val="000000"/>
          <w:sz w:val="20"/>
          <w:szCs w:val="20"/>
        </w:rPr>
      </w:pPr>
      <w:ins w:id="928"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ins>
    </w:p>
    <w:p w:rsidR="00024D98" w:rsidRDefault="00024D98" w:rsidP="00A45A39">
      <w:pPr>
        <w:numPr>
          <w:ilvl w:val="0"/>
          <w:numId w:val="75"/>
        </w:numPr>
        <w:shd w:val="clear" w:color="auto" w:fill="FFFFFF"/>
        <w:spacing w:after="0" w:line="315" w:lineRule="atLeast"/>
        <w:ind w:left="0"/>
        <w:rPr>
          <w:ins w:id="929" w:author="Unknown"/>
          <w:rFonts w:ascii="Verdana" w:hAnsi="Verdana"/>
          <w:color w:val="000000"/>
          <w:sz w:val="20"/>
          <w:szCs w:val="20"/>
        </w:rPr>
      </w:pPr>
      <w:ins w:id="930" w:author="Unknown">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)i);  </w:t>
        </w:r>
      </w:ins>
    </w:p>
    <w:p w:rsidR="00024D98" w:rsidRDefault="00024D98" w:rsidP="00A45A39">
      <w:pPr>
        <w:numPr>
          <w:ilvl w:val="0"/>
          <w:numId w:val="75"/>
        </w:numPr>
        <w:shd w:val="clear" w:color="auto" w:fill="FFFFFF"/>
        <w:spacing w:after="0" w:line="315" w:lineRule="atLeast"/>
        <w:ind w:left="0"/>
        <w:rPr>
          <w:ins w:id="931" w:author="Unknown"/>
          <w:rFonts w:ascii="Verdana" w:hAnsi="Verdana"/>
          <w:color w:val="000000"/>
          <w:sz w:val="20"/>
          <w:szCs w:val="20"/>
        </w:rPr>
      </w:pPr>
      <w:ins w:id="932" w:author="Unknown">
        <w:r>
          <w:rPr>
            <w:rFonts w:ascii="Verdana" w:hAnsi="Verdana"/>
            <w:color w:val="000000"/>
            <w:sz w:val="20"/>
            <w:szCs w:val="20"/>
            <w:bdr w:val="none" w:sz="0" w:space="0" w:color="auto" w:frame="1"/>
          </w:rPr>
          <w:t>                }  </w:t>
        </w:r>
      </w:ins>
    </w:p>
    <w:p w:rsidR="00024D98" w:rsidRDefault="00024D98" w:rsidP="00A45A39">
      <w:pPr>
        <w:numPr>
          <w:ilvl w:val="0"/>
          <w:numId w:val="75"/>
        </w:numPr>
        <w:shd w:val="clear" w:color="auto" w:fill="FFFFFF"/>
        <w:spacing w:after="0" w:line="315" w:lineRule="atLeast"/>
        <w:ind w:left="0"/>
        <w:rPr>
          <w:ins w:id="933" w:author="Unknown"/>
          <w:rFonts w:ascii="Verdana" w:hAnsi="Verdana"/>
          <w:color w:val="000000"/>
          <w:sz w:val="20"/>
          <w:szCs w:val="20"/>
        </w:rPr>
      </w:pPr>
      <w:ins w:id="934" w:author="Unknown">
        <w:r>
          <w:rPr>
            <w:rFonts w:ascii="Verdana" w:hAnsi="Verdana"/>
            <w:color w:val="000000"/>
            <w:sz w:val="20"/>
            <w:szCs w:val="20"/>
            <w:bdr w:val="none" w:sz="0" w:space="0" w:color="auto" w:frame="1"/>
          </w:rPr>
          <w:t>           }         </w:t>
        </w:r>
      </w:ins>
    </w:p>
    <w:p w:rsidR="00024D98" w:rsidRDefault="00024D98" w:rsidP="00A45A39">
      <w:pPr>
        <w:numPr>
          <w:ilvl w:val="0"/>
          <w:numId w:val="75"/>
        </w:numPr>
        <w:shd w:val="clear" w:color="auto" w:fill="FFFFFF"/>
        <w:spacing w:after="0" w:line="315" w:lineRule="atLeast"/>
        <w:ind w:left="0"/>
        <w:rPr>
          <w:ins w:id="935" w:author="Unknown"/>
          <w:rFonts w:ascii="Verdana" w:hAnsi="Verdana"/>
          <w:color w:val="000000"/>
          <w:sz w:val="20"/>
          <w:szCs w:val="20"/>
        </w:rPr>
      </w:pPr>
      <w:ins w:id="936" w:author="Unknown">
        <w:r>
          <w:rPr>
            <w:rFonts w:ascii="Verdana" w:hAnsi="Verdana"/>
            <w:color w:val="000000"/>
            <w:sz w:val="20"/>
            <w:szCs w:val="20"/>
            <w:bdr w:val="none" w:sz="0" w:space="0" w:color="auto" w:frame="1"/>
          </w:rPr>
          <w:t>    }  </w:t>
        </w:r>
      </w:ins>
    </w:p>
    <w:p w:rsidR="00024D98" w:rsidRDefault="00024D98" w:rsidP="00A45A39">
      <w:pPr>
        <w:numPr>
          <w:ilvl w:val="0"/>
          <w:numId w:val="75"/>
        </w:numPr>
        <w:shd w:val="clear" w:color="auto" w:fill="FFFFFF"/>
        <w:spacing w:after="0" w:line="315" w:lineRule="atLeast"/>
        <w:ind w:left="0"/>
        <w:rPr>
          <w:ins w:id="937" w:author="Unknown"/>
          <w:rFonts w:ascii="Verdana" w:hAnsi="Verdana"/>
          <w:color w:val="000000"/>
          <w:sz w:val="20"/>
          <w:szCs w:val="20"/>
        </w:rPr>
      </w:pPr>
      <w:ins w:id="938" w:author="Unknown">
        <w:r>
          <w:rPr>
            <w:rFonts w:ascii="Verdana" w:hAnsi="Verdana"/>
            <w:color w:val="000000"/>
            <w:sz w:val="20"/>
            <w:szCs w:val="20"/>
            <w:bdr w:val="none" w:sz="0" w:space="0" w:color="auto" w:frame="1"/>
          </w:rPr>
          <w:t>}  </w:t>
        </w:r>
      </w:ins>
    </w:p>
    <w:p w:rsidR="00024D98" w:rsidRDefault="00024D98" w:rsidP="00024D98">
      <w:pPr>
        <w:pStyle w:val="NormalWeb"/>
        <w:shd w:val="clear" w:color="auto" w:fill="FFFFFF"/>
        <w:rPr>
          <w:ins w:id="939" w:author="Unknown"/>
          <w:rFonts w:ascii="Verdana" w:hAnsi="Verdana"/>
          <w:color w:val="000000"/>
          <w:sz w:val="20"/>
          <w:szCs w:val="20"/>
        </w:rPr>
      </w:pPr>
      <w:ins w:id="940" w:author="Unknown">
        <w:r>
          <w:rPr>
            <w:rFonts w:ascii="Verdana" w:hAnsi="Verdana"/>
            <w:color w:val="000000"/>
            <w:sz w:val="20"/>
            <w:szCs w:val="20"/>
          </w:rPr>
          <w:t>Output</w:t>
        </w:r>
      </w:ins>
    </w:p>
    <w:p w:rsidR="00024D98" w:rsidRDefault="00024D98" w:rsidP="00A45A39">
      <w:pPr>
        <w:numPr>
          <w:ilvl w:val="0"/>
          <w:numId w:val="76"/>
        </w:numPr>
        <w:shd w:val="clear" w:color="auto" w:fill="FFFFFF"/>
        <w:spacing w:after="0" w:line="315" w:lineRule="atLeast"/>
        <w:ind w:left="0"/>
        <w:rPr>
          <w:ins w:id="941" w:author="Unknown"/>
          <w:rFonts w:ascii="Verdana" w:hAnsi="Verdana"/>
          <w:color w:val="000000"/>
          <w:sz w:val="20"/>
          <w:szCs w:val="20"/>
        </w:rPr>
      </w:pPr>
      <w:ins w:id="942" w:author="Unknown">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56</w:t>
        </w:r>
        <w:r>
          <w:rPr>
            <w:rFonts w:ascii="Verdana" w:hAnsi="Verdana"/>
            <w:color w:val="000000"/>
            <w:sz w:val="20"/>
            <w:szCs w:val="20"/>
            <w:bdr w:val="none" w:sz="0" w:space="0" w:color="auto" w:frame="1"/>
          </w:rPr>
          <w:t>  </w:t>
        </w:r>
      </w:ins>
    </w:p>
    <w:p w:rsidR="00024D98" w:rsidRDefault="00024D98" w:rsidP="00AD4807"/>
    <w:p w:rsidR="00280D7C" w:rsidRDefault="00280D7C" w:rsidP="00280D7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StringWriter Class</w:t>
      </w:r>
    </w:p>
    <w:p w:rsidR="00280D7C" w:rsidRDefault="00280D7C" w:rsidP="00280D7C">
      <w:pPr>
        <w:pStyle w:val="NormalWeb"/>
        <w:shd w:val="clear" w:color="auto" w:fill="FFFFFF"/>
        <w:rPr>
          <w:rFonts w:ascii="Verdana" w:hAnsi="Verdana"/>
          <w:color w:val="000000"/>
          <w:sz w:val="20"/>
          <w:szCs w:val="20"/>
        </w:rPr>
      </w:pPr>
      <w:r>
        <w:rPr>
          <w:rFonts w:ascii="Verdana" w:hAnsi="Verdana"/>
          <w:color w:val="000000"/>
          <w:sz w:val="20"/>
          <w:szCs w:val="20"/>
        </w:rPr>
        <w:t>Java StringWriter class is a character stream that collects output from string buffer, which can be used to construct a </w:t>
      </w:r>
      <w:hyperlink r:id="rId107" w:history="1">
        <w:r>
          <w:rPr>
            <w:rStyle w:val="Hyperlink"/>
            <w:rFonts w:ascii="Verdana" w:hAnsi="Verdana"/>
            <w:color w:val="008000"/>
            <w:sz w:val="20"/>
            <w:szCs w:val="20"/>
          </w:rPr>
          <w:t>string</w:t>
        </w:r>
      </w:hyperlink>
      <w:r>
        <w:rPr>
          <w:rFonts w:ascii="Verdana" w:hAnsi="Verdana"/>
          <w:color w:val="000000"/>
          <w:sz w:val="20"/>
          <w:szCs w:val="20"/>
        </w:rPr>
        <w:t>. The StringWriter class inherits the </w:t>
      </w:r>
      <w:hyperlink r:id="rId108" w:history="1">
        <w:r>
          <w:rPr>
            <w:rStyle w:val="Hyperlink"/>
            <w:rFonts w:ascii="Verdana" w:hAnsi="Verdana"/>
            <w:color w:val="008000"/>
            <w:sz w:val="20"/>
            <w:szCs w:val="20"/>
          </w:rPr>
          <w:t>Writer</w:t>
        </w:r>
      </w:hyperlink>
      <w:r>
        <w:rPr>
          <w:rFonts w:ascii="Verdana" w:hAnsi="Verdana"/>
          <w:color w:val="000000"/>
          <w:sz w:val="20"/>
          <w:szCs w:val="20"/>
        </w:rPr>
        <w:t> class.</w:t>
      </w:r>
    </w:p>
    <w:p w:rsidR="00280D7C" w:rsidRDefault="00280D7C" w:rsidP="00280D7C">
      <w:pPr>
        <w:pStyle w:val="NormalWeb"/>
        <w:shd w:val="clear" w:color="auto" w:fill="FFFFFF"/>
        <w:rPr>
          <w:rFonts w:ascii="Verdana" w:hAnsi="Verdana"/>
          <w:color w:val="000000"/>
          <w:sz w:val="20"/>
          <w:szCs w:val="20"/>
        </w:rPr>
      </w:pPr>
      <w:r>
        <w:rPr>
          <w:rFonts w:ascii="Verdana" w:hAnsi="Verdana"/>
          <w:color w:val="000000"/>
          <w:sz w:val="20"/>
          <w:szCs w:val="20"/>
        </w:rPr>
        <w:t>In StringWriter class, system resources like </w:t>
      </w:r>
      <w:hyperlink r:id="rId109" w:history="1">
        <w:r>
          <w:rPr>
            <w:rStyle w:val="Hyperlink"/>
            <w:rFonts w:ascii="Verdana" w:hAnsi="Verdana"/>
            <w:color w:val="008000"/>
            <w:sz w:val="20"/>
            <w:szCs w:val="20"/>
          </w:rPr>
          <w:t>network</w:t>
        </w:r>
      </w:hyperlink>
      <w:r>
        <w:rPr>
          <w:rFonts w:ascii="Verdana" w:hAnsi="Verdana"/>
          <w:color w:val="000000"/>
          <w:sz w:val="20"/>
          <w:szCs w:val="20"/>
        </w:rPr>
        <w:t> </w:t>
      </w:r>
      <w:hyperlink r:id="rId110" w:history="1">
        <w:r>
          <w:rPr>
            <w:rStyle w:val="Hyperlink"/>
            <w:rFonts w:ascii="Verdana" w:hAnsi="Verdana"/>
            <w:color w:val="008000"/>
            <w:sz w:val="20"/>
            <w:szCs w:val="20"/>
          </w:rPr>
          <w:t>sockets</w:t>
        </w:r>
      </w:hyperlink>
      <w:r>
        <w:rPr>
          <w:rFonts w:ascii="Verdana" w:hAnsi="Verdana"/>
          <w:color w:val="000000"/>
          <w:sz w:val="20"/>
          <w:szCs w:val="20"/>
        </w:rPr>
        <w:t> and </w:t>
      </w:r>
      <w:hyperlink r:id="rId111" w:history="1">
        <w:r>
          <w:rPr>
            <w:rStyle w:val="Hyperlink"/>
            <w:rFonts w:ascii="Verdana" w:hAnsi="Verdana"/>
            <w:color w:val="008000"/>
            <w:sz w:val="20"/>
            <w:szCs w:val="20"/>
          </w:rPr>
          <w:t>files</w:t>
        </w:r>
      </w:hyperlink>
      <w:r>
        <w:rPr>
          <w:rFonts w:ascii="Verdana" w:hAnsi="Verdana"/>
          <w:color w:val="000000"/>
          <w:sz w:val="20"/>
          <w:szCs w:val="20"/>
        </w:rPr>
        <w:t> are not used, therefore closing the StringWriter is not necessary.</w:t>
      </w:r>
    </w:p>
    <w:p w:rsidR="00280D7C" w:rsidRDefault="000076E4" w:rsidP="00280D7C">
      <w:pPr>
        <w:rPr>
          <w:rFonts w:ascii="Times New Roman" w:hAnsi="Times New Roman"/>
          <w:sz w:val="24"/>
          <w:szCs w:val="24"/>
        </w:rPr>
      </w:pPr>
      <w:r>
        <w:pict>
          <v:rect id="_x0000_i1087" style="width:0;height:.75pt" o:hralign="center" o:hrstd="t" o:hrnoshade="t" o:hr="t" fillcolor="#d4d4d4" stroked="f"/>
        </w:pict>
      </w:r>
    </w:p>
    <w:p w:rsidR="00280D7C" w:rsidRDefault="00280D7C" w:rsidP="00280D7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StringWriter class declaration</w:t>
      </w:r>
    </w:p>
    <w:p w:rsidR="00280D7C" w:rsidRDefault="00280D7C" w:rsidP="00280D7C">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Java.io.StringWriter class:</w:t>
      </w:r>
    </w:p>
    <w:p w:rsidR="00280D7C" w:rsidRDefault="00280D7C" w:rsidP="00A45A39">
      <w:pPr>
        <w:numPr>
          <w:ilvl w:val="0"/>
          <w:numId w:val="7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StringWriter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Writer  </w:t>
      </w:r>
    </w:p>
    <w:p w:rsidR="00280D7C" w:rsidRDefault="000076E4" w:rsidP="00280D7C">
      <w:pPr>
        <w:spacing w:line="240" w:lineRule="auto"/>
        <w:rPr>
          <w:rFonts w:ascii="Times New Roman" w:hAnsi="Times New Roman"/>
          <w:sz w:val="24"/>
          <w:szCs w:val="24"/>
        </w:rPr>
      </w:pPr>
      <w:r>
        <w:pict>
          <v:rect id="_x0000_i1088" style="width:0;height:.75pt" o:hralign="center" o:hrstd="t" o:hrnoshade="t" o:hr="t" fillcolor="#d4d4d4" stroked="f"/>
        </w:pict>
      </w:r>
    </w:p>
    <w:p w:rsidR="00280D7C" w:rsidRDefault="00280D7C" w:rsidP="00280D7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Methods of StringWriter class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01"/>
        <w:gridCol w:w="7374"/>
      </w:tblGrid>
      <w:tr w:rsidR="00280D7C" w:rsidTr="00280D7C">
        <w:tc>
          <w:tcPr>
            <w:tcW w:w="0" w:type="auto"/>
            <w:shd w:val="clear" w:color="auto" w:fill="C7CCBE"/>
            <w:tcMar>
              <w:top w:w="180" w:type="dxa"/>
              <w:left w:w="180" w:type="dxa"/>
              <w:bottom w:w="180" w:type="dxa"/>
              <w:right w:w="180" w:type="dxa"/>
            </w:tcMar>
            <w:hideMark/>
          </w:tcPr>
          <w:p w:rsidR="00280D7C" w:rsidRDefault="00280D7C">
            <w:pPr>
              <w:rPr>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280D7C" w:rsidRDefault="00280D7C">
            <w:pPr>
              <w:rPr>
                <w:b/>
                <w:bCs/>
                <w:color w:val="000000"/>
                <w:sz w:val="26"/>
                <w:szCs w:val="26"/>
              </w:rPr>
            </w:pPr>
            <w:r>
              <w:rPr>
                <w:b/>
                <w:bCs/>
                <w:color w:val="000000"/>
                <w:sz w:val="26"/>
                <w:szCs w:val="26"/>
              </w:rPr>
              <w:t>Description</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void write(int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write the single character.</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void write(String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write the string.</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void 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write the portion of a string.</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void 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write the portion of an </w:t>
            </w:r>
            <w:hyperlink r:id="rId112" w:history="1">
              <w:r>
                <w:rPr>
                  <w:rStyle w:val="Hyperlink"/>
                  <w:rFonts w:ascii="Verdana" w:hAnsi="Verdana"/>
                  <w:color w:val="008000"/>
                  <w:sz w:val="20"/>
                  <w:szCs w:val="20"/>
                </w:rPr>
                <w:t>array</w:t>
              </w:r>
            </w:hyperlink>
            <w:r>
              <w:rPr>
                <w:rFonts w:ascii="Verdana" w:hAnsi="Verdana"/>
                <w:color w:val="000000"/>
                <w:sz w:val="20"/>
                <w:szCs w:val="20"/>
              </w:rPr>
              <w:t> of characters.</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return the buffer current value as a string.</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StringBuffer getBuffer()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 return the string buffer.</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StringWriter append(char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append the specified character to the writer.</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StringWriter append(CharSequence csq)</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append the specified character sequence to the writer.</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StringWriter append(CharSequence csq, int start, int end)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append the subsequence of specified character sequence to the writer.</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flush the stream.</w:t>
            </w:r>
          </w:p>
        </w:tc>
      </w:tr>
      <w:tr w:rsidR="00280D7C" w:rsidTr="00280D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0D7C" w:rsidRDefault="00280D7C">
            <w:pPr>
              <w:spacing w:line="345" w:lineRule="atLeast"/>
              <w:ind w:left="300"/>
              <w:rPr>
                <w:rFonts w:ascii="Verdana" w:hAnsi="Verdana"/>
                <w:color w:val="000000"/>
                <w:sz w:val="20"/>
                <w:szCs w:val="20"/>
              </w:rPr>
            </w:pPr>
            <w:r>
              <w:rPr>
                <w:rFonts w:ascii="Verdana" w:hAnsi="Verdana"/>
                <w:color w:val="000000"/>
                <w:sz w:val="20"/>
                <w:szCs w:val="20"/>
              </w:rPr>
              <w:t>It is used to close the stream.</w:t>
            </w:r>
          </w:p>
        </w:tc>
      </w:tr>
    </w:tbl>
    <w:p w:rsidR="00280D7C" w:rsidRDefault="00280D7C" w:rsidP="00280D7C">
      <w:pPr>
        <w:pStyle w:val="Heading2"/>
        <w:shd w:val="clear" w:color="auto" w:fill="FFFFFF"/>
        <w:spacing w:line="312" w:lineRule="atLeast"/>
        <w:rPr>
          <w:ins w:id="943" w:author="Unknown"/>
          <w:rFonts w:ascii="Helvetica" w:hAnsi="Helvetica" w:cs="Helvetica"/>
          <w:b w:val="0"/>
          <w:bCs w:val="0"/>
          <w:color w:val="610B38"/>
          <w:sz w:val="38"/>
          <w:szCs w:val="38"/>
        </w:rPr>
      </w:pPr>
      <w:ins w:id="944" w:author="Unknown">
        <w:r>
          <w:rPr>
            <w:rFonts w:ascii="Helvetica" w:hAnsi="Helvetica" w:cs="Helvetica"/>
            <w:b w:val="0"/>
            <w:bCs w:val="0"/>
            <w:color w:val="610B38"/>
            <w:sz w:val="38"/>
            <w:szCs w:val="38"/>
          </w:rPr>
          <w:t>Java StringWriter Example</w:t>
        </w:r>
      </w:ins>
    </w:p>
    <w:p w:rsidR="00280D7C" w:rsidRDefault="00280D7C" w:rsidP="00280D7C">
      <w:pPr>
        <w:pStyle w:val="NormalWeb"/>
        <w:shd w:val="clear" w:color="auto" w:fill="FFFFFF"/>
        <w:rPr>
          <w:ins w:id="945" w:author="Unknown"/>
          <w:rFonts w:ascii="Verdana" w:hAnsi="Verdana"/>
          <w:color w:val="000000"/>
          <w:sz w:val="20"/>
          <w:szCs w:val="20"/>
        </w:rPr>
      </w:pPr>
      <w:ins w:id="946" w:author="Unknown">
        <w:r>
          <w:rPr>
            <w:rFonts w:ascii="Verdana" w:hAnsi="Verdana"/>
            <w:color w:val="000000"/>
            <w:sz w:val="20"/>
            <w:szCs w:val="20"/>
          </w:rPr>
          <w:t>Let's see the simple example of StringWriter using BufferedReader to read file data from the stream.</w:t>
        </w:r>
      </w:ins>
    </w:p>
    <w:p w:rsidR="00280D7C" w:rsidRDefault="00280D7C" w:rsidP="00A45A39">
      <w:pPr>
        <w:numPr>
          <w:ilvl w:val="0"/>
          <w:numId w:val="78"/>
        </w:numPr>
        <w:shd w:val="clear" w:color="auto" w:fill="FFFFFF"/>
        <w:spacing w:after="0" w:line="315" w:lineRule="atLeast"/>
        <w:ind w:left="0"/>
        <w:rPr>
          <w:ins w:id="947" w:author="Unknown"/>
          <w:rFonts w:ascii="Verdana" w:hAnsi="Verdana"/>
          <w:color w:val="000000"/>
          <w:sz w:val="20"/>
          <w:szCs w:val="20"/>
        </w:rPr>
      </w:pPr>
      <w:proofErr w:type="gramStart"/>
      <w:ins w:id="948"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280D7C" w:rsidRDefault="00280D7C" w:rsidP="00A45A39">
      <w:pPr>
        <w:numPr>
          <w:ilvl w:val="0"/>
          <w:numId w:val="78"/>
        </w:numPr>
        <w:shd w:val="clear" w:color="auto" w:fill="FFFFFF"/>
        <w:spacing w:after="0" w:line="315" w:lineRule="atLeast"/>
        <w:ind w:left="0"/>
        <w:rPr>
          <w:ins w:id="949" w:author="Unknown"/>
          <w:rFonts w:ascii="Verdana" w:hAnsi="Verdana"/>
          <w:color w:val="000000"/>
          <w:sz w:val="20"/>
          <w:szCs w:val="20"/>
        </w:rPr>
      </w:pPr>
      <w:ins w:id="950"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StringWriterExample {  </w:t>
        </w:r>
      </w:ins>
    </w:p>
    <w:p w:rsidR="00280D7C" w:rsidRDefault="00280D7C" w:rsidP="00A45A39">
      <w:pPr>
        <w:numPr>
          <w:ilvl w:val="0"/>
          <w:numId w:val="78"/>
        </w:numPr>
        <w:shd w:val="clear" w:color="auto" w:fill="FFFFFF"/>
        <w:spacing w:after="0" w:line="315" w:lineRule="atLeast"/>
        <w:ind w:left="0"/>
        <w:rPr>
          <w:ins w:id="951" w:author="Unknown"/>
          <w:rFonts w:ascii="Verdana" w:hAnsi="Verdana"/>
          <w:color w:val="000000"/>
          <w:sz w:val="20"/>
          <w:szCs w:val="20"/>
        </w:rPr>
      </w:pPr>
      <w:ins w:id="952"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ins>
    </w:p>
    <w:p w:rsidR="00280D7C" w:rsidRDefault="00280D7C" w:rsidP="00A45A39">
      <w:pPr>
        <w:numPr>
          <w:ilvl w:val="0"/>
          <w:numId w:val="78"/>
        </w:numPr>
        <w:shd w:val="clear" w:color="auto" w:fill="FFFFFF"/>
        <w:spacing w:after="0" w:line="315" w:lineRule="atLeast"/>
        <w:ind w:left="0"/>
        <w:rPr>
          <w:ins w:id="953" w:author="Unknown"/>
          <w:rFonts w:ascii="Verdana" w:hAnsi="Verdana"/>
          <w:color w:val="000000"/>
          <w:sz w:val="20"/>
          <w:szCs w:val="20"/>
        </w:rPr>
      </w:pPr>
      <w:ins w:id="954" w:author="Unknown">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ary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512</w:t>
        </w:r>
        <w:r>
          <w:rPr>
            <w:rFonts w:ascii="Verdana" w:hAnsi="Verdana"/>
            <w:color w:val="000000"/>
            <w:sz w:val="20"/>
            <w:szCs w:val="20"/>
            <w:bdr w:val="none" w:sz="0" w:space="0" w:color="auto" w:frame="1"/>
          </w:rPr>
          <w:t>];  </w:t>
        </w:r>
      </w:ins>
    </w:p>
    <w:p w:rsidR="00280D7C" w:rsidRDefault="00280D7C" w:rsidP="00A45A39">
      <w:pPr>
        <w:numPr>
          <w:ilvl w:val="0"/>
          <w:numId w:val="78"/>
        </w:numPr>
        <w:shd w:val="clear" w:color="auto" w:fill="FFFFFF"/>
        <w:spacing w:after="0" w:line="315" w:lineRule="atLeast"/>
        <w:ind w:left="0"/>
        <w:rPr>
          <w:ins w:id="955" w:author="Unknown"/>
          <w:rFonts w:ascii="Verdana" w:hAnsi="Verdana"/>
          <w:color w:val="000000"/>
          <w:sz w:val="20"/>
          <w:szCs w:val="20"/>
        </w:rPr>
      </w:pPr>
      <w:ins w:id="956" w:author="Unknown">
        <w:r>
          <w:rPr>
            <w:rFonts w:ascii="Verdana" w:hAnsi="Verdana"/>
            <w:color w:val="000000"/>
            <w:sz w:val="20"/>
            <w:szCs w:val="20"/>
            <w:bdr w:val="none" w:sz="0" w:space="0" w:color="auto" w:frame="1"/>
          </w:rPr>
          <w:t>        StringWriter writer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StringWriter();  </w:t>
        </w:r>
      </w:ins>
    </w:p>
    <w:p w:rsidR="00280D7C" w:rsidRDefault="00280D7C" w:rsidP="00A45A39">
      <w:pPr>
        <w:numPr>
          <w:ilvl w:val="0"/>
          <w:numId w:val="78"/>
        </w:numPr>
        <w:shd w:val="clear" w:color="auto" w:fill="FFFFFF"/>
        <w:spacing w:after="0" w:line="315" w:lineRule="atLeast"/>
        <w:ind w:left="0"/>
        <w:rPr>
          <w:ins w:id="957" w:author="Unknown"/>
          <w:rFonts w:ascii="Verdana" w:hAnsi="Verdana"/>
          <w:color w:val="000000"/>
          <w:sz w:val="20"/>
          <w:szCs w:val="20"/>
        </w:rPr>
      </w:pPr>
      <w:ins w:id="958" w:author="Unknown">
        <w:r>
          <w:rPr>
            <w:rFonts w:ascii="Verdana" w:hAnsi="Verdana"/>
            <w:color w:val="000000"/>
            <w:sz w:val="20"/>
            <w:szCs w:val="20"/>
            <w:bdr w:val="none" w:sz="0" w:space="0" w:color="auto" w:frame="1"/>
          </w:rPr>
          <w:t>        FileInputStream input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ins>
    </w:p>
    <w:p w:rsidR="00280D7C" w:rsidRDefault="00280D7C" w:rsidP="00A45A39">
      <w:pPr>
        <w:numPr>
          <w:ilvl w:val="0"/>
          <w:numId w:val="78"/>
        </w:numPr>
        <w:shd w:val="clear" w:color="auto" w:fill="FFFFFF"/>
        <w:spacing w:after="0" w:line="315" w:lineRule="atLeast"/>
        <w:ind w:left="0"/>
        <w:rPr>
          <w:ins w:id="959" w:author="Unknown"/>
          <w:rFonts w:ascii="Verdana" w:hAnsi="Verdana"/>
          <w:color w:val="000000"/>
          <w:sz w:val="20"/>
          <w:szCs w:val="20"/>
        </w:rPr>
      </w:pPr>
      <w:ins w:id="960" w:author="Unknown">
        <w:r>
          <w:rPr>
            <w:rFonts w:ascii="Verdana" w:hAnsi="Verdana"/>
            <w:color w:val="000000"/>
            <w:sz w:val="20"/>
            <w:szCs w:val="20"/>
            <w:bdr w:val="none" w:sz="0" w:space="0" w:color="auto" w:frame="1"/>
          </w:rPr>
          <w:t>        BufferedReader buffer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ins>
    </w:p>
    <w:p w:rsidR="00280D7C" w:rsidRDefault="00280D7C" w:rsidP="00A45A39">
      <w:pPr>
        <w:numPr>
          <w:ilvl w:val="0"/>
          <w:numId w:val="78"/>
        </w:numPr>
        <w:shd w:val="clear" w:color="auto" w:fill="FFFFFF"/>
        <w:spacing w:after="0" w:line="315" w:lineRule="atLeast"/>
        <w:ind w:left="0"/>
        <w:rPr>
          <w:ins w:id="961" w:author="Unknown"/>
          <w:rFonts w:ascii="Verdana" w:hAnsi="Verdana"/>
          <w:color w:val="000000"/>
          <w:sz w:val="20"/>
          <w:szCs w:val="20"/>
        </w:rPr>
      </w:pPr>
      <w:ins w:id="962" w:author="Unknown">
        <w:r>
          <w:rPr>
            <w:rFonts w:ascii="Verdana" w:hAnsi="Verdana"/>
            <w:color w:val="000000"/>
            <w:sz w:val="20"/>
            <w:szCs w:val="20"/>
            <w:bdr w:val="none" w:sz="0" w:space="0" w:color="auto" w:frame="1"/>
          </w:rPr>
          <w:t>        input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"D://testout.txt"</w:t>
        </w:r>
        <w:r>
          <w:rPr>
            <w:rFonts w:ascii="Verdana" w:hAnsi="Verdana"/>
            <w:color w:val="000000"/>
            <w:sz w:val="20"/>
            <w:szCs w:val="20"/>
            <w:bdr w:val="none" w:sz="0" w:space="0" w:color="auto" w:frame="1"/>
          </w:rPr>
          <w:t>);  </w:t>
        </w:r>
      </w:ins>
    </w:p>
    <w:p w:rsidR="00280D7C" w:rsidRDefault="00280D7C" w:rsidP="00A45A39">
      <w:pPr>
        <w:numPr>
          <w:ilvl w:val="0"/>
          <w:numId w:val="78"/>
        </w:numPr>
        <w:shd w:val="clear" w:color="auto" w:fill="FFFFFF"/>
        <w:spacing w:after="0" w:line="315" w:lineRule="atLeast"/>
        <w:ind w:left="0"/>
        <w:rPr>
          <w:ins w:id="963" w:author="Unknown"/>
          <w:rFonts w:ascii="Verdana" w:hAnsi="Verdana"/>
          <w:color w:val="000000"/>
          <w:sz w:val="20"/>
          <w:szCs w:val="20"/>
        </w:rPr>
      </w:pPr>
      <w:ins w:id="964" w:author="Unknown">
        <w:r>
          <w:rPr>
            <w:rFonts w:ascii="Verdana" w:hAnsi="Verdana"/>
            <w:color w:val="000000"/>
            <w:sz w:val="20"/>
            <w:szCs w:val="20"/>
            <w:bdr w:val="none" w:sz="0" w:space="0" w:color="auto" w:frame="1"/>
          </w:rPr>
          <w:t>        buffer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InputStreamReader(input, </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  </w:t>
        </w:r>
      </w:ins>
    </w:p>
    <w:p w:rsidR="00280D7C" w:rsidRDefault="00280D7C" w:rsidP="00A45A39">
      <w:pPr>
        <w:numPr>
          <w:ilvl w:val="0"/>
          <w:numId w:val="78"/>
        </w:numPr>
        <w:shd w:val="clear" w:color="auto" w:fill="FFFFFF"/>
        <w:spacing w:after="0" w:line="315" w:lineRule="atLeast"/>
        <w:ind w:left="0"/>
        <w:rPr>
          <w:ins w:id="965" w:author="Unknown"/>
          <w:rFonts w:ascii="Verdana" w:hAnsi="Verdana"/>
          <w:color w:val="000000"/>
          <w:sz w:val="20"/>
          <w:szCs w:val="20"/>
        </w:rPr>
      </w:pPr>
      <w:ins w:id="966"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  </w:t>
        </w:r>
      </w:ins>
    </w:p>
    <w:p w:rsidR="00280D7C" w:rsidRDefault="00280D7C" w:rsidP="00A45A39">
      <w:pPr>
        <w:numPr>
          <w:ilvl w:val="0"/>
          <w:numId w:val="78"/>
        </w:numPr>
        <w:shd w:val="clear" w:color="auto" w:fill="FFFFFF"/>
        <w:spacing w:after="0" w:line="315" w:lineRule="atLeast"/>
        <w:ind w:left="0"/>
        <w:rPr>
          <w:ins w:id="967" w:author="Unknown"/>
          <w:rFonts w:ascii="Verdana" w:hAnsi="Verdana"/>
          <w:color w:val="000000"/>
          <w:sz w:val="20"/>
          <w:szCs w:val="20"/>
        </w:rPr>
      </w:pPr>
      <w:ins w:id="968"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((x = buffer.read(ary))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ins>
    </w:p>
    <w:p w:rsidR="00280D7C" w:rsidRDefault="00280D7C" w:rsidP="00A45A39">
      <w:pPr>
        <w:numPr>
          <w:ilvl w:val="0"/>
          <w:numId w:val="78"/>
        </w:numPr>
        <w:shd w:val="clear" w:color="auto" w:fill="FFFFFF"/>
        <w:spacing w:after="0" w:line="315" w:lineRule="atLeast"/>
        <w:ind w:left="0"/>
        <w:rPr>
          <w:ins w:id="969" w:author="Unknown"/>
          <w:rFonts w:ascii="Verdana" w:hAnsi="Verdana"/>
          <w:color w:val="000000"/>
          <w:sz w:val="20"/>
          <w:szCs w:val="20"/>
        </w:rPr>
      </w:pPr>
      <w:ins w:id="970" w:author="Unknown">
        <w:r>
          <w:rPr>
            <w:rFonts w:ascii="Verdana" w:hAnsi="Verdana"/>
            <w:color w:val="000000"/>
            <w:sz w:val="20"/>
            <w:szCs w:val="20"/>
            <w:bdr w:val="none" w:sz="0" w:space="0" w:color="auto" w:frame="1"/>
          </w:rPr>
          <w:t>                   writer.write(ary,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x);  </w:t>
        </w:r>
      </w:ins>
    </w:p>
    <w:p w:rsidR="00280D7C" w:rsidRDefault="00280D7C" w:rsidP="00A45A39">
      <w:pPr>
        <w:numPr>
          <w:ilvl w:val="0"/>
          <w:numId w:val="78"/>
        </w:numPr>
        <w:shd w:val="clear" w:color="auto" w:fill="FFFFFF"/>
        <w:spacing w:after="0" w:line="315" w:lineRule="atLeast"/>
        <w:ind w:left="0"/>
        <w:rPr>
          <w:ins w:id="971" w:author="Unknown"/>
          <w:rFonts w:ascii="Verdana" w:hAnsi="Verdana"/>
          <w:color w:val="000000"/>
          <w:sz w:val="20"/>
          <w:szCs w:val="20"/>
        </w:rPr>
      </w:pPr>
      <w:ins w:id="972" w:author="Unknown">
        <w:r>
          <w:rPr>
            <w:rFonts w:ascii="Verdana" w:hAnsi="Verdana"/>
            <w:color w:val="000000"/>
            <w:sz w:val="20"/>
            <w:szCs w:val="20"/>
            <w:bdr w:val="none" w:sz="0" w:space="0" w:color="auto" w:frame="1"/>
          </w:rPr>
          <w:t>        }  </w:t>
        </w:r>
      </w:ins>
    </w:p>
    <w:p w:rsidR="00280D7C" w:rsidRDefault="00280D7C" w:rsidP="00A45A39">
      <w:pPr>
        <w:numPr>
          <w:ilvl w:val="0"/>
          <w:numId w:val="78"/>
        </w:numPr>
        <w:shd w:val="clear" w:color="auto" w:fill="FFFFFF"/>
        <w:spacing w:after="0" w:line="315" w:lineRule="atLeast"/>
        <w:ind w:left="0"/>
        <w:rPr>
          <w:ins w:id="973" w:author="Unknown"/>
          <w:rFonts w:ascii="Verdana" w:hAnsi="Verdana"/>
          <w:color w:val="000000"/>
          <w:sz w:val="20"/>
          <w:szCs w:val="20"/>
        </w:rPr>
      </w:pPr>
      <w:ins w:id="974" w:author="Unknown">
        <w:r>
          <w:rPr>
            <w:rFonts w:ascii="Verdana" w:hAnsi="Verdana"/>
            <w:color w:val="000000"/>
            <w:sz w:val="20"/>
            <w:szCs w:val="20"/>
            <w:bdr w:val="none" w:sz="0" w:space="0" w:color="auto" w:frame="1"/>
          </w:rPr>
          <w:t>        System.out.println(writer.toString());        </w:t>
        </w:r>
      </w:ins>
    </w:p>
    <w:p w:rsidR="00280D7C" w:rsidRDefault="00280D7C" w:rsidP="00A45A39">
      <w:pPr>
        <w:numPr>
          <w:ilvl w:val="0"/>
          <w:numId w:val="78"/>
        </w:numPr>
        <w:shd w:val="clear" w:color="auto" w:fill="FFFFFF"/>
        <w:spacing w:after="0" w:line="315" w:lineRule="atLeast"/>
        <w:ind w:left="0"/>
        <w:rPr>
          <w:ins w:id="975" w:author="Unknown"/>
          <w:rFonts w:ascii="Verdana" w:hAnsi="Verdana"/>
          <w:color w:val="000000"/>
          <w:sz w:val="20"/>
          <w:szCs w:val="20"/>
        </w:rPr>
      </w:pPr>
      <w:ins w:id="976" w:author="Unknown">
        <w:r>
          <w:rPr>
            <w:rFonts w:ascii="Verdana" w:hAnsi="Verdana"/>
            <w:color w:val="000000"/>
            <w:sz w:val="20"/>
            <w:szCs w:val="20"/>
            <w:bdr w:val="none" w:sz="0" w:space="0" w:color="auto" w:frame="1"/>
          </w:rPr>
          <w:t>        writer.close();  </w:t>
        </w:r>
      </w:ins>
    </w:p>
    <w:p w:rsidR="00280D7C" w:rsidRDefault="00280D7C" w:rsidP="00A45A39">
      <w:pPr>
        <w:numPr>
          <w:ilvl w:val="0"/>
          <w:numId w:val="78"/>
        </w:numPr>
        <w:shd w:val="clear" w:color="auto" w:fill="FFFFFF"/>
        <w:spacing w:after="0" w:line="315" w:lineRule="atLeast"/>
        <w:ind w:left="0"/>
        <w:rPr>
          <w:ins w:id="977" w:author="Unknown"/>
          <w:rFonts w:ascii="Verdana" w:hAnsi="Verdana"/>
          <w:color w:val="000000"/>
          <w:sz w:val="20"/>
          <w:szCs w:val="20"/>
        </w:rPr>
      </w:pPr>
      <w:ins w:id="978" w:author="Unknown">
        <w:r>
          <w:rPr>
            <w:rFonts w:ascii="Verdana" w:hAnsi="Verdana"/>
            <w:color w:val="000000"/>
            <w:sz w:val="20"/>
            <w:szCs w:val="20"/>
            <w:bdr w:val="none" w:sz="0" w:space="0" w:color="auto" w:frame="1"/>
          </w:rPr>
          <w:t>        buffer.close();  </w:t>
        </w:r>
      </w:ins>
    </w:p>
    <w:p w:rsidR="00280D7C" w:rsidRDefault="00280D7C" w:rsidP="00A45A39">
      <w:pPr>
        <w:numPr>
          <w:ilvl w:val="0"/>
          <w:numId w:val="78"/>
        </w:numPr>
        <w:shd w:val="clear" w:color="auto" w:fill="FFFFFF"/>
        <w:spacing w:after="0" w:line="315" w:lineRule="atLeast"/>
        <w:ind w:left="0"/>
        <w:rPr>
          <w:ins w:id="979" w:author="Unknown"/>
          <w:rFonts w:ascii="Verdana" w:hAnsi="Verdana"/>
          <w:color w:val="000000"/>
          <w:sz w:val="20"/>
          <w:szCs w:val="20"/>
        </w:rPr>
      </w:pPr>
      <w:ins w:id="980" w:author="Unknown">
        <w:r>
          <w:rPr>
            <w:rFonts w:ascii="Verdana" w:hAnsi="Verdana"/>
            <w:color w:val="000000"/>
            <w:sz w:val="20"/>
            <w:szCs w:val="20"/>
            <w:bdr w:val="none" w:sz="0" w:space="0" w:color="auto" w:frame="1"/>
          </w:rPr>
          <w:t>    }  </w:t>
        </w:r>
      </w:ins>
    </w:p>
    <w:p w:rsidR="00280D7C" w:rsidRDefault="00280D7C" w:rsidP="00A45A39">
      <w:pPr>
        <w:numPr>
          <w:ilvl w:val="0"/>
          <w:numId w:val="78"/>
        </w:numPr>
        <w:shd w:val="clear" w:color="auto" w:fill="FFFFFF"/>
        <w:spacing w:after="0" w:line="315" w:lineRule="atLeast"/>
        <w:ind w:left="0"/>
        <w:rPr>
          <w:ins w:id="981" w:author="Unknown"/>
          <w:rFonts w:ascii="Verdana" w:hAnsi="Verdana"/>
          <w:color w:val="000000"/>
          <w:sz w:val="20"/>
          <w:szCs w:val="20"/>
        </w:rPr>
      </w:pPr>
      <w:ins w:id="982" w:author="Unknown">
        <w:r>
          <w:rPr>
            <w:rFonts w:ascii="Verdana" w:hAnsi="Verdana"/>
            <w:color w:val="000000"/>
            <w:sz w:val="20"/>
            <w:szCs w:val="20"/>
            <w:bdr w:val="none" w:sz="0" w:space="0" w:color="auto" w:frame="1"/>
          </w:rPr>
          <w:t>}  </w:t>
        </w:r>
      </w:ins>
    </w:p>
    <w:p w:rsidR="00280D7C" w:rsidRDefault="00280D7C" w:rsidP="00280D7C">
      <w:pPr>
        <w:pStyle w:val="NormalWeb"/>
        <w:shd w:val="clear" w:color="auto" w:fill="FFFFFF"/>
        <w:rPr>
          <w:ins w:id="983" w:author="Unknown"/>
          <w:rFonts w:ascii="Verdana" w:hAnsi="Verdana"/>
          <w:color w:val="000000"/>
          <w:sz w:val="20"/>
          <w:szCs w:val="20"/>
        </w:rPr>
      </w:pPr>
      <w:ins w:id="984" w:author="Unknown">
        <w:r>
          <w:rPr>
            <w:rFonts w:ascii="Verdana" w:hAnsi="Verdana"/>
            <w:color w:val="000000"/>
            <w:sz w:val="20"/>
            <w:szCs w:val="20"/>
          </w:rPr>
          <w:t>testout.txt:</w:t>
        </w:r>
      </w:ins>
    </w:p>
    <w:p w:rsidR="00280D7C" w:rsidRDefault="00280D7C" w:rsidP="00280D7C">
      <w:pPr>
        <w:pStyle w:val="HTMLPreformatted"/>
        <w:shd w:val="clear" w:color="auto" w:fill="F9FBF9"/>
        <w:rPr>
          <w:ins w:id="985" w:author="Unknown"/>
          <w:color w:val="000000"/>
        </w:rPr>
      </w:pPr>
      <w:ins w:id="986" w:author="Unknown">
        <w:r>
          <w:rPr>
            <w:color w:val="000000"/>
          </w:rPr>
          <w:t xml:space="preserve">Javatpoint provides tutorial in Java, </w:t>
        </w:r>
        <w:proofErr w:type="gramStart"/>
        <w:r>
          <w:rPr>
            <w:color w:val="000000"/>
          </w:rPr>
          <w:t>Spring</w:t>
        </w:r>
        <w:proofErr w:type="gramEnd"/>
        <w:r>
          <w:rPr>
            <w:color w:val="000000"/>
          </w:rPr>
          <w:t>, Hibernate, Android, PHP etc.</w:t>
        </w:r>
      </w:ins>
    </w:p>
    <w:p w:rsidR="00280D7C" w:rsidRDefault="00280D7C" w:rsidP="00280D7C">
      <w:pPr>
        <w:pStyle w:val="NormalWeb"/>
        <w:shd w:val="clear" w:color="auto" w:fill="FFFFFF"/>
        <w:rPr>
          <w:ins w:id="987" w:author="Unknown"/>
          <w:rFonts w:ascii="Verdana" w:hAnsi="Verdana"/>
          <w:color w:val="000000"/>
          <w:sz w:val="20"/>
          <w:szCs w:val="20"/>
        </w:rPr>
      </w:pPr>
      <w:ins w:id="988" w:author="Unknown">
        <w:r>
          <w:rPr>
            <w:rFonts w:ascii="Verdana" w:hAnsi="Verdana"/>
            <w:color w:val="000000"/>
            <w:sz w:val="20"/>
            <w:szCs w:val="20"/>
          </w:rPr>
          <w:t>Output:</w:t>
        </w:r>
      </w:ins>
    </w:p>
    <w:p w:rsidR="00280D7C" w:rsidRDefault="00280D7C" w:rsidP="00280D7C">
      <w:pPr>
        <w:pStyle w:val="HTMLPreformatted"/>
        <w:shd w:val="clear" w:color="auto" w:fill="F9FBF9"/>
        <w:rPr>
          <w:ins w:id="989" w:author="Unknown"/>
          <w:color w:val="000000"/>
        </w:rPr>
      </w:pPr>
      <w:ins w:id="990" w:author="Unknown">
        <w:r>
          <w:rPr>
            <w:color w:val="000000"/>
          </w:rPr>
          <w:t xml:space="preserve">Javatpoint provides tutorial in Java, </w:t>
        </w:r>
        <w:proofErr w:type="gramStart"/>
        <w:r>
          <w:rPr>
            <w:color w:val="000000"/>
          </w:rPr>
          <w:t>Spring</w:t>
        </w:r>
        <w:proofErr w:type="gramEnd"/>
        <w:r>
          <w:rPr>
            <w:color w:val="000000"/>
          </w:rPr>
          <w:t>, Hibernate, Android, PHP etc.</w:t>
        </w:r>
      </w:ins>
    </w:p>
    <w:p w:rsidR="00280D7C" w:rsidRDefault="00280D7C" w:rsidP="00AD4807"/>
    <w:p w:rsidR="00143D97" w:rsidRDefault="00143D97" w:rsidP="00143D9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StringReader Class</w:t>
      </w:r>
    </w:p>
    <w:p w:rsidR="00143D97" w:rsidRDefault="000076E4" w:rsidP="00143D97">
      <w:pPr>
        <w:pStyle w:val="NormalWeb"/>
        <w:shd w:val="clear" w:color="auto" w:fill="FFFFFF"/>
        <w:rPr>
          <w:rFonts w:ascii="Verdana" w:hAnsi="Verdana"/>
          <w:color w:val="000000"/>
          <w:sz w:val="20"/>
          <w:szCs w:val="20"/>
        </w:rPr>
      </w:pPr>
      <w:hyperlink r:id="rId113" w:history="1">
        <w:r w:rsidR="00143D97">
          <w:rPr>
            <w:rStyle w:val="Hyperlink"/>
            <w:rFonts w:ascii="Verdana" w:hAnsi="Verdana"/>
            <w:color w:val="008000"/>
            <w:sz w:val="20"/>
            <w:szCs w:val="20"/>
          </w:rPr>
          <w:t>Java</w:t>
        </w:r>
      </w:hyperlink>
      <w:r w:rsidR="00143D97">
        <w:rPr>
          <w:rFonts w:ascii="Verdana" w:hAnsi="Verdana"/>
          <w:color w:val="000000"/>
          <w:sz w:val="20"/>
          <w:szCs w:val="20"/>
        </w:rPr>
        <w:t> StringReader </w:t>
      </w:r>
      <w:hyperlink r:id="rId114" w:history="1">
        <w:r w:rsidR="00143D97">
          <w:rPr>
            <w:rStyle w:val="Hyperlink"/>
            <w:rFonts w:ascii="Verdana" w:hAnsi="Verdana"/>
            <w:color w:val="008000"/>
            <w:sz w:val="20"/>
            <w:szCs w:val="20"/>
          </w:rPr>
          <w:t>class</w:t>
        </w:r>
      </w:hyperlink>
      <w:r w:rsidR="00143D97">
        <w:rPr>
          <w:rFonts w:ascii="Verdana" w:hAnsi="Verdana"/>
          <w:color w:val="000000"/>
          <w:sz w:val="20"/>
          <w:szCs w:val="20"/>
        </w:rPr>
        <w:t> is a character </w:t>
      </w:r>
      <w:hyperlink r:id="rId115" w:history="1">
        <w:r w:rsidR="00143D97">
          <w:rPr>
            <w:rStyle w:val="Hyperlink"/>
            <w:rFonts w:ascii="Verdana" w:hAnsi="Verdana"/>
            <w:color w:val="008000"/>
            <w:sz w:val="20"/>
            <w:szCs w:val="20"/>
          </w:rPr>
          <w:t>stream</w:t>
        </w:r>
      </w:hyperlink>
      <w:r w:rsidR="00143D97">
        <w:rPr>
          <w:rFonts w:ascii="Verdana" w:hAnsi="Verdana"/>
          <w:color w:val="000000"/>
          <w:sz w:val="20"/>
          <w:szCs w:val="20"/>
        </w:rPr>
        <w:t> with </w:t>
      </w:r>
      <w:hyperlink r:id="rId116" w:history="1">
        <w:r w:rsidR="00143D97">
          <w:rPr>
            <w:rStyle w:val="Hyperlink"/>
            <w:rFonts w:ascii="Verdana" w:hAnsi="Verdana"/>
            <w:color w:val="008000"/>
            <w:sz w:val="20"/>
            <w:szCs w:val="20"/>
          </w:rPr>
          <w:t>string</w:t>
        </w:r>
      </w:hyperlink>
      <w:r w:rsidR="00143D97">
        <w:rPr>
          <w:rFonts w:ascii="Verdana" w:hAnsi="Verdana"/>
          <w:color w:val="000000"/>
          <w:sz w:val="20"/>
          <w:szCs w:val="20"/>
        </w:rPr>
        <w:t> as a source. It takes an input string and changes it into character stream. It inherits </w:t>
      </w:r>
      <w:hyperlink r:id="rId117" w:history="1">
        <w:r w:rsidR="00143D97">
          <w:rPr>
            <w:rStyle w:val="Hyperlink"/>
            <w:rFonts w:ascii="Verdana" w:hAnsi="Verdana"/>
            <w:color w:val="008000"/>
            <w:sz w:val="20"/>
            <w:szCs w:val="20"/>
          </w:rPr>
          <w:t>Reader class</w:t>
        </w:r>
      </w:hyperlink>
      <w:r w:rsidR="00143D97">
        <w:rPr>
          <w:rFonts w:ascii="Verdana" w:hAnsi="Verdana"/>
          <w:color w:val="000000"/>
          <w:sz w:val="20"/>
          <w:szCs w:val="20"/>
        </w:rPr>
        <w:t>.</w:t>
      </w:r>
    </w:p>
    <w:p w:rsidR="00143D97" w:rsidRDefault="00143D97" w:rsidP="00143D97">
      <w:pPr>
        <w:pStyle w:val="NormalWeb"/>
        <w:shd w:val="clear" w:color="auto" w:fill="FFFFFF"/>
        <w:rPr>
          <w:rFonts w:ascii="Verdana" w:hAnsi="Verdana"/>
          <w:color w:val="000000"/>
          <w:sz w:val="20"/>
          <w:szCs w:val="20"/>
        </w:rPr>
      </w:pPr>
      <w:r>
        <w:rPr>
          <w:rFonts w:ascii="Verdana" w:hAnsi="Verdana"/>
          <w:color w:val="000000"/>
          <w:sz w:val="20"/>
          <w:szCs w:val="20"/>
        </w:rPr>
        <w:t>In StringReader class, system resources like network sockets and files are not used, therefore closing the StringReader is not necessary.</w:t>
      </w:r>
    </w:p>
    <w:p w:rsidR="00143D97" w:rsidRDefault="000076E4" w:rsidP="00143D97">
      <w:pPr>
        <w:rPr>
          <w:rFonts w:ascii="Times New Roman" w:hAnsi="Times New Roman"/>
          <w:sz w:val="24"/>
          <w:szCs w:val="24"/>
        </w:rPr>
      </w:pPr>
      <w:r>
        <w:pict>
          <v:rect id="_x0000_i1089" style="width:0;height:.75pt" o:hralign="center" o:hrstd="t" o:hrnoshade="t" o:hr="t" fillcolor="#d4d4d4" stroked="f"/>
        </w:pict>
      </w:r>
    </w:p>
    <w:p w:rsidR="00143D97" w:rsidRDefault="00143D97" w:rsidP="00143D9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StringReader class declaration</w:t>
      </w:r>
    </w:p>
    <w:p w:rsidR="00143D97" w:rsidRDefault="00143D97" w:rsidP="00143D97">
      <w:pPr>
        <w:pStyle w:val="NormalWeb"/>
        <w:shd w:val="clear" w:color="auto" w:fill="FFFFFF"/>
        <w:rPr>
          <w:rFonts w:ascii="Verdana" w:hAnsi="Verdana"/>
          <w:color w:val="000000"/>
          <w:sz w:val="20"/>
          <w:szCs w:val="20"/>
        </w:rPr>
      </w:pPr>
      <w:r>
        <w:rPr>
          <w:rFonts w:ascii="Verdana" w:hAnsi="Verdana"/>
          <w:color w:val="000000"/>
          <w:sz w:val="20"/>
          <w:szCs w:val="20"/>
        </w:rPr>
        <w:t>Let's see the declaration for Java.io.StringReader class:</w:t>
      </w:r>
    </w:p>
    <w:p w:rsidR="00143D97" w:rsidRDefault="00143D97" w:rsidP="00A45A39">
      <w:pPr>
        <w:numPr>
          <w:ilvl w:val="0"/>
          <w:numId w:val="7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StringReader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Reader  </w:t>
      </w:r>
    </w:p>
    <w:p w:rsidR="00143D97" w:rsidRDefault="000076E4" w:rsidP="00143D97">
      <w:pPr>
        <w:spacing w:line="240" w:lineRule="auto"/>
        <w:rPr>
          <w:rFonts w:ascii="Times New Roman" w:hAnsi="Times New Roman"/>
          <w:sz w:val="24"/>
          <w:szCs w:val="24"/>
        </w:rPr>
      </w:pPr>
      <w:r>
        <w:pict>
          <v:rect id="_x0000_i1090" style="width:0;height:.75pt" o:hralign="center" o:hrstd="t" o:hrnoshade="t" o:hr="t" fillcolor="#d4d4d4" stroked="f"/>
        </w:pict>
      </w:r>
    </w:p>
    <w:p w:rsidR="00143D97" w:rsidRDefault="00143D97" w:rsidP="00143D9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Methods of StringReader class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55"/>
        <w:gridCol w:w="8120"/>
      </w:tblGrid>
      <w:tr w:rsidR="00143D97" w:rsidTr="00143D97">
        <w:tc>
          <w:tcPr>
            <w:tcW w:w="0" w:type="auto"/>
            <w:shd w:val="clear" w:color="auto" w:fill="C7CCBE"/>
            <w:tcMar>
              <w:top w:w="180" w:type="dxa"/>
              <w:left w:w="180" w:type="dxa"/>
              <w:bottom w:w="180" w:type="dxa"/>
              <w:right w:w="180" w:type="dxa"/>
            </w:tcMar>
            <w:hideMark/>
          </w:tcPr>
          <w:p w:rsidR="00143D97" w:rsidRDefault="00143D97">
            <w:pPr>
              <w:rPr>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143D97" w:rsidRDefault="00143D97">
            <w:pPr>
              <w:rPr>
                <w:b/>
                <w:bCs/>
                <w:color w:val="000000"/>
                <w:sz w:val="26"/>
                <w:szCs w:val="26"/>
              </w:rPr>
            </w:pPr>
            <w:r>
              <w:rPr>
                <w:b/>
                <w:bCs/>
                <w:color w:val="000000"/>
                <w:sz w:val="26"/>
                <w:szCs w:val="26"/>
              </w:rPr>
              <w:t>Description</w:t>
            </w:r>
          </w:p>
        </w:tc>
      </w:tr>
      <w:tr w:rsidR="00143D97" w:rsidTr="00143D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int 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It is used to read a single character.</w:t>
            </w:r>
          </w:p>
        </w:tc>
      </w:tr>
      <w:tr w:rsidR="00143D97" w:rsidTr="00143D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int read(char[]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It is used to read a character into a portion of an </w:t>
            </w:r>
            <w:hyperlink r:id="rId118" w:history="1">
              <w:r>
                <w:rPr>
                  <w:rStyle w:val="Hyperlink"/>
                  <w:rFonts w:ascii="Verdana" w:hAnsi="Verdana"/>
                  <w:color w:val="008000"/>
                  <w:sz w:val="20"/>
                  <w:szCs w:val="20"/>
                </w:rPr>
                <w:t>array</w:t>
              </w:r>
            </w:hyperlink>
            <w:r>
              <w:rPr>
                <w:rFonts w:ascii="Verdana" w:hAnsi="Verdana"/>
                <w:color w:val="000000"/>
                <w:sz w:val="20"/>
                <w:szCs w:val="20"/>
              </w:rPr>
              <w:t>.</w:t>
            </w:r>
          </w:p>
        </w:tc>
      </w:tr>
      <w:tr w:rsidR="00143D97" w:rsidTr="00143D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boolean 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It is used to tell whether the stream is ready to be read.</w:t>
            </w:r>
          </w:p>
        </w:tc>
      </w:tr>
      <w:tr w:rsidR="00143D97" w:rsidTr="00143D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boolean 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 xml:space="preserve">It is used to tell whether the stream support </w:t>
            </w:r>
            <w:proofErr w:type="gramStart"/>
            <w:r>
              <w:rPr>
                <w:rFonts w:ascii="Verdana" w:hAnsi="Verdana"/>
                <w:color w:val="000000"/>
                <w:sz w:val="20"/>
                <w:szCs w:val="20"/>
              </w:rPr>
              <w:t>mark(</w:t>
            </w:r>
            <w:proofErr w:type="gramEnd"/>
            <w:r>
              <w:rPr>
                <w:rFonts w:ascii="Verdana" w:hAnsi="Verdana"/>
                <w:color w:val="000000"/>
                <w:sz w:val="20"/>
                <w:szCs w:val="20"/>
              </w:rPr>
              <w:t>) operation.</w:t>
            </w:r>
          </w:p>
        </w:tc>
      </w:tr>
      <w:tr w:rsidR="00143D97" w:rsidTr="00143D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long skip(long 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It is used to skip the specified number of character in a stream</w:t>
            </w:r>
          </w:p>
        </w:tc>
      </w:tr>
      <w:tr w:rsidR="00143D97" w:rsidTr="00143D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void 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It is used to mark the mark the present position in a stream.</w:t>
            </w:r>
          </w:p>
        </w:tc>
      </w:tr>
      <w:tr w:rsidR="00143D97" w:rsidTr="00143D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void 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It is used to reset the stream.</w:t>
            </w:r>
          </w:p>
        </w:tc>
      </w:tr>
      <w:tr w:rsidR="00143D97" w:rsidTr="00143D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D97" w:rsidRDefault="00143D97">
            <w:pPr>
              <w:spacing w:line="345" w:lineRule="atLeast"/>
              <w:ind w:left="300"/>
              <w:rPr>
                <w:rFonts w:ascii="Verdana" w:hAnsi="Verdana"/>
                <w:color w:val="000000"/>
                <w:sz w:val="20"/>
                <w:szCs w:val="20"/>
              </w:rPr>
            </w:pPr>
            <w:r>
              <w:rPr>
                <w:rFonts w:ascii="Verdana" w:hAnsi="Verdana"/>
                <w:color w:val="000000"/>
                <w:sz w:val="20"/>
                <w:szCs w:val="20"/>
              </w:rPr>
              <w:t>It is used to close the stream.</w:t>
            </w:r>
          </w:p>
        </w:tc>
      </w:tr>
    </w:tbl>
    <w:p w:rsidR="00143D97" w:rsidRDefault="00143D97" w:rsidP="00143D97">
      <w:pPr>
        <w:pStyle w:val="Heading2"/>
        <w:shd w:val="clear" w:color="auto" w:fill="FFFFFF"/>
        <w:spacing w:line="312" w:lineRule="atLeast"/>
        <w:rPr>
          <w:ins w:id="991" w:author="Unknown"/>
          <w:rFonts w:ascii="Helvetica" w:hAnsi="Helvetica" w:cs="Helvetica"/>
          <w:b w:val="0"/>
          <w:bCs w:val="0"/>
          <w:color w:val="610B38"/>
          <w:sz w:val="38"/>
          <w:szCs w:val="38"/>
        </w:rPr>
      </w:pPr>
      <w:ins w:id="992" w:author="Unknown">
        <w:r>
          <w:rPr>
            <w:rFonts w:ascii="Helvetica" w:hAnsi="Helvetica" w:cs="Helvetica"/>
            <w:b w:val="0"/>
            <w:bCs w:val="0"/>
            <w:color w:val="610B38"/>
            <w:sz w:val="38"/>
            <w:szCs w:val="38"/>
          </w:rPr>
          <w:t>Java StringReader Example</w:t>
        </w:r>
      </w:ins>
    </w:p>
    <w:p w:rsidR="00143D97" w:rsidRDefault="00143D97" w:rsidP="00A45A39">
      <w:pPr>
        <w:numPr>
          <w:ilvl w:val="0"/>
          <w:numId w:val="80"/>
        </w:numPr>
        <w:shd w:val="clear" w:color="auto" w:fill="FFFFFF"/>
        <w:spacing w:after="0" w:line="315" w:lineRule="atLeast"/>
        <w:ind w:left="0"/>
        <w:rPr>
          <w:ins w:id="993" w:author="Unknown"/>
          <w:rFonts w:ascii="Verdana" w:hAnsi="Verdana" w:cs="Times New Roman"/>
          <w:color w:val="000000"/>
          <w:sz w:val="20"/>
          <w:szCs w:val="20"/>
        </w:rPr>
      </w:pPr>
      <w:ins w:id="994"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java.io.StringReader;  </w:t>
        </w:r>
      </w:ins>
    </w:p>
    <w:p w:rsidR="00143D97" w:rsidRDefault="00143D97" w:rsidP="00A45A39">
      <w:pPr>
        <w:numPr>
          <w:ilvl w:val="0"/>
          <w:numId w:val="80"/>
        </w:numPr>
        <w:shd w:val="clear" w:color="auto" w:fill="FFFFFF"/>
        <w:spacing w:after="0" w:line="315" w:lineRule="atLeast"/>
        <w:ind w:left="0"/>
        <w:rPr>
          <w:ins w:id="995" w:author="Unknown"/>
          <w:rFonts w:ascii="Verdana" w:hAnsi="Verdana"/>
          <w:color w:val="000000"/>
          <w:sz w:val="20"/>
          <w:szCs w:val="20"/>
        </w:rPr>
      </w:pPr>
      <w:ins w:id="996"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StringReaderExample {  </w:t>
        </w:r>
      </w:ins>
    </w:p>
    <w:p w:rsidR="00143D97" w:rsidRDefault="00143D97" w:rsidP="00A45A39">
      <w:pPr>
        <w:numPr>
          <w:ilvl w:val="0"/>
          <w:numId w:val="80"/>
        </w:numPr>
        <w:shd w:val="clear" w:color="auto" w:fill="FFFFFF"/>
        <w:spacing w:after="0" w:line="315" w:lineRule="atLeast"/>
        <w:ind w:left="0"/>
        <w:rPr>
          <w:ins w:id="997" w:author="Unknown"/>
          <w:rFonts w:ascii="Verdana" w:hAnsi="Verdana"/>
          <w:color w:val="000000"/>
          <w:sz w:val="20"/>
          <w:szCs w:val="20"/>
        </w:rPr>
      </w:pPr>
      <w:ins w:id="998"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ins>
    </w:p>
    <w:p w:rsidR="00143D97" w:rsidRDefault="00143D97" w:rsidP="00A45A39">
      <w:pPr>
        <w:numPr>
          <w:ilvl w:val="0"/>
          <w:numId w:val="80"/>
        </w:numPr>
        <w:shd w:val="clear" w:color="auto" w:fill="FFFFFF"/>
        <w:spacing w:after="0" w:line="315" w:lineRule="atLeast"/>
        <w:ind w:left="0"/>
        <w:rPr>
          <w:ins w:id="999" w:author="Unknown"/>
          <w:rFonts w:ascii="Verdana" w:hAnsi="Verdana"/>
          <w:color w:val="000000"/>
          <w:sz w:val="20"/>
          <w:szCs w:val="20"/>
        </w:rPr>
      </w:pPr>
      <w:ins w:id="1000" w:author="Unknown">
        <w:r>
          <w:rPr>
            <w:rFonts w:ascii="Verdana" w:hAnsi="Verdana"/>
            <w:color w:val="000000"/>
            <w:sz w:val="20"/>
            <w:szCs w:val="20"/>
            <w:bdr w:val="none" w:sz="0" w:space="0" w:color="auto" w:frame="1"/>
          </w:rPr>
          <w:t>        String srg = </w:t>
        </w:r>
        <w:r>
          <w:rPr>
            <w:rStyle w:val="string"/>
            <w:rFonts w:ascii="Verdana" w:hAnsi="Verdana"/>
            <w:color w:val="0000FF"/>
            <w:sz w:val="20"/>
            <w:szCs w:val="20"/>
            <w:bdr w:val="none" w:sz="0" w:space="0" w:color="auto" w:frame="1"/>
          </w:rPr>
          <w:t>"Hello Java!! \nWelcome to Javatpoint.</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ins>
    </w:p>
    <w:p w:rsidR="00143D97" w:rsidRDefault="00143D97" w:rsidP="00A45A39">
      <w:pPr>
        <w:numPr>
          <w:ilvl w:val="0"/>
          <w:numId w:val="80"/>
        </w:numPr>
        <w:shd w:val="clear" w:color="auto" w:fill="FFFFFF"/>
        <w:spacing w:after="0" w:line="315" w:lineRule="atLeast"/>
        <w:ind w:left="0"/>
        <w:rPr>
          <w:ins w:id="1001" w:author="Unknown"/>
          <w:rFonts w:ascii="Verdana" w:hAnsi="Verdana"/>
          <w:color w:val="000000"/>
          <w:sz w:val="20"/>
          <w:szCs w:val="20"/>
        </w:rPr>
      </w:pPr>
      <w:ins w:id="1002" w:author="Unknown">
        <w:r>
          <w:rPr>
            <w:rFonts w:ascii="Verdana" w:hAnsi="Verdana"/>
            <w:color w:val="000000"/>
            <w:sz w:val="20"/>
            <w:szCs w:val="20"/>
            <w:bdr w:val="none" w:sz="0" w:space="0" w:color="auto" w:frame="1"/>
          </w:rPr>
          <w:t>        StringReader reader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StringReader(srg);  </w:t>
        </w:r>
      </w:ins>
    </w:p>
    <w:p w:rsidR="00143D97" w:rsidRDefault="00143D97" w:rsidP="00A45A39">
      <w:pPr>
        <w:numPr>
          <w:ilvl w:val="0"/>
          <w:numId w:val="80"/>
        </w:numPr>
        <w:shd w:val="clear" w:color="auto" w:fill="FFFFFF"/>
        <w:spacing w:after="0" w:line="315" w:lineRule="atLeast"/>
        <w:ind w:left="0"/>
        <w:rPr>
          <w:ins w:id="1003" w:author="Unknown"/>
          <w:rFonts w:ascii="Verdana" w:hAnsi="Verdana"/>
          <w:color w:val="000000"/>
          <w:sz w:val="20"/>
          <w:szCs w:val="20"/>
        </w:rPr>
      </w:pPr>
      <w:ins w:id="1004"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ins>
    </w:p>
    <w:p w:rsidR="00143D97" w:rsidRDefault="00143D97" w:rsidP="00A45A39">
      <w:pPr>
        <w:numPr>
          <w:ilvl w:val="0"/>
          <w:numId w:val="80"/>
        </w:numPr>
        <w:shd w:val="clear" w:color="auto" w:fill="FFFFFF"/>
        <w:spacing w:after="0" w:line="315" w:lineRule="atLeast"/>
        <w:ind w:left="0"/>
        <w:rPr>
          <w:ins w:id="1005" w:author="Unknown"/>
          <w:rFonts w:ascii="Verdana" w:hAnsi="Verdana"/>
          <w:color w:val="000000"/>
          <w:sz w:val="20"/>
          <w:szCs w:val="20"/>
        </w:rPr>
      </w:pPr>
      <w:ins w:id="1006"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((k=reader.read())!=-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ins>
    </w:p>
    <w:p w:rsidR="00143D97" w:rsidRDefault="00143D97" w:rsidP="00A45A39">
      <w:pPr>
        <w:numPr>
          <w:ilvl w:val="0"/>
          <w:numId w:val="80"/>
        </w:numPr>
        <w:shd w:val="clear" w:color="auto" w:fill="FFFFFF"/>
        <w:spacing w:after="0" w:line="315" w:lineRule="atLeast"/>
        <w:ind w:left="0"/>
        <w:rPr>
          <w:ins w:id="1007" w:author="Unknown"/>
          <w:rFonts w:ascii="Verdana" w:hAnsi="Verdana"/>
          <w:color w:val="000000"/>
          <w:sz w:val="20"/>
          <w:szCs w:val="20"/>
        </w:rPr>
      </w:pPr>
      <w:ins w:id="1008" w:author="Unknown">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)k);  </w:t>
        </w:r>
      </w:ins>
    </w:p>
    <w:p w:rsidR="00143D97" w:rsidRDefault="00143D97" w:rsidP="00A45A39">
      <w:pPr>
        <w:numPr>
          <w:ilvl w:val="0"/>
          <w:numId w:val="80"/>
        </w:numPr>
        <w:shd w:val="clear" w:color="auto" w:fill="FFFFFF"/>
        <w:spacing w:after="0" w:line="315" w:lineRule="atLeast"/>
        <w:ind w:left="0"/>
        <w:rPr>
          <w:ins w:id="1009" w:author="Unknown"/>
          <w:rFonts w:ascii="Verdana" w:hAnsi="Verdana"/>
          <w:color w:val="000000"/>
          <w:sz w:val="20"/>
          <w:szCs w:val="20"/>
        </w:rPr>
      </w:pPr>
      <w:ins w:id="1010" w:author="Unknown">
        <w:r>
          <w:rPr>
            <w:rFonts w:ascii="Verdana" w:hAnsi="Verdana"/>
            <w:color w:val="000000"/>
            <w:sz w:val="20"/>
            <w:szCs w:val="20"/>
            <w:bdr w:val="none" w:sz="0" w:space="0" w:color="auto" w:frame="1"/>
          </w:rPr>
          <w:t>            }  </w:t>
        </w:r>
      </w:ins>
    </w:p>
    <w:p w:rsidR="00143D97" w:rsidRDefault="00143D97" w:rsidP="00A45A39">
      <w:pPr>
        <w:numPr>
          <w:ilvl w:val="0"/>
          <w:numId w:val="80"/>
        </w:numPr>
        <w:shd w:val="clear" w:color="auto" w:fill="FFFFFF"/>
        <w:spacing w:after="0" w:line="315" w:lineRule="atLeast"/>
        <w:ind w:left="0"/>
        <w:rPr>
          <w:ins w:id="1011" w:author="Unknown"/>
          <w:rFonts w:ascii="Verdana" w:hAnsi="Verdana"/>
          <w:color w:val="000000"/>
          <w:sz w:val="20"/>
          <w:szCs w:val="20"/>
        </w:rPr>
      </w:pPr>
      <w:ins w:id="1012" w:author="Unknown">
        <w:r>
          <w:rPr>
            <w:rFonts w:ascii="Verdana" w:hAnsi="Verdana"/>
            <w:color w:val="000000"/>
            <w:sz w:val="20"/>
            <w:szCs w:val="20"/>
            <w:bdr w:val="none" w:sz="0" w:space="0" w:color="auto" w:frame="1"/>
          </w:rPr>
          <w:t>        }  </w:t>
        </w:r>
      </w:ins>
    </w:p>
    <w:p w:rsidR="00143D97" w:rsidRDefault="00143D97" w:rsidP="00A45A39">
      <w:pPr>
        <w:numPr>
          <w:ilvl w:val="0"/>
          <w:numId w:val="80"/>
        </w:numPr>
        <w:shd w:val="clear" w:color="auto" w:fill="FFFFFF"/>
        <w:spacing w:after="0" w:line="315" w:lineRule="atLeast"/>
        <w:ind w:left="0"/>
        <w:rPr>
          <w:ins w:id="1013" w:author="Unknown"/>
          <w:rFonts w:ascii="Verdana" w:hAnsi="Verdana"/>
          <w:color w:val="000000"/>
          <w:sz w:val="20"/>
          <w:szCs w:val="20"/>
        </w:rPr>
      </w:pPr>
      <w:ins w:id="1014" w:author="Unknown">
        <w:r>
          <w:rPr>
            <w:rFonts w:ascii="Verdana" w:hAnsi="Verdana"/>
            <w:color w:val="000000"/>
            <w:sz w:val="20"/>
            <w:szCs w:val="20"/>
            <w:bdr w:val="none" w:sz="0" w:space="0" w:color="auto" w:frame="1"/>
          </w:rPr>
          <w:t>}  </w:t>
        </w:r>
      </w:ins>
    </w:p>
    <w:p w:rsidR="00143D97" w:rsidRDefault="00143D97" w:rsidP="00143D97">
      <w:pPr>
        <w:pStyle w:val="NormalWeb"/>
        <w:shd w:val="clear" w:color="auto" w:fill="FFFFFF"/>
        <w:rPr>
          <w:ins w:id="1015" w:author="Unknown"/>
          <w:rFonts w:ascii="Verdana" w:hAnsi="Verdana"/>
          <w:color w:val="000000"/>
          <w:sz w:val="20"/>
          <w:szCs w:val="20"/>
        </w:rPr>
      </w:pPr>
      <w:ins w:id="1016" w:author="Unknown">
        <w:r>
          <w:rPr>
            <w:rFonts w:ascii="Verdana" w:hAnsi="Verdana"/>
            <w:color w:val="000000"/>
            <w:sz w:val="20"/>
            <w:szCs w:val="20"/>
          </w:rPr>
          <w:t>Output:</w:t>
        </w:r>
      </w:ins>
    </w:p>
    <w:p w:rsidR="00143D97" w:rsidRDefault="00143D97" w:rsidP="00143D97">
      <w:pPr>
        <w:pStyle w:val="HTMLPreformatted"/>
        <w:shd w:val="clear" w:color="auto" w:fill="F9FBF9"/>
        <w:rPr>
          <w:ins w:id="1017" w:author="Unknown"/>
          <w:color w:val="000000"/>
        </w:rPr>
      </w:pPr>
      <w:ins w:id="1018" w:author="Unknown">
        <w:r>
          <w:rPr>
            <w:color w:val="000000"/>
          </w:rPr>
          <w:t xml:space="preserve">Hello Java!! </w:t>
        </w:r>
      </w:ins>
    </w:p>
    <w:p w:rsidR="00143D97" w:rsidRDefault="00143D97" w:rsidP="00143D97">
      <w:pPr>
        <w:pStyle w:val="HTMLPreformatted"/>
        <w:shd w:val="clear" w:color="auto" w:fill="F9FBF9"/>
        <w:rPr>
          <w:ins w:id="1019" w:author="Unknown"/>
          <w:color w:val="000000"/>
        </w:rPr>
      </w:pPr>
      <w:ins w:id="1020" w:author="Unknown">
        <w:r>
          <w:rPr>
            <w:color w:val="000000"/>
          </w:rPr>
          <w:lastRenderedPageBreak/>
          <w:t>Welcome to Javatpoint.</w:t>
        </w:r>
      </w:ins>
    </w:p>
    <w:p w:rsidR="00143D97" w:rsidRDefault="00143D97" w:rsidP="00AD4807"/>
    <w:p w:rsidR="009A0171" w:rsidRDefault="009A0171" w:rsidP="009A017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 PipedWriter</w:t>
      </w:r>
    </w:p>
    <w:p w:rsidR="009A0171" w:rsidRDefault="009A0171" w:rsidP="009A0171">
      <w:pPr>
        <w:pStyle w:val="NormalWeb"/>
        <w:shd w:val="clear" w:color="auto" w:fill="FFFFFF"/>
        <w:rPr>
          <w:rFonts w:ascii="Verdana" w:hAnsi="Verdana"/>
          <w:color w:val="000000"/>
          <w:sz w:val="20"/>
          <w:szCs w:val="20"/>
        </w:rPr>
      </w:pPr>
      <w:r>
        <w:rPr>
          <w:rFonts w:ascii="Verdana" w:hAnsi="Verdana"/>
          <w:color w:val="000000"/>
          <w:sz w:val="20"/>
          <w:szCs w:val="20"/>
        </w:rPr>
        <w:t>The PipedWriter class is used to write </w:t>
      </w:r>
      <w:hyperlink r:id="rId119" w:history="1">
        <w:r>
          <w:rPr>
            <w:rStyle w:val="Hyperlink"/>
            <w:rFonts w:ascii="Verdana" w:hAnsi="Verdana"/>
            <w:color w:val="008000"/>
            <w:sz w:val="20"/>
            <w:szCs w:val="20"/>
          </w:rPr>
          <w:t>java</w:t>
        </w:r>
      </w:hyperlink>
      <w:r>
        <w:rPr>
          <w:rFonts w:ascii="Verdana" w:hAnsi="Verdana"/>
          <w:color w:val="000000"/>
          <w:sz w:val="20"/>
          <w:szCs w:val="20"/>
        </w:rPr>
        <w:t> pipe as a stream of characters. This class is used generally for writing text. Generally PipedWriter is connected to a </w:t>
      </w:r>
      <w:hyperlink r:id="rId120" w:history="1">
        <w:r>
          <w:rPr>
            <w:rStyle w:val="Hyperlink"/>
            <w:rFonts w:ascii="Verdana" w:hAnsi="Verdana"/>
            <w:color w:val="008000"/>
            <w:sz w:val="20"/>
            <w:szCs w:val="20"/>
          </w:rPr>
          <w:t>PipedReader</w:t>
        </w:r>
      </w:hyperlink>
      <w:r>
        <w:rPr>
          <w:rFonts w:ascii="Verdana" w:hAnsi="Verdana"/>
          <w:color w:val="000000"/>
          <w:sz w:val="20"/>
          <w:szCs w:val="20"/>
        </w:rPr>
        <w:t> and used by different </w:t>
      </w:r>
      <w:hyperlink r:id="rId121" w:history="1">
        <w:r>
          <w:rPr>
            <w:rStyle w:val="Hyperlink"/>
            <w:rFonts w:ascii="Verdana" w:hAnsi="Verdana"/>
            <w:color w:val="008000"/>
            <w:sz w:val="20"/>
            <w:szCs w:val="20"/>
          </w:rPr>
          <w:t>threads</w:t>
        </w:r>
      </w:hyperlink>
      <w:r>
        <w:rPr>
          <w:rFonts w:ascii="Verdana" w:hAnsi="Verdana"/>
          <w:color w:val="000000"/>
          <w:sz w:val="20"/>
          <w:szCs w:val="20"/>
        </w:rPr>
        <w:t>.</w:t>
      </w:r>
    </w:p>
    <w:p w:rsidR="009A0171" w:rsidRDefault="009A0171" w:rsidP="009A017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Constructor</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02"/>
        <w:gridCol w:w="8773"/>
      </w:tblGrid>
      <w:tr w:rsidR="009A0171" w:rsidTr="009A0171">
        <w:tc>
          <w:tcPr>
            <w:tcW w:w="0" w:type="auto"/>
            <w:shd w:val="clear" w:color="auto" w:fill="C7CCBE"/>
            <w:tcMar>
              <w:top w:w="180" w:type="dxa"/>
              <w:left w:w="180" w:type="dxa"/>
              <w:bottom w:w="180" w:type="dxa"/>
              <w:right w:w="180" w:type="dxa"/>
            </w:tcMar>
            <w:hideMark/>
          </w:tcPr>
          <w:p w:rsidR="009A0171" w:rsidRDefault="009A0171">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9A0171" w:rsidRDefault="009A0171">
            <w:pPr>
              <w:rPr>
                <w:b/>
                <w:bCs/>
                <w:color w:val="000000"/>
                <w:sz w:val="26"/>
                <w:szCs w:val="26"/>
              </w:rPr>
            </w:pPr>
            <w:r>
              <w:rPr>
                <w:b/>
                <w:bCs/>
                <w:color w:val="000000"/>
                <w:sz w:val="26"/>
                <w:szCs w:val="26"/>
              </w:rPr>
              <w:t>Description</w:t>
            </w:r>
          </w:p>
        </w:tc>
      </w:tr>
      <w:tr w:rsidR="009A0171" w:rsidTr="009A01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PipedWriter()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It creates a piped writer that is not yet connected to a piped reader.</w:t>
            </w:r>
          </w:p>
        </w:tc>
      </w:tr>
      <w:tr w:rsidR="009A0171" w:rsidTr="009A01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PipedWriter(PipedReader snk)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It creates a piped writer connected to the specified piped reader.</w:t>
            </w:r>
          </w:p>
        </w:tc>
      </w:tr>
    </w:tbl>
    <w:p w:rsidR="009A0171" w:rsidRDefault="009A0171" w:rsidP="009A017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3340"/>
        <w:gridCol w:w="7736"/>
      </w:tblGrid>
      <w:tr w:rsidR="009A0171" w:rsidTr="009A0171">
        <w:tc>
          <w:tcPr>
            <w:tcW w:w="0" w:type="auto"/>
            <w:shd w:val="clear" w:color="auto" w:fill="C7CCBE"/>
            <w:tcMar>
              <w:top w:w="180" w:type="dxa"/>
              <w:left w:w="180" w:type="dxa"/>
              <w:bottom w:w="180" w:type="dxa"/>
              <w:right w:w="180" w:type="dxa"/>
            </w:tcMar>
            <w:hideMark/>
          </w:tcPr>
          <w:p w:rsidR="009A0171" w:rsidRDefault="009A0171">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9A0171" w:rsidRDefault="009A0171">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9A0171" w:rsidRDefault="009A0171">
            <w:pPr>
              <w:rPr>
                <w:b/>
                <w:bCs/>
                <w:color w:val="000000"/>
                <w:sz w:val="26"/>
                <w:szCs w:val="26"/>
              </w:rPr>
            </w:pPr>
            <w:r>
              <w:rPr>
                <w:b/>
                <w:bCs/>
                <w:color w:val="000000"/>
                <w:sz w:val="26"/>
                <w:szCs w:val="26"/>
              </w:rPr>
              <w:t>Method</w:t>
            </w:r>
          </w:p>
        </w:tc>
      </w:tr>
      <w:tr w:rsidR="009A0171" w:rsidTr="009A01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It closes this piped output stream and releases any system resources associated with this stream.</w:t>
            </w:r>
          </w:p>
        </w:tc>
      </w:tr>
      <w:tr w:rsidR="009A0171" w:rsidTr="009A01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connect(PipedReader snk)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It connects this piped writer to a receiver.</w:t>
            </w:r>
          </w:p>
        </w:tc>
      </w:tr>
      <w:tr w:rsidR="009A0171" w:rsidTr="009A01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It flushes this output stream and forces any buffered output characters to be written out.</w:t>
            </w:r>
          </w:p>
        </w:tc>
      </w:tr>
      <w:tr w:rsidR="009A0171" w:rsidTr="009A01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It writes len characters from the specified character </w:t>
            </w:r>
            <w:hyperlink r:id="rId122" w:history="1">
              <w:r>
                <w:rPr>
                  <w:rStyle w:val="Hyperlink"/>
                  <w:rFonts w:ascii="Verdana" w:hAnsi="Verdana"/>
                  <w:color w:val="008000"/>
                  <w:sz w:val="20"/>
                  <w:szCs w:val="20"/>
                </w:rPr>
                <w:t>array</w:t>
              </w:r>
            </w:hyperlink>
            <w:r>
              <w:rPr>
                <w:rFonts w:ascii="Verdana" w:hAnsi="Verdana"/>
                <w:color w:val="000000"/>
                <w:sz w:val="20"/>
                <w:szCs w:val="20"/>
              </w:rPr>
              <w:t> starting at offset off to this piped output stream.</w:t>
            </w:r>
          </w:p>
        </w:tc>
      </w:tr>
      <w:tr w:rsidR="009A0171" w:rsidTr="009A01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lastRenderedPageBreak/>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write(int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0171" w:rsidRDefault="009A0171">
            <w:pPr>
              <w:spacing w:line="345" w:lineRule="atLeast"/>
              <w:ind w:left="300"/>
              <w:rPr>
                <w:rFonts w:ascii="Verdana" w:hAnsi="Verdana"/>
                <w:color w:val="000000"/>
                <w:sz w:val="20"/>
                <w:szCs w:val="20"/>
              </w:rPr>
            </w:pPr>
            <w:r>
              <w:rPr>
                <w:rFonts w:ascii="Verdana" w:hAnsi="Verdana"/>
                <w:color w:val="000000"/>
                <w:sz w:val="20"/>
                <w:szCs w:val="20"/>
              </w:rPr>
              <w:t>It writes the specified char to the piped output stream.</w:t>
            </w:r>
          </w:p>
        </w:tc>
      </w:tr>
    </w:tbl>
    <w:p w:rsidR="009A0171" w:rsidRDefault="000076E4" w:rsidP="009A0171">
      <w:pPr>
        <w:rPr>
          <w:rFonts w:ascii="Times New Roman" w:hAnsi="Times New Roman" w:cs="Times New Roman"/>
          <w:sz w:val="24"/>
          <w:szCs w:val="24"/>
        </w:rPr>
      </w:pPr>
      <w:r>
        <w:pict>
          <v:rect id="_x0000_i1091" style="width:0;height:.75pt" o:hralign="center" o:hrstd="t" o:hrnoshade="t" o:hr="t" fillcolor="#d4d4d4" stroked="f"/>
        </w:pict>
      </w:r>
    </w:p>
    <w:p w:rsidR="009A0171" w:rsidRDefault="009A0171" w:rsidP="009A017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9A0171" w:rsidRDefault="009A0171" w:rsidP="00A45A39">
      <w:pPr>
        <w:numPr>
          <w:ilvl w:val="0"/>
          <w:numId w:val="8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java.io.PipedReader;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java.io.PipedWriter;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PipeReaderExample2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PipedReader read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PipedReader();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PipedWriter write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PipedWriter(read);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readerThread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Runnable()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 = read.read();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(data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data);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data = read.read();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ex)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writerThread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Runnable()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write.write(</w:t>
      </w:r>
      <w:r>
        <w:rPr>
          <w:rStyle w:val="string"/>
          <w:rFonts w:ascii="Verdana" w:hAnsi="Verdana"/>
          <w:color w:val="0000FF"/>
          <w:sz w:val="20"/>
          <w:szCs w:val="20"/>
          <w:bdr w:val="none" w:sz="0" w:space="0" w:color="auto" w:frame="1"/>
        </w:rPr>
        <w:t>"I love my country\n"</w:t>
      </w:r>
      <w:r>
        <w:rPr>
          <w:rFonts w:ascii="Verdana" w:hAnsi="Verdana"/>
          <w:color w:val="000000"/>
          <w:sz w:val="20"/>
          <w:szCs w:val="20"/>
          <w:bdr w:val="none" w:sz="0" w:space="0" w:color="auto" w:frame="1"/>
        </w:rPr>
        <w:t>.toCharArray());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ex)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readerThread.start();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writerThread.start();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ex)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System.out.println(ex.getMessage());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A0171" w:rsidRDefault="009A0171" w:rsidP="00A45A39">
      <w:pPr>
        <w:numPr>
          <w:ilvl w:val="0"/>
          <w:numId w:val="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A0171" w:rsidRDefault="009A0171" w:rsidP="009A0171">
      <w:pPr>
        <w:pStyle w:val="NormalWeb"/>
        <w:shd w:val="clear" w:color="auto" w:fill="FFFFFF"/>
        <w:rPr>
          <w:rFonts w:ascii="Verdana" w:hAnsi="Verdana"/>
          <w:color w:val="000000"/>
          <w:sz w:val="20"/>
          <w:szCs w:val="20"/>
        </w:rPr>
      </w:pPr>
      <w:r>
        <w:rPr>
          <w:rFonts w:ascii="Verdana" w:hAnsi="Verdana"/>
          <w:color w:val="000000"/>
          <w:sz w:val="20"/>
          <w:szCs w:val="20"/>
        </w:rPr>
        <w:t>Output:</w:t>
      </w:r>
    </w:p>
    <w:p w:rsidR="009A0171" w:rsidRDefault="009A0171" w:rsidP="009A0171">
      <w:pPr>
        <w:pStyle w:val="HTMLPreformatted"/>
        <w:shd w:val="clear" w:color="auto" w:fill="F9FBF9"/>
        <w:rPr>
          <w:color w:val="000000"/>
        </w:rPr>
      </w:pPr>
      <w:r>
        <w:rPr>
          <w:color w:val="000000"/>
        </w:rPr>
        <w:t>I love my country</w:t>
      </w:r>
    </w:p>
    <w:p w:rsidR="009A0171" w:rsidRDefault="009A0171" w:rsidP="00AD4807"/>
    <w:p w:rsidR="00482CA3" w:rsidRDefault="00482CA3" w:rsidP="00482CA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 PipedReader</w:t>
      </w:r>
    </w:p>
    <w:p w:rsidR="00482CA3" w:rsidRDefault="00482CA3" w:rsidP="00482CA3">
      <w:pPr>
        <w:pStyle w:val="NormalWeb"/>
        <w:shd w:val="clear" w:color="auto" w:fill="FFFFFF"/>
        <w:rPr>
          <w:rFonts w:ascii="Verdana" w:hAnsi="Verdana"/>
          <w:color w:val="000000"/>
          <w:sz w:val="20"/>
          <w:szCs w:val="20"/>
        </w:rPr>
      </w:pPr>
      <w:r>
        <w:rPr>
          <w:rFonts w:ascii="Verdana" w:hAnsi="Verdana"/>
          <w:color w:val="000000"/>
          <w:sz w:val="20"/>
          <w:szCs w:val="20"/>
        </w:rPr>
        <w:t>The PipedReader class is used to read the contents of a pipe as a stream of characters. This </w:t>
      </w:r>
      <w:hyperlink r:id="rId123" w:history="1">
        <w:r>
          <w:rPr>
            <w:rStyle w:val="Hyperlink"/>
            <w:rFonts w:ascii="Verdana" w:hAnsi="Verdana"/>
            <w:color w:val="008000"/>
            <w:sz w:val="20"/>
            <w:szCs w:val="20"/>
          </w:rPr>
          <w:t>class</w:t>
        </w:r>
      </w:hyperlink>
      <w:r>
        <w:rPr>
          <w:rFonts w:ascii="Verdana" w:hAnsi="Verdana"/>
          <w:color w:val="000000"/>
          <w:sz w:val="20"/>
          <w:szCs w:val="20"/>
        </w:rPr>
        <w:t> is used generally to read text.</w:t>
      </w:r>
    </w:p>
    <w:p w:rsidR="00482CA3" w:rsidRDefault="00482CA3" w:rsidP="00482CA3">
      <w:pPr>
        <w:pStyle w:val="NormalWeb"/>
        <w:shd w:val="clear" w:color="auto" w:fill="FFFFFF"/>
        <w:rPr>
          <w:rFonts w:ascii="Verdana" w:hAnsi="Verdana"/>
          <w:color w:val="000000"/>
          <w:sz w:val="20"/>
          <w:szCs w:val="20"/>
        </w:rPr>
      </w:pPr>
      <w:r>
        <w:rPr>
          <w:rFonts w:ascii="Verdana" w:hAnsi="Verdana"/>
          <w:color w:val="000000"/>
          <w:sz w:val="20"/>
          <w:szCs w:val="20"/>
        </w:rPr>
        <w:t>PipedReader class must be connected to the same </w:t>
      </w:r>
      <w:hyperlink r:id="rId124" w:history="1">
        <w:r>
          <w:rPr>
            <w:rStyle w:val="Hyperlink"/>
            <w:rFonts w:ascii="Verdana" w:hAnsi="Verdana"/>
            <w:color w:val="008000"/>
            <w:sz w:val="20"/>
            <w:szCs w:val="20"/>
          </w:rPr>
          <w:t>PipedWriter</w:t>
        </w:r>
      </w:hyperlink>
      <w:r>
        <w:rPr>
          <w:rFonts w:ascii="Verdana" w:hAnsi="Verdana"/>
          <w:color w:val="000000"/>
          <w:sz w:val="20"/>
          <w:szCs w:val="20"/>
        </w:rPr>
        <w:t> and are used by different </w:t>
      </w:r>
      <w:hyperlink r:id="rId125" w:history="1">
        <w:r>
          <w:rPr>
            <w:rStyle w:val="Hyperlink"/>
            <w:rFonts w:ascii="Verdana" w:hAnsi="Verdana"/>
            <w:color w:val="008000"/>
            <w:sz w:val="20"/>
            <w:szCs w:val="20"/>
          </w:rPr>
          <w:t>threads</w:t>
        </w:r>
      </w:hyperlink>
      <w:r>
        <w:rPr>
          <w:rFonts w:ascii="Verdana" w:hAnsi="Verdana"/>
          <w:color w:val="000000"/>
          <w:sz w:val="20"/>
          <w:szCs w:val="20"/>
        </w:rPr>
        <w:t>.</w:t>
      </w:r>
    </w:p>
    <w:p w:rsidR="00482CA3" w:rsidRDefault="00482CA3" w:rsidP="00482CA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Constructor</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55"/>
        <w:gridCol w:w="8820"/>
      </w:tblGrid>
      <w:tr w:rsidR="00482CA3" w:rsidTr="00482CA3">
        <w:tc>
          <w:tcPr>
            <w:tcW w:w="0" w:type="auto"/>
            <w:shd w:val="clear" w:color="auto" w:fill="C7CCBE"/>
            <w:tcMar>
              <w:top w:w="180" w:type="dxa"/>
              <w:left w:w="180" w:type="dxa"/>
              <w:bottom w:w="180" w:type="dxa"/>
              <w:right w:w="180" w:type="dxa"/>
            </w:tcMar>
            <w:hideMark/>
          </w:tcPr>
          <w:p w:rsidR="00482CA3" w:rsidRDefault="00482CA3">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482CA3" w:rsidRDefault="00482CA3">
            <w:pPr>
              <w:rPr>
                <w:b/>
                <w:bCs/>
                <w:color w:val="000000"/>
                <w:sz w:val="26"/>
                <w:szCs w:val="26"/>
              </w:rPr>
            </w:pPr>
            <w:r>
              <w:rPr>
                <w:b/>
                <w:bCs/>
                <w:color w:val="000000"/>
                <w:sz w:val="26"/>
                <w:szCs w:val="26"/>
              </w:rPr>
              <w:t>Description</w:t>
            </w:r>
          </w:p>
        </w:tc>
      </w:tr>
      <w:tr w:rsidR="00482CA3" w:rsidTr="00482C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PipedReader(int pipeSize)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It creates a PipedReader so that it is not yet connected and uses the specified pipe size for the pipe's buffer.</w:t>
            </w:r>
          </w:p>
        </w:tc>
      </w:tr>
      <w:tr w:rsidR="00482CA3" w:rsidTr="00482C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PipedReader(PipedWriter 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It creates a PipedReader so that it is connected to the piped writer src.</w:t>
            </w:r>
          </w:p>
        </w:tc>
      </w:tr>
      <w:tr w:rsidR="00482CA3" w:rsidTr="00482C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PipedReader(PipedWriter src, int pipeSize)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It creates a PipedReader so that it is connected to the piped writer src and uses the specified pipe size for the pipe's buffer.</w:t>
            </w:r>
          </w:p>
        </w:tc>
      </w:tr>
      <w:tr w:rsidR="00482CA3" w:rsidTr="00482C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PipedReader()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It creates a PipedReader so that it is not yet connected.</w:t>
            </w:r>
          </w:p>
        </w:tc>
      </w:tr>
    </w:tbl>
    <w:p w:rsidR="00482CA3" w:rsidRDefault="00482CA3" w:rsidP="00482CA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6"/>
        <w:gridCol w:w="3458"/>
        <w:gridCol w:w="7451"/>
      </w:tblGrid>
      <w:tr w:rsidR="00482CA3" w:rsidTr="00482CA3">
        <w:tc>
          <w:tcPr>
            <w:tcW w:w="0" w:type="auto"/>
            <w:shd w:val="clear" w:color="auto" w:fill="C7CCBE"/>
            <w:tcMar>
              <w:top w:w="180" w:type="dxa"/>
              <w:left w:w="180" w:type="dxa"/>
              <w:bottom w:w="180" w:type="dxa"/>
              <w:right w:w="180" w:type="dxa"/>
            </w:tcMar>
            <w:hideMark/>
          </w:tcPr>
          <w:p w:rsidR="00482CA3" w:rsidRDefault="00482CA3">
            <w:pPr>
              <w:rPr>
                <w:b/>
                <w:bCs/>
                <w:color w:val="000000"/>
                <w:sz w:val="26"/>
                <w:szCs w:val="26"/>
              </w:rPr>
            </w:pPr>
            <w:r>
              <w:rPr>
                <w:b/>
                <w:bCs/>
                <w:color w:val="000000"/>
                <w:sz w:val="26"/>
                <w:szCs w:val="26"/>
              </w:rPr>
              <w:lastRenderedPageBreak/>
              <w:t>Modifier and Type</w:t>
            </w:r>
          </w:p>
        </w:tc>
        <w:tc>
          <w:tcPr>
            <w:tcW w:w="0" w:type="auto"/>
            <w:shd w:val="clear" w:color="auto" w:fill="C7CCBE"/>
            <w:tcMar>
              <w:top w:w="180" w:type="dxa"/>
              <w:left w:w="180" w:type="dxa"/>
              <w:bottom w:w="180" w:type="dxa"/>
              <w:right w:w="180" w:type="dxa"/>
            </w:tcMar>
            <w:hideMark/>
          </w:tcPr>
          <w:p w:rsidR="00482CA3" w:rsidRDefault="00482CA3">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482CA3" w:rsidRDefault="00482CA3">
            <w:pPr>
              <w:rPr>
                <w:b/>
                <w:bCs/>
                <w:color w:val="000000"/>
                <w:sz w:val="26"/>
                <w:szCs w:val="26"/>
              </w:rPr>
            </w:pPr>
            <w:r>
              <w:rPr>
                <w:b/>
                <w:bCs/>
                <w:color w:val="000000"/>
                <w:sz w:val="26"/>
                <w:szCs w:val="26"/>
              </w:rPr>
              <w:t>Method</w:t>
            </w:r>
          </w:p>
        </w:tc>
      </w:tr>
      <w:tr w:rsidR="00482CA3" w:rsidTr="00482C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It closes this piped stream and releases any system resources associated with the stream.</w:t>
            </w:r>
          </w:p>
        </w:tc>
      </w:tr>
      <w:tr w:rsidR="00482CA3" w:rsidTr="00482C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connect(PipedWriter src)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It causes this piped reader to be connected to the piped writer src.</w:t>
            </w:r>
          </w:p>
        </w:tc>
      </w:tr>
      <w:tr w:rsidR="00482CA3" w:rsidTr="00482C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It reads the next character of data from this piped stream.</w:t>
            </w:r>
          </w:p>
        </w:tc>
      </w:tr>
      <w:tr w:rsidR="00482CA3" w:rsidTr="00482C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read(char[]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It reads up to len characters of data from this piped stream into an </w:t>
            </w:r>
            <w:hyperlink r:id="rId126" w:history="1">
              <w:r>
                <w:rPr>
                  <w:rStyle w:val="Hyperlink"/>
                  <w:rFonts w:ascii="Verdana" w:hAnsi="Verdana"/>
                  <w:color w:val="008000"/>
                  <w:sz w:val="20"/>
                  <w:szCs w:val="20"/>
                </w:rPr>
                <w:t>array</w:t>
              </w:r>
            </w:hyperlink>
            <w:r>
              <w:rPr>
                <w:rFonts w:ascii="Verdana" w:hAnsi="Verdana"/>
                <w:color w:val="000000"/>
                <w:sz w:val="20"/>
                <w:szCs w:val="20"/>
              </w:rPr>
              <w:t> of characters.</w:t>
            </w:r>
          </w:p>
        </w:tc>
      </w:tr>
      <w:tr w:rsidR="00482CA3" w:rsidTr="00482C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ready()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CA3" w:rsidRDefault="00482CA3">
            <w:pPr>
              <w:spacing w:line="345" w:lineRule="atLeast"/>
              <w:ind w:left="300"/>
              <w:rPr>
                <w:rFonts w:ascii="Verdana" w:hAnsi="Verdana"/>
                <w:color w:val="000000"/>
                <w:sz w:val="20"/>
                <w:szCs w:val="20"/>
              </w:rPr>
            </w:pPr>
            <w:r>
              <w:rPr>
                <w:rFonts w:ascii="Verdana" w:hAnsi="Verdana"/>
                <w:color w:val="000000"/>
                <w:sz w:val="20"/>
                <w:szCs w:val="20"/>
              </w:rPr>
              <w:t>It tells whether this stream is ready to be read.</w:t>
            </w:r>
          </w:p>
        </w:tc>
      </w:tr>
    </w:tbl>
    <w:p w:rsidR="00482CA3" w:rsidRDefault="000076E4" w:rsidP="00482CA3">
      <w:pPr>
        <w:rPr>
          <w:rFonts w:ascii="Times New Roman" w:hAnsi="Times New Roman" w:cs="Times New Roman"/>
          <w:sz w:val="24"/>
          <w:szCs w:val="24"/>
        </w:rPr>
      </w:pPr>
      <w:r>
        <w:pict>
          <v:rect id="_x0000_i1092" style="width:0;height:.75pt" o:hralign="center" o:hrstd="t" o:hrnoshade="t" o:hr="t" fillcolor="#d4d4d4" stroked="f"/>
        </w:pict>
      </w:r>
    </w:p>
    <w:p w:rsidR="00482CA3" w:rsidRDefault="00482CA3" w:rsidP="00482CA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482CA3" w:rsidRDefault="00482CA3" w:rsidP="00A45A39">
      <w:pPr>
        <w:numPr>
          <w:ilvl w:val="0"/>
          <w:numId w:val="8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java.io.PipedReader;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java.io.PipedWriter;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PipeReaderExample2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PipedReader read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PipedReader();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PipedWriter write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PipedWriter(read);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readerThread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Runnable()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 = read.read();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(data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data);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data = read.read();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ex)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writerThread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Runnable()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write.write(</w:t>
      </w:r>
      <w:r>
        <w:rPr>
          <w:rStyle w:val="string"/>
          <w:rFonts w:ascii="Verdana" w:hAnsi="Verdana"/>
          <w:color w:val="0000FF"/>
          <w:sz w:val="20"/>
          <w:szCs w:val="20"/>
          <w:bdr w:val="none" w:sz="0" w:space="0" w:color="auto" w:frame="1"/>
        </w:rPr>
        <w:t>"I love my country\n"</w:t>
      </w:r>
      <w:r>
        <w:rPr>
          <w:rFonts w:ascii="Verdana" w:hAnsi="Verdana"/>
          <w:color w:val="000000"/>
          <w:sz w:val="20"/>
          <w:szCs w:val="20"/>
          <w:bdr w:val="none" w:sz="0" w:space="0" w:color="auto" w:frame="1"/>
        </w:rPr>
        <w:t>.toCharArray());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ex)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readerThread.start();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writerThread.start();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ex)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System.out.println(ex.getMessage());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82CA3" w:rsidRDefault="00482CA3" w:rsidP="00A45A39">
      <w:pPr>
        <w:numPr>
          <w:ilvl w:val="0"/>
          <w:numId w:val="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CA3" w:rsidRDefault="00482CA3" w:rsidP="00482CA3">
      <w:pPr>
        <w:pStyle w:val="NormalWeb"/>
        <w:shd w:val="clear" w:color="auto" w:fill="FFFFFF"/>
        <w:rPr>
          <w:rFonts w:ascii="Verdana" w:hAnsi="Verdana"/>
          <w:color w:val="000000"/>
          <w:sz w:val="20"/>
          <w:szCs w:val="20"/>
        </w:rPr>
      </w:pPr>
      <w:r>
        <w:rPr>
          <w:rFonts w:ascii="Verdana" w:hAnsi="Verdana"/>
          <w:color w:val="000000"/>
          <w:sz w:val="20"/>
          <w:szCs w:val="20"/>
        </w:rPr>
        <w:t>Output:</w:t>
      </w:r>
    </w:p>
    <w:p w:rsidR="00482CA3" w:rsidRDefault="00482CA3" w:rsidP="00482CA3">
      <w:pPr>
        <w:pStyle w:val="HTMLPreformatted"/>
        <w:shd w:val="clear" w:color="auto" w:fill="F9FBF9"/>
        <w:rPr>
          <w:color w:val="000000"/>
        </w:rPr>
      </w:pPr>
      <w:r>
        <w:rPr>
          <w:color w:val="000000"/>
        </w:rPr>
        <w:t>I love my country</w:t>
      </w:r>
    </w:p>
    <w:p w:rsidR="00482CA3" w:rsidRDefault="00482CA3" w:rsidP="00AD4807"/>
    <w:p w:rsidR="006D0528" w:rsidRDefault="006D0528" w:rsidP="006D052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FilterWriter</w:t>
      </w:r>
    </w:p>
    <w:p w:rsidR="006D0528" w:rsidRDefault="006D0528" w:rsidP="006D0528">
      <w:pPr>
        <w:pStyle w:val="NormalWeb"/>
        <w:shd w:val="clear" w:color="auto" w:fill="FFFFFF"/>
        <w:rPr>
          <w:rFonts w:ascii="Verdana" w:hAnsi="Verdana"/>
          <w:color w:val="000000"/>
          <w:sz w:val="20"/>
          <w:szCs w:val="20"/>
        </w:rPr>
      </w:pPr>
      <w:r>
        <w:rPr>
          <w:rFonts w:ascii="Verdana" w:hAnsi="Verdana"/>
          <w:color w:val="000000"/>
          <w:sz w:val="20"/>
          <w:szCs w:val="20"/>
        </w:rPr>
        <w:t>Java FilterWriter class is an abstract </w:t>
      </w:r>
      <w:hyperlink r:id="rId127" w:history="1">
        <w:r>
          <w:rPr>
            <w:rStyle w:val="Hyperlink"/>
            <w:rFonts w:ascii="Verdana" w:hAnsi="Verdana"/>
            <w:color w:val="008000"/>
            <w:sz w:val="20"/>
            <w:szCs w:val="20"/>
          </w:rPr>
          <w:t>class</w:t>
        </w:r>
      </w:hyperlink>
      <w:r>
        <w:rPr>
          <w:rFonts w:ascii="Verdana" w:hAnsi="Verdana"/>
          <w:color w:val="000000"/>
          <w:sz w:val="20"/>
          <w:szCs w:val="20"/>
        </w:rPr>
        <w:t> which is used to write filtered character streams.</w:t>
      </w:r>
    </w:p>
    <w:p w:rsidR="006D0528" w:rsidRDefault="006D0528" w:rsidP="006D0528">
      <w:pPr>
        <w:pStyle w:val="NormalWeb"/>
        <w:shd w:val="clear" w:color="auto" w:fill="FFFFFF"/>
        <w:rPr>
          <w:rFonts w:ascii="Verdana" w:hAnsi="Verdana"/>
          <w:color w:val="000000"/>
          <w:sz w:val="20"/>
          <w:szCs w:val="20"/>
        </w:rPr>
      </w:pPr>
      <w:r>
        <w:rPr>
          <w:rFonts w:ascii="Verdana" w:hAnsi="Verdana"/>
          <w:color w:val="000000"/>
          <w:sz w:val="20"/>
          <w:szCs w:val="20"/>
        </w:rPr>
        <w:t>The sub class of the FilterWriter should override some of its methods and it may provide additional methods and fields also.</w:t>
      </w:r>
    </w:p>
    <w:p w:rsidR="006D0528" w:rsidRDefault="006D0528" w:rsidP="006D05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Fields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73"/>
        <w:gridCol w:w="1842"/>
        <w:gridCol w:w="1392"/>
        <w:gridCol w:w="7368"/>
      </w:tblGrid>
      <w:tr w:rsidR="006D0528" w:rsidTr="006D0528">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Modifier</w:t>
            </w:r>
          </w:p>
        </w:tc>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Description</w:t>
            </w:r>
          </w:p>
        </w:tc>
      </w:tr>
      <w:tr w:rsidR="006D0528" w:rsidTr="006D05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lastRenderedPageBreak/>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Writer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The underlying character-output stream.</w:t>
            </w:r>
          </w:p>
        </w:tc>
      </w:tr>
    </w:tbl>
    <w:p w:rsidR="006D0528" w:rsidRDefault="006D0528" w:rsidP="006D05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Constructors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6"/>
        <w:gridCol w:w="4381"/>
        <w:gridCol w:w="6308"/>
      </w:tblGrid>
      <w:tr w:rsidR="006D0528" w:rsidTr="006D0528">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Modifier</w:t>
            </w:r>
          </w:p>
        </w:tc>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Description</w:t>
            </w:r>
          </w:p>
        </w:tc>
      </w:tr>
      <w:tr w:rsidR="006D0528" w:rsidTr="006D05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FilterWriter(Writer 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It creates InputStream class Object</w:t>
            </w:r>
          </w:p>
        </w:tc>
      </w:tr>
    </w:tbl>
    <w:p w:rsidR="006D0528" w:rsidRDefault="006D0528" w:rsidP="006D05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25"/>
        <w:gridCol w:w="4465"/>
        <w:gridCol w:w="5785"/>
      </w:tblGrid>
      <w:tr w:rsidR="006D0528" w:rsidTr="006D0528">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6D0528" w:rsidRDefault="006D0528">
            <w:pPr>
              <w:rPr>
                <w:b/>
                <w:bCs/>
                <w:color w:val="000000"/>
                <w:sz w:val="26"/>
                <w:szCs w:val="26"/>
              </w:rPr>
            </w:pPr>
            <w:r>
              <w:rPr>
                <w:b/>
                <w:bCs/>
                <w:color w:val="000000"/>
                <w:sz w:val="26"/>
                <w:szCs w:val="26"/>
              </w:rPr>
              <w:t>Description</w:t>
            </w:r>
          </w:p>
        </w:tc>
      </w:tr>
      <w:tr w:rsidR="006D0528" w:rsidTr="006D05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It closes the stream, flushing it first.</w:t>
            </w:r>
          </w:p>
        </w:tc>
      </w:tr>
      <w:tr w:rsidR="006D0528" w:rsidTr="006D05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flush()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It flushes the stream.</w:t>
            </w:r>
          </w:p>
        </w:tc>
      </w:tr>
      <w:tr w:rsidR="006D0528" w:rsidTr="006D05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It writes a portion of an </w:t>
            </w:r>
            <w:hyperlink r:id="rId128" w:history="1">
              <w:r>
                <w:rPr>
                  <w:rStyle w:val="Hyperlink"/>
                  <w:rFonts w:ascii="Verdana" w:hAnsi="Verdana"/>
                  <w:color w:val="008000"/>
                  <w:sz w:val="20"/>
                  <w:szCs w:val="20"/>
                </w:rPr>
                <w:t>array</w:t>
              </w:r>
            </w:hyperlink>
            <w:r>
              <w:rPr>
                <w:rFonts w:ascii="Verdana" w:hAnsi="Verdana"/>
                <w:color w:val="000000"/>
                <w:sz w:val="20"/>
                <w:szCs w:val="20"/>
              </w:rPr>
              <w:t> of characters.</w:t>
            </w:r>
          </w:p>
        </w:tc>
      </w:tr>
      <w:tr w:rsidR="006D0528" w:rsidTr="006D05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write(int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It writes a single character.</w:t>
            </w:r>
          </w:p>
        </w:tc>
      </w:tr>
      <w:tr w:rsidR="006D0528" w:rsidTr="006D05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write(String str,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0528" w:rsidRDefault="006D0528">
            <w:pPr>
              <w:spacing w:line="345" w:lineRule="atLeast"/>
              <w:ind w:left="300"/>
              <w:rPr>
                <w:rFonts w:ascii="Verdana" w:hAnsi="Verdana"/>
                <w:color w:val="000000"/>
                <w:sz w:val="20"/>
                <w:szCs w:val="20"/>
              </w:rPr>
            </w:pPr>
            <w:r>
              <w:rPr>
                <w:rFonts w:ascii="Verdana" w:hAnsi="Verdana"/>
                <w:color w:val="000000"/>
                <w:sz w:val="20"/>
                <w:szCs w:val="20"/>
              </w:rPr>
              <w:t>It writes a portion of a </w:t>
            </w:r>
            <w:hyperlink r:id="rId129" w:history="1">
              <w:r>
                <w:rPr>
                  <w:rStyle w:val="Hyperlink"/>
                  <w:rFonts w:ascii="Verdana" w:hAnsi="Verdana"/>
                  <w:color w:val="008000"/>
                  <w:sz w:val="20"/>
                  <w:szCs w:val="20"/>
                </w:rPr>
                <w:t>string</w:t>
              </w:r>
            </w:hyperlink>
            <w:r>
              <w:rPr>
                <w:rFonts w:ascii="Verdana" w:hAnsi="Verdana"/>
                <w:color w:val="000000"/>
                <w:sz w:val="20"/>
                <w:szCs w:val="20"/>
              </w:rPr>
              <w:t>.</w:t>
            </w:r>
          </w:p>
        </w:tc>
      </w:tr>
    </w:tbl>
    <w:p w:rsidR="006D0528" w:rsidRDefault="000076E4" w:rsidP="006D0528">
      <w:pPr>
        <w:rPr>
          <w:rFonts w:ascii="Times New Roman" w:hAnsi="Times New Roman" w:cs="Times New Roman"/>
          <w:sz w:val="24"/>
          <w:szCs w:val="24"/>
        </w:rPr>
      </w:pPr>
      <w:r>
        <w:pict>
          <v:rect id="_x0000_i1093" style="width:0;height:.75pt" o:hralign="center" o:hrstd="t" o:hrnoshade="t" o:hr="t" fillcolor="#d4d4d4" stroked="f"/>
        </w:pict>
      </w:r>
    </w:p>
    <w:p w:rsidR="006D0528" w:rsidRDefault="006D0528" w:rsidP="006D05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FilterWriter Example</w:t>
      </w:r>
    </w:p>
    <w:p w:rsidR="006D0528" w:rsidRDefault="006D0528" w:rsidP="00A45A39">
      <w:pPr>
        <w:numPr>
          <w:ilvl w:val="0"/>
          <w:numId w:val="83"/>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CustomFilterWriter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FilterWriter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CustomFilterWriter(Writer out)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(out);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write(String str)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.write(str.toLowerCase());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FilterWriterExample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FileWriter fw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FileWriter(</w:t>
      </w:r>
      <w:r>
        <w:rPr>
          <w:rStyle w:val="string"/>
          <w:rFonts w:ascii="Verdana" w:hAnsi="Verdana"/>
          <w:color w:val="0000FF"/>
          <w:sz w:val="20"/>
          <w:szCs w:val="20"/>
          <w:bdr w:val="none" w:sz="0" w:space="0" w:color="auto" w:frame="1"/>
        </w:rPr>
        <w:t>"Record.txt"</w:t>
      </w:r>
      <w:r>
        <w:rPr>
          <w:rFonts w:ascii="Verdana" w:hAnsi="Verdana"/>
          <w:color w:val="000000"/>
          <w:sz w:val="20"/>
          <w:szCs w:val="20"/>
          <w:bdr w:val="none" w:sz="0" w:space="0" w:color="auto" w:frame="1"/>
        </w:rPr>
        <w:t>);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CustomFilterWriter filterWriter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CustomFilterWriter(fw);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filterWriter.write(</w:t>
      </w:r>
      <w:r>
        <w:rPr>
          <w:rStyle w:val="string"/>
          <w:rFonts w:ascii="Verdana" w:hAnsi="Verdana"/>
          <w:color w:val="0000FF"/>
          <w:sz w:val="20"/>
          <w:szCs w:val="20"/>
          <w:bdr w:val="none" w:sz="0" w:space="0" w:color="auto" w:frame="1"/>
        </w:rPr>
        <w:t>"I LOVE MY COUNTRY"</w:t>
      </w:r>
      <w:r>
        <w:rPr>
          <w:rFonts w:ascii="Verdana" w:hAnsi="Verdana"/>
          <w:color w:val="000000"/>
          <w:sz w:val="20"/>
          <w:szCs w:val="20"/>
          <w:bdr w:val="none" w:sz="0" w:space="0" w:color="auto" w:frame="1"/>
        </w:rPr>
        <w:t>);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filterWriter.close();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FileReader fr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"record.txt"</w:t>
      </w:r>
      <w:r>
        <w:rPr>
          <w:rFonts w:ascii="Verdana" w:hAnsi="Verdana"/>
          <w:color w:val="000000"/>
          <w:sz w:val="20"/>
          <w:szCs w:val="20"/>
          <w:bdr w:val="none" w:sz="0" w:space="0" w:color="auto" w:frame="1"/>
        </w:rPr>
        <w:t>);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BufferedReader bufferedReader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BufferedReader(fr);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((k = bufferedReader.read())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k);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bufferedReader.close();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(IOException e)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D0528" w:rsidRDefault="006D0528" w:rsidP="00A45A39">
      <w:pPr>
        <w:numPr>
          <w:ilvl w:val="0"/>
          <w:numId w:val="8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D0528" w:rsidRDefault="006D0528" w:rsidP="006D0528">
      <w:pPr>
        <w:pStyle w:val="NormalWeb"/>
        <w:shd w:val="clear" w:color="auto" w:fill="FFFFFF"/>
        <w:rPr>
          <w:rFonts w:ascii="Verdana" w:hAnsi="Verdana"/>
          <w:color w:val="000000"/>
          <w:sz w:val="20"/>
          <w:szCs w:val="20"/>
        </w:rPr>
      </w:pPr>
      <w:r>
        <w:rPr>
          <w:rFonts w:ascii="Verdana" w:hAnsi="Verdana"/>
          <w:color w:val="000000"/>
          <w:sz w:val="20"/>
          <w:szCs w:val="20"/>
        </w:rPr>
        <w:t>Output:</w:t>
      </w:r>
    </w:p>
    <w:p w:rsidR="006D0528" w:rsidRDefault="006D0528" w:rsidP="00E56015">
      <w:pPr>
        <w:pStyle w:val="HTMLPreformatted"/>
        <w:shd w:val="clear" w:color="auto" w:fill="F9FBF9"/>
        <w:rPr>
          <w:color w:val="000000"/>
        </w:rPr>
      </w:pPr>
      <w:proofErr w:type="gramStart"/>
      <w:r>
        <w:rPr>
          <w:color w:val="000000"/>
        </w:rPr>
        <w:t>i</w:t>
      </w:r>
      <w:proofErr w:type="gramEnd"/>
      <w:r>
        <w:rPr>
          <w:color w:val="000000"/>
        </w:rPr>
        <w:t xml:space="preserve"> love my country</w:t>
      </w:r>
    </w:p>
    <w:p w:rsidR="00E56015" w:rsidRPr="00E56015" w:rsidRDefault="00E56015" w:rsidP="00E56015">
      <w:pPr>
        <w:pStyle w:val="HTMLPreformatted"/>
        <w:shd w:val="clear" w:color="auto" w:fill="F9FBF9"/>
        <w:rPr>
          <w:color w:val="000000"/>
        </w:rPr>
      </w:pPr>
    </w:p>
    <w:p w:rsidR="00E56015" w:rsidRDefault="00E56015" w:rsidP="00AD4807">
      <w:pPr>
        <w:rPr>
          <w:rFonts w:ascii="Verdana" w:hAnsi="Verdana"/>
          <w:color w:val="000000"/>
          <w:sz w:val="20"/>
          <w:szCs w:val="20"/>
          <w:shd w:val="clear" w:color="auto" w:fill="FFFFFF"/>
        </w:rPr>
      </w:pPr>
      <w:r>
        <w:rPr>
          <w:rFonts w:ascii="Verdana" w:hAnsi="Verdana"/>
          <w:color w:val="000000"/>
          <w:sz w:val="20"/>
          <w:szCs w:val="20"/>
          <w:shd w:val="clear" w:color="auto" w:fill="FFFFFF"/>
        </w:rPr>
        <w:t>While running the current program if the current working directory does not contain the file, a new file is created and CustomFileWriter will write the text "I LOVE MY COUNTRY" in lowercase to the file.</w:t>
      </w:r>
    </w:p>
    <w:p w:rsidR="00757E31" w:rsidRDefault="00757E31" w:rsidP="00757E3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FilterReader</w:t>
      </w:r>
    </w:p>
    <w:p w:rsidR="00757E31" w:rsidRDefault="00757E31" w:rsidP="00757E31">
      <w:pPr>
        <w:pStyle w:val="NormalWeb"/>
        <w:shd w:val="clear" w:color="auto" w:fill="FFFFFF"/>
        <w:rPr>
          <w:rFonts w:ascii="Verdana" w:hAnsi="Verdana"/>
          <w:color w:val="000000"/>
          <w:sz w:val="20"/>
          <w:szCs w:val="20"/>
        </w:rPr>
      </w:pPr>
      <w:r>
        <w:rPr>
          <w:rFonts w:ascii="Verdana" w:hAnsi="Verdana"/>
          <w:color w:val="000000"/>
          <w:sz w:val="20"/>
          <w:szCs w:val="20"/>
        </w:rPr>
        <w:t>Java FilterReader is used to perform filtering operation on </w:t>
      </w:r>
      <w:hyperlink r:id="rId130" w:history="1">
        <w:r>
          <w:rPr>
            <w:rStyle w:val="Hyperlink"/>
            <w:rFonts w:ascii="Verdana" w:hAnsi="Verdana"/>
            <w:color w:val="008000"/>
            <w:sz w:val="20"/>
            <w:szCs w:val="20"/>
          </w:rPr>
          <w:t>reader</w:t>
        </w:r>
      </w:hyperlink>
      <w:r>
        <w:rPr>
          <w:rFonts w:ascii="Verdana" w:hAnsi="Verdana"/>
          <w:color w:val="000000"/>
          <w:sz w:val="20"/>
          <w:szCs w:val="20"/>
        </w:rPr>
        <w:t> stream. It is an abstract class for reading filtered character streams.</w:t>
      </w:r>
    </w:p>
    <w:p w:rsidR="00757E31" w:rsidRDefault="00757E31" w:rsidP="00757E31">
      <w:pPr>
        <w:pStyle w:val="NormalWeb"/>
        <w:shd w:val="clear" w:color="auto" w:fill="FFFFFF"/>
        <w:rPr>
          <w:rFonts w:ascii="Verdana" w:hAnsi="Verdana"/>
          <w:color w:val="000000"/>
          <w:sz w:val="20"/>
          <w:szCs w:val="20"/>
        </w:rPr>
      </w:pPr>
      <w:r>
        <w:rPr>
          <w:rFonts w:ascii="Verdana" w:hAnsi="Verdana"/>
          <w:color w:val="000000"/>
          <w:sz w:val="20"/>
          <w:szCs w:val="20"/>
        </w:rPr>
        <w:t xml:space="preserve">The FilterReader provides </w:t>
      </w:r>
      <w:proofErr w:type="gramStart"/>
      <w:r>
        <w:rPr>
          <w:rFonts w:ascii="Verdana" w:hAnsi="Verdana"/>
          <w:color w:val="000000"/>
          <w:sz w:val="20"/>
          <w:szCs w:val="20"/>
        </w:rPr>
        <w:t>default methods that passes</w:t>
      </w:r>
      <w:proofErr w:type="gramEnd"/>
      <w:r>
        <w:rPr>
          <w:rFonts w:ascii="Verdana" w:hAnsi="Verdana"/>
          <w:color w:val="000000"/>
          <w:sz w:val="20"/>
          <w:szCs w:val="20"/>
        </w:rPr>
        <w:t xml:space="preserve"> all requests to the contained stream. Subclasses of FilterReader should override some of its methods and may also provide additional methods and fields.</w:t>
      </w:r>
    </w:p>
    <w:p w:rsidR="00757E31" w:rsidRDefault="00757E31" w:rsidP="00757E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Field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90"/>
        <w:gridCol w:w="1993"/>
        <w:gridCol w:w="1402"/>
        <w:gridCol w:w="7190"/>
      </w:tblGrid>
      <w:tr w:rsidR="00757E31" w:rsidTr="00757E31">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lastRenderedPageBreak/>
              <w:t>Modifier</w:t>
            </w:r>
          </w:p>
        </w:tc>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t>Description</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Reader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The underlying character-input stream.</w:t>
            </w:r>
          </w:p>
        </w:tc>
      </w:tr>
    </w:tbl>
    <w:p w:rsidR="00757E31" w:rsidRDefault="00757E31" w:rsidP="00757E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Constructors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85"/>
        <w:gridCol w:w="4616"/>
        <w:gridCol w:w="5974"/>
      </w:tblGrid>
      <w:tr w:rsidR="00757E31" w:rsidTr="00757E31">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t>Modifier</w:t>
            </w:r>
          </w:p>
        </w:tc>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t>Description</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FilterReader(Reader 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It creates a new filtered reader.</w:t>
            </w:r>
          </w:p>
        </w:tc>
      </w:tr>
    </w:tbl>
    <w:p w:rsidR="00757E31" w:rsidRDefault="00757E31" w:rsidP="00757E3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10"/>
        <w:gridCol w:w="3589"/>
        <w:gridCol w:w="7176"/>
      </w:tblGrid>
      <w:tr w:rsidR="00757E31" w:rsidTr="00757E31">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757E31" w:rsidRDefault="00757E31">
            <w:pPr>
              <w:rPr>
                <w:b/>
                <w:bCs/>
                <w:color w:val="000000"/>
                <w:sz w:val="26"/>
                <w:szCs w:val="26"/>
              </w:rPr>
            </w:pPr>
            <w:r>
              <w:rPr>
                <w:b/>
                <w:bCs/>
                <w:color w:val="000000"/>
                <w:sz w:val="26"/>
                <w:szCs w:val="26"/>
              </w:rPr>
              <w:t>Description</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It closes the stream and releases any system resources associated with it.</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mark(int readAheadLimit)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It marks the present position in the stream.</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markSupported()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 xml:space="preserve">It tells whether this stream supports the </w:t>
            </w:r>
            <w:proofErr w:type="gramStart"/>
            <w:r>
              <w:rPr>
                <w:rFonts w:ascii="Verdana" w:hAnsi="Verdana"/>
                <w:color w:val="000000"/>
                <w:sz w:val="20"/>
                <w:szCs w:val="20"/>
              </w:rPr>
              <w:t>mark(</w:t>
            </w:r>
            <w:proofErr w:type="gramEnd"/>
            <w:r>
              <w:rPr>
                <w:rFonts w:ascii="Verdana" w:hAnsi="Verdana"/>
                <w:color w:val="000000"/>
                <w:sz w:val="20"/>
                <w:szCs w:val="20"/>
              </w:rPr>
              <w:t>) operation.</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ready()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It tells whether this stream is ready to be read.</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It reads a single character.</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read(char[]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It reads characters into a portion of an </w:t>
            </w:r>
            <w:hyperlink r:id="rId131" w:history="1">
              <w:r>
                <w:rPr>
                  <w:rStyle w:val="Hyperlink"/>
                  <w:rFonts w:ascii="Verdana" w:hAnsi="Verdana"/>
                  <w:color w:val="008000"/>
                  <w:sz w:val="20"/>
                  <w:szCs w:val="20"/>
                </w:rPr>
                <w:t>array</w:t>
              </w:r>
            </w:hyperlink>
            <w:r>
              <w:rPr>
                <w:rFonts w:ascii="Verdana" w:hAnsi="Verdana"/>
                <w:color w:val="000000"/>
                <w:sz w:val="20"/>
                <w:szCs w:val="20"/>
              </w:rPr>
              <w:t>.</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lastRenderedPageBreak/>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It resets the stream.</w:t>
            </w:r>
          </w:p>
        </w:tc>
      </w:tr>
      <w:tr w:rsidR="00757E31" w:rsidTr="00757E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skip(long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7E31" w:rsidRDefault="00757E31">
            <w:pPr>
              <w:spacing w:line="345" w:lineRule="atLeast"/>
              <w:ind w:left="300"/>
              <w:rPr>
                <w:rFonts w:ascii="Verdana" w:hAnsi="Verdana"/>
                <w:color w:val="000000"/>
                <w:sz w:val="20"/>
                <w:szCs w:val="20"/>
              </w:rPr>
            </w:pPr>
            <w:r>
              <w:rPr>
                <w:rFonts w:ascii="Verdana" w:hAnsi="Verdana"/>
                <w:color w:val="000000"/>
                <w:sz w:val="20"/>
                <w:szCs w:val="20"/>
              </w:rPr>
              <w:t>It skips characters.</w:t>
            </w:r>
          </w:p>
        </w:tc>
      </w:tr>
    </w:tbl>
    <w:p w:rsidR="00757E31" w:rsidRDefault="000076E4" w:rsidP="00757E31">
      <w:pPr>
        <w:rPr>
          <w:rFonts w:ascii="Times New Roman" w:hAnsi="Times New Roman" w:cs="Times New Roman"/>
          <w:sz w:val="24"/>
          <w:szCs w:val="24"/>
        </w:rPr>
      </w:pPr>
      <w:r>
        <w:pict>
          <v:rect id="_x0000_i1094" style="width:0;height:.75pt" o:hralign="center" o:hrstd="t" o:hrnoshade="t" o:hr="t" fillcolor="#d4d4d4" stroked="f"/>
        </w:pict>
      </w:r>
    </w:p>
    <w:p w:rsidR="00757E31" w:rsidRDefault="00757E31" w:rsidP="00757E3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757E31" w:rsidRDefault="00757E31" w:rsidP="00757E31">
      <w:pPr>
        <w:pStyle w:val="NormalWeb"/>
        <w:shd w:val="clear" w:color="auto" w:fill="FFFFFF"/>
        <w:rPr>
          <w:rFonts w:ascii="Verdana" w:hAnsi="Verdana"/>
          <w:color w:val="000000"/>
          <w:sz w:val="20"/>
          <w:szCs w:val="20"/>
        </w:rPr>
      </w:pPr>
      <w:r>
        <w:rPr>
          <w:rFonts w:ascii="Verdana" w:hAnsi="Verdana"/>
          <w:color w:val="000000"/>
          <w:sz w:val="20"/>
          <w:szCs w:val="20"/>
        </w:rPr>
        <w:t>In this example, we are using "javaFile123.txt" file which contains "India is my country" text in it. Here, we are converting whitespace with question mark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CustomFilterReader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FilterReader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CustomFilterReader(Reader in)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(in);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read()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 =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.read();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x == </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FilterReaderExample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Reader reader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"javaFile123.txt"</w:t>
      </w:r>
      <w:r>
        <w:rPr>
          <w:rFonts w:ascii="Verdana" w:hAnsi="Verdana"/>
          <w:color w:val="000000"/>
          <w:sz w:val="20"/>
          <w:szCs w:val="20"/>
          <w:bdr w:val="none" w:sz="0" w:space="0" w:color="auto" w:frame="1"/>
        </w:rPr>
        <w:t>);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CustomFilterReader fr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CustomFilterReader(reader);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((i = fr.read())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i);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fr.close();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reader.close();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e.getMessage();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57E31" w:rsidRDefault="00757E31" w:rsidP="00A45A39">
      <w:pPr>
        <w:numPr>
          <w:ilvl w:val="0"/>
          <w:numId w:val="8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57E31" w:rsidRDefault="00757E31" w:rsidP="00757E31">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rsidR="00757E31" w:rsidRDefault="00757E31" w:rsidP="00757E31">
      <w:pPr>
        <w:pStyle w:val="HTMLPreformatted"/>
        <w:shd w:val="clear" w:color="auto" w:fill="F9FBF9"/>
        <w:rPr>
          <w:color w:val="000000"/>
        </w:rPr>
      </w:pPr>
      <w:r>
        <w:rPr>
          <w:color w:val="000000"/>
        </w:rPr>
        <w:t>India</w:t>
      </w:r>
      <w:proofErr w:type="gramStart"/>
      <w:r>
        <w:rPr>
          <w:color w:val="000000"/>
        </w:rPr>
        <w:t>?is</w:t>
      </w:r>
      <w:proofErr w:type="gramEnd"/>
      <w:r>
        <w:rPr>
          <w:color w:val="000000"/>
        </w:rPr>
        <w:t>?my?country</w:t>
      </w:r>
    </w:p>
    <w:p w:rsidR="00757E31" w:rsidRDefault="00757E31" w:rsidP="00AD4807"/>
    <w:p w:rsidR="00903500" w:rsidRDefault="00903500" w:rsidP="0090350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File Class</w:t>
      </w:r>
    </w:p>
    <w:p w:rsidR="00903500" w:rsidRDefault="00903500" w:rsidP="00903500">
      <w:pPr>
        <w:pStyle w:val="NormalWeb"/>
        <w:shd w:val="clear" w:color="auto" w:fill="FFFFFF"/>
        <w:rPr>
          <w:rFonts w:ascii="Verdana" w:hAnsi="Verdana"/>
          <w:color w:val="000000"/>
          <w:sz w:val="20"/>
          <w:szCs w:val="20"/>
        </w:rPr>
      </w:pPr>
      <w:r>
        <w:rPr>
          <w:rFonts w:ascii="Verdana" w:hAnsi="Verdana"/>
          <w:color w:val="000000"/>
          <w:sz w:val="20"/>
          <w:szCs w:val="20"/>
        </w:rPr>
        <w:t>The File class is an abstract representation of file and directory pathname. A pathname can be either absolute or relative.</w:t>
      </w:r>
    </w:p>
    <w:p w:rsidR="00903500" w:rsidRDefault="00903500" w:rsidP="00903500">
      <w:pPr>
        <w:pStyle w:val="NormalWeb"/>
        <w:shd w:val="clear" w:color="auto" w:fill="FFFFFF"/>
        <w:rPr>
          <w:rFonts w:ascii="Verdana" w:hAnsi="Verdana"/>
          <w:color w:val="000000"/>
          <w:sz w:val="20"/>
          <w:szCs w:val="20"/>
        </w:rPr>
      </w:pPr>
      <w:r>
        <w:rPr>
          <w:rFonts w:ascii="Verdana" w:hAnsi="Verdana"/>
          <w:color w:val="000000"/>
          <w:sz w:val="20"/>
          <w:szCs w:val="20"/>
        </w:rPr>
        <w:t xml:space="preserve">The File </w:t>
      </w:r>
      <w:proofErr w:type="gramStart"/>
      <w:r>
        <w:rPr>
          <w:rFonts w:ascii="Verdana" w:hAnsi="Verdana"/>
          <w:color w:val="000000"/>
          <w:sz w:val="20"/>
          <w:szCs w:val="20"/>
        </w:rPr>
        <w:t>class have</w:t>
      </w:r>
      <w:proofErr w:type="gramEnd"/>
      <w:r>
        <w:rPr>
          <w:rFonts w:ascii="Verdana" w:hAnsi="Verdana"/>
          <w:color w:val="000000"/>
          <w:sz w:val="20"/>
          <w:szCs w:val="20"/>
        </w:rPr>
        <w:t xml:space="preserve"> several methods for working with directories and files such as creating new directories or files, deleting and renaming directories or files, listing the contents of a directory etc.</w:t>
      </w:r>
    </w:p>
    <w:p w:rsidR="00903500" w:rsidRDefault="00903500" w:rsidP="0090350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Fields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1147"/>
        <w:gridCol w:w="2454"/>
        <w:gridCol w:w="8074"/>
      </w:tblGrid>
      <w:tr w:rsidR="00903500" w:rsidTr="00903500">
        <w:tc>
          <w:tcPr>
            <w:tcW w:w="0" w:type="auto"/>
            <w:shd w:val="clear" w:color="auto" w:fill="C7CCBE"/>
            <w:tcMar>
              <w:top w:w="180" w:type="dxa"/>
              <w:left w:w="180" w:type="dxa"/>
              <w:bottom w:w="180" w:type="dxa"/>
              <w:right w:w="180" w:type="dxa"/>
            </w:tcMar>
            <w:hideMark/>
          </w:tcPr>
          <w:p w:rsidR="00903500" w:rsidRDefault="00903500">
            <w:pPr>
              <w:rPr>
                <w:b/>
                <w:bCs/>
                <w:color w:val="000000"/>
                <w:sz w:val="26"/>
                <w:szCs w:val="26"/>
              </w:rPr>
            </w:pPr>
            <w:r>
              <w:rPr>
                <w:b/>
                <w:bCs/>
                <w:color w:val="000000"/>
                <w:sz w:val="26"/>
                <w:szCs w:val="26"/>
              </w:rPr>
              <w:t>Modifier</w:t>
            </w:r>
          </w:p>
        </w:tc>
        <w:tc>
          <w:tcPr>
            <w:tcW w:w="0" w:type="auto"/>
            <w:shd w:val="clear" w:color="auto" w:fill="C7CCBE"/>
            <w:tcMar>
              <w:top w:w="180" w:type="dxa"/>
              <w:left w:w="180" w:type="dxa"/>
              <w:bottom w:w="180" w:type="dxa"/>
              <w:right w:w="180" w:type="dxa"/>
            </w:tcMar>
            <w:hideMark/>
          </w:tcPr>
          <w:p w:rsidR="00903500" w:rsidRDefault="00903500">
            <w:pPr>
              <w:rPr>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rsidR="00903500" w:rsidRDefault="00903500">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rsidR="00903500" w:rsidRDefault="00903500">
            <w:pPr>
              <w:rPr>
                <w:b/>
                <w:bCs/>
                <w:color w:val="000000"/>
                <w:sz w:val="26"/>
                <w:szCs w:val="26"/>
              </w:rPr>
            </w:pPr>
            <w:r>
              <w:rPr>
                <w:b/>
                <w:bCs/>
                <w:color w:val="000000"/>
                <w:sz w:val="26"/>
                <w:szCs w:val="26"/>
              </w:rPr>
              <w:t>Description</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pathSeparator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is system-dependent path-separator character, represented as a </w:t>
            </w:r>
            <w:hyperlink r:id="rId132" w:history="1">
              <w:r>
                <w:rPr>
                  <w:rStyle w:val="Hyperlink"/>
                  <w:rFonts w:ascii="Verdana" w:hAnsi="Verdana"/>
                  <w:color w:val="008000"/>
                  <w:sz w:val="20"/>
                  <w:szCs w:val="20"/>
                </w:rPr>
                <w:t>string</w:t>
              </w:r>
            </w:hyperlink>
            <w:r>
              <w:rPr>
                <w:rFonts w:ascii="Verdana" w:hAnsi="Verdana"/>
                <w:color w:val="000000"/>
                <w:sz w:val="20"/>
                <w:szCs w:val="20"/>
              </w:rPr>
              <w:t> for convenience.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pathSeparatorChar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is system-dependent path-separator character.</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separator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is system-dependent default name-separator character, represented as a string for convenience.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separatorChar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is system-dependent default name-separator character.</w:t>
            </w:r>
          </w:p>
        </w:tc>
      </w:tr>
    </w:tbl>
    <w:p w:rsidR="00903500" w:rsidRDefault="000076E4" w:rsidP="00903500">
      <w:pPr>
        <w:pStyle w:val="Heading3"/>
        <w:shd w:val="clear" w:color="auto" w:fill="FFFFFF"/>
        <w:spacing w:line="312" w:lineRule="atLeast"/>
        <w:rPr>
          <w:rFonts w:ascii="Helvetica" w:hAnsi="Helvetica" w:cs="Helvetica"/>
          <w:b w:val="0"/>
          <w:bCs w:val="0"/>
          <w:color w:val="610B4B"/>
          <w:sz w:val="32"/>
          <w:szCs w:val="32"/>
        </w:rPr>
      </w:pPr>
      <w:hyperlink r:id="rId133" w:history="1">
        <w:r w:rsidR="00903500">
          <w:rPr>
            <w:rStyle w:val="Hyperlink"/>
            <w:rFonts w:ascii="Helvetica" w:hAnsi="Helvetica" w:cs="Helvetica"/>
            <w:b w:val="0"/>
            <w:bCs w:val="0"/>
            <w:color w:val="008000"/>
            <w:sz w:val="32"/>
            <w:szCs w:val="32"/>
          </w:rPr>
          <w:t>Constructors</w:t>
        </w:r>
      </w:hyperlink>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60"/>
        <w:gridCol w:w="9515"/>
      </w:tblGrid>
      <w:tr w:rsidR="00903500" w:rsidTr="00903500">
        <w:tc>
          <w:tcPr>
            <w:tcW w:w="0" w:type="auto"/>
            <w:shd w:val="clear" w:color="auto" w:fill="C7CCBE"/>
            <w:tcMar>
              <w:top w:w="180" w:type="dxa"/>
              <w:left w:w="180" w:type="dxa"/>
              <w:bottom w:w="180" w:type="dxa"/>
              <w:right w:w="180" w:type="dxa"/>
            </w:tcMar>
            <w:hideMark/>
          </w:tcPr>
          <w:p w:rsidR="00903500" w:rsidRDefault="00903500">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903500" w:rsidRDefault="00903500">
            <w:pPr>
              <w:rPr>
                <w:b/>
                <w:bCs/>
                <w:color w:val="000000"/>
                <w:sz w:val="26"/>
                <w:szCs w:val="26"/>
              </w:rPr>
            </w:pPr>
            <w:r>
              <w:rPr>
                <w:b/>
                <w:bCs/>
                <w:color w:val="000000"/>
                <w:sz w:val="26"/>
                <w:szCs w:val="26"/>
              </w:rPr>
              <w:t>Description</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File(File parent, String 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creates a new File instance from a parent abstract pathname and a child pathname string.</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lastRenderedPageBreak/>
              <w:t>File(String pathname)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creates a new File instance by converting the given pathname string into an abstract pathname.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File(String parent, String 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creates a new File instance from a parent pathname string and a child pathname string.</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File(URI uri)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creates a new File instance by converting the given file: URI into an abstract pathname.</w:t>
            </w:r>
          </w:p>
        </w:tc>
      </w:tr>
    </w:tbl>
    <w:p w:rsidR="00903500" w:rsidRDefault="00903500" w:rsidP="0090350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Useful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48"/>
        <w:gridCol w:w="3632"/>
        <w:gridCol w:w="7595"/>
      </w:tblGrid>
      <w:tr w:rsidR="00903500" w:rsidTr="00903500">
        <w:tc>
          <w:tcPr>
            <w:tcW w:w="0" w:type="auto"/>
            <w:shd w:val="clear" w:color="auto" w:fill="C7CCBE"/>
            <w:tcMar>
              <w:top w:w="180" w:type="dxa"/>
              <w:left w:w="180" w:type="dxa"/>
              <w:bottom w:w="180" w:type="dxa"/>
              <w:right w:w="180" w:type="dxa"/>
            </w:tcMar>
            <w:hideMark/>
          </w:tcPr>
          <w:p w:rsidR="00903500" w:rsidRDefault="00903500">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903500" w:rsidRDefault="0090350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903500" w:rsidRDefault="00903500">
            <w:pPr>
              <w:rPr>
                <w:b/>
                <w:bCs/>
                <w:color w:val="000000"/>
                <w:sz w:val="26"/>
                <w:szCs w:val="26"/>
              </w:rPr>
            </w:pPr>
            <w:r>
              <w:rPr>
                <w:b/>
                <w:bCs/>
                <w:color w:val="000000"/>
                <w:sz w:val="26"/>
                <w:szCs w:val="26"/>
              </w:rPr>
              <w:t>Description</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static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createTempFile(String prefix, String suffix)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creates an empty file in the default temporary-file directory, using the given prefix and suffix to generate its name.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createNewFile()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atomically creates a new, empty file named by this abstract pathname if and only if a file with this name does not yet exist.</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canWrite()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tests whether the application can modify the file denoted by this abstract pathname.String[]</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canExecute()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tests whether the application can execute the file denoted by this abstract pathname.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canRead()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tests whether the application can read the file denoted by this abstract pathname.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isAbsolute()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tests whether this abstract pathname is absolute.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lastRenderedPageBreak/>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isDirectory()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tests whether the file denoted by this abstract pathname is a directory.</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isFile()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tests whether the file denoted by this abstract pathname is a normal file.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returns the name of the file or directory denoted by this abstract pathname.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getParent()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returns the pathname string of this abstract pathname's parent, or null if this pathname does not name a parent directory.</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toPath()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 xml:space="preserve">It returns a java.nio.file.Path object constructed from </w:t>
            </w:r>
            <w:proofErr w:type="gramStart"/>
            <w:r>
              <w:rPr>
                <w:rFonts w:ascii="Verdana" w:hAnsi="Verdana"/>
                <w:color w:val="000000"/>
                <w:sz w:val="20"/>
                <w:szCs w:val="20"/>
              </w:rPr>
              <w:t>the this</w:t>
            </w:r>
            <w:proofErr w:type="gramEnd"/>
            <w:r>
              <w:rPr>
                <w:rFonts w:ascii="Verdana" w:hAnsi="Verdana"/>
                <w:color w:val="000000"/>
                <w:sz w:val="20"/>
                <w:szCs w:val="20"/>
              </w:rPr>
              <w:t xml:space="preserve"> abstract path.</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URI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toURI()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constructs a file: URI that represents this abstract pathname.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listFiles()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returns an </w:t>
            </w:r>
            <w:hyperlink r:id="rId134" w:history="1">
              <w:r>
                <w:rPr>
                  <w:rStyle w:val="Hyperlink"/>
                  <w:rFonts w:ascii="Verdana" w:hAnsi="Verdana"/>
                  <w:color w:val="008000"/>
                  <w:sz w:val="20"/>
                  <w:szCs w:val="20"/>
                </w:rPr>
                <w:t>array</w:t>
              </w:r>
            </w:hyperlink>
            <w:r>
              <w:rPr>
                <w:rFonts w:ascii="Verdana" w:hAnsi="Verdana"/>
                <w:color w:val="000000"/>
                <w:sz w:val="20"/>
                <w:szCs w:val="20"/>
              </w:rPr>
              <w:t> of abstract pathnames denoting the files in the directory denoted by this abstract pathname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getFreeSpace()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returns the number of unallocated bytes in the partition named by this abstract path name.</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list(FilenameFilter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returns an array of strings naming the files and directories in the directory denoted by this abstract pathname that satisfy the specified filter.</w:t>
            </w:r>
          </w:p>
        </w:tc>
      </w:tr>
      <w:tr w:rsidR="00903500" w:rsidTr="009035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mkdir()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3500" w:rsidRDefault="00903500">
            <w:pPr>
              <w:spacing w:line="345" w:lineRule="atLeast"/>
              <w:ind w:left="300"/>
              <w:rPr>
                <w:rFonts w:ascii="Verdana" w:hAnsi="Verdana"/>
                <w:color w:val="000000"/>
                <w:sz w:val="20"/>
                <w:szCs w:val="20"/>
              </w:rPr>
            </w:pPr>
            <w:r>
              <w:rPr>
                <w:rFonts w:ascii="Verdana" w:hAnsi="Verdana"/>
                <w:color w:val="000000"/>
                <w:sz w:val="20"/>
                <w:szCs w:val="20"/>
              </w:rPr>
              <w:t>It creates the directory named by this abstract pathname.</w:t>
            </w:r>
          </w:p>
        </w:tc>
      </w:tr>
    </w:tbl>
    <w:p w:rsidR="00903500" w:rsidRDefault="000076E4" w:rsidP="00903500">
      <w:pPr>
        <w:rPr>
          <w:rFonts w:ascii="Times New Roman" w:hAnsi="Times New Roman" w:cs="Times New Roman"/>
          <w:sz w:val="24"/>
          <w:szCs w:val="24"/>
        </w:rPr>
      </w:pPr>
      <w:r>
        <w:pict>
          <v:rect id="_x0000_i1095" style="width:0;height:.75pt" o:hralign="center" o:hrstd="t" o:hrnoshade="t" o:hr="t" fillcolor="#d4d4d4" stroked="f"/>
        </w:pict>
      </w:r>
    </w:p>
    <w:p w:rsidR="00903500" w:rsidRDefault="00903500" w:rsidP="009035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 Example 1</w:t>
      </w:r>
    </w:p>
    <w:p w:rsidR="00903500" w:rsidRDefault="00903500" w:rsidP="00A45A39">
      <w:pPr>
        <w:numPr>
          <w:ilvl w:val="0"/>
          <w:numId w:val="85"/>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FileDemo {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 file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"javaFile123.txt"</w:t>
      </w:r>
      <w:r>
        <w:rPr>
          <w:rFonts w:ascii="Verdana" w:hAnsi="Verdana"/>
          <w:color w:val="000000"/>
          <w:sz w:val="20"/>
          <w:szCs w:val="20"/>
          <w:bdr w:val="none" w:sz="0" w:space="0" w:color="auto" w:frame="1"/>
        </w:rPr>
        <w:t>);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(file.createNewFile()) {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"New File is created!"</w:t>
      </w:r>
      <w:r>
        <w:rPr>
          <w:rFonts w:ascii="Verdana" w:hAnsi="Verdana"/>
          <w:color w:val="000000"/>
          <w:sz w:val="20"/>
          <w:szCs w:val="20"/>
          <w:bdr w:val="none" w:sz="0" w:space="0" w:color="auto" w:frame="1"/>
        </w:rPr>
        <w:t>);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"File already exists."</w:t>
      </w:r>
      <w:r>
        <w:rPr>
          <w:rFonts w:ascii="Verdana" w:hAnsi="Verdana"/>
          <w:color w:val="000000"/>
          <w:sz w:val="20"/>
          <w:szCs w:val="20"/>
          <w:bdr w:val="none" w:sz="0" w:space="0" w:color="auto" w:frame="1"/>
        </w:rPr>
        <w:t>);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(IOException e) {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03500" w:rsidRDefault="00903500" w:rsidP="00A45A39">
      <w:pPr>
        <w:numPr>
          <w:ilvl w:val="0"/>
          <w:numId w:val="8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03500" w:rsidRDefault="00903500" w:rsidP="00903500">
      <w:pPr>
        <w:pStyle w:val="NormalWeb"/>
        <w:shd w:val="clear" w:color="auto" w:fill="FFFFFF"/>
        <w:rPr>
          <w:rFonts w:ascii="Verdana" w:hAnsi="Verdana"/>
          <w:color w:val="000000"/>
          <w:sz w:val="20"/>
          <w:szCs w:val="20"/>
        </w:rPr>
      </w:pPr>
      <w:r>
        <w:rPr>
          <w:rFonts w:ascii="Verdana" w:hAnsi="Verdana"/>
          <w:color w:val="000000"/>
          <w:sz w:val="20"/>
          <w:szCs w:val="20"/>
        </w:rPr>
        <w:t>Output:</w:t>
      </w:r>
    </w:p>
    <w:p w:rsidR="00903500" w:rsidRDefault="00903500" w:rsidP="00903500">
      <w:pPr>
        <w:pStyle w:val="HTMLPreformatted"/>
        <w:shd w:val="clear" w:color="auto" w:fill="F9FBF9"/>
        <w:rPr>
          <w:color w:val="000000"/>
        </w:rPr>
      </w:pPr>
      <w:r>
        <w:rPr>
          <w:color w:val="000000"/>
        </w:rPr>
        <w:t>New File is created!</w:t>
      </w:r>
    </w:p>
    <w:p w:rsidR="00903500" w:rsidRDefault="00903500" w:rsidP="009035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 Example 2</w:t>
      </w:r>
    </w:p>
    <w:p w:rsidR="00903500" w:rsidRDefault="00903500" w:rsidP="00A45A39">
      <w:pPr>
        <w:numPr>
          <w:ilvl w:val="0"/>
          <w:numId w:val="86"/>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FileDemo2 {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path =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bool = </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createing  new files</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 file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"testFile1.txt"</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file.createNewFile();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System.out.println(file);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createing new canonical from file object</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 file2 = file.getCanonicalFile();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returns true if the file exists</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System.out.println(file2);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bool = file2.exists();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returns absolute pathname</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path = file2.getAbsolutePath();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System.out.println(bool);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if file exists</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(bool) {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prints</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w:t>
      </w:r>
      <w:proofErr w:type="gramEnd"/>
      <w:r>
        <w:rPr>
          <w:rFonts w:ascii="Verdana" w:hAnsi="Verdana"/>
          <w:color w:val="000000"/>
          <w:sz w:val="20"/>
          <w:szCs w:val="20"/>
          <w:bdr w:val="none" w:sz="0" w:space="0" w:color="auto" w:frame="1"/>
        </w:rPr>
        <w:t>path + </w:t>
      </w:r>
      <w:r>
        <w:rPr>
          <w:rStyle w:val="string"/>
          <w:rFonts w:ascii="Verdana" w:hAnsi="Verdana"/>
          <w:color w:val="0000FF"/>
          <w:sz w:val="20"/>
          <w:szCs w:val="20"/>
          <w:bdr w:val="none" w:sz="0" w:space="0" w:color="auto" w:frame="1"/>
        </w:rPr>
        <w:t>" Exists? "</w:t>
      </w:r>
      <w:r>
        <w:rPr>
          <w:rFonts w:ascii="Verdana" w:hAnsi="Verdana"/>
          <w:color w:val="000000"/>
          <w:sz w:val="20"/>
          <w:szCs w:val="20"/>
          <w:bdr w:val="none" w:sz="0" w:space="0" w:color="auto" w:frame="1"/>
        </w:rPr>
        <w:t> + bool);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if any error occurs</w:t>
      </w:r>
      <w:r>
        <w:rPr>
          <w:rFonts w:ascii="Verdana" w:hAnsi="Verdana"/>
          <w:color w:val="000000"/>
          <w:sz w:val="20"/>
          <w:szCs w:val="20"/>
          <w:bdr w:val="none" w:sz="0" w:space="0" w:color="auto" w:frame="1"/>
        </w:rPr>
        <w:t>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03500" w:rsidRDefault="00903500" w:rsidP="00A45A39">
      <w:pPr>
        <w:numPr>
          <w:ilvl w:val="0"/>
          <w:numId w:val="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03500" w:rsidRDefault="00903500" w:rsidP="00903500">
      <w:pPr>
        <w:pStyle w:val="NormalWeb"/>
        <w:shd w:val="clear" w:color="auto" w:fill="FFFFFF"/>
        <w:rPr>
          <w:rFonts w:ascii="Verdana" w:hAnsi="Verdana"/>
          <w:color w:val="000000"/>
          <w:sz w:val="20"/>
          <w:szCs w:val="20"/>
        </w:rPr>
      </w:pPr>
      <w:r>
        <w:rPr>
          <w:rFonts w:ascii="Verdana" w:hAnsi="Verdana"/>
          <w:color w:val="000000"/>
          <w:sz w:val="20"/>
          <w:szCs w:val="20"/>
        </w:rPr>
        <w:t>Output:</w:t>
      </w:r>
    </w:p>
    <w:p w:rsidR="00903500" w:rsidRDefault="00903500" w:rsidP="00903500">
      <w:pPr>
        <w:pStyle w:val="HTMLPreformatted"/>
        <w:shd w:val="clear" w:color="auto" w:fill="F9FBF9"/>
        <w:rPr>
          <w:color w:val="000000"/>
        </w:rPr>
      </w:pPr>
      <w:r>
        <w:rPr>
          <w:color w:val="000000"/>
        </w:rPr>
        <w:t>testFile1.txt</w:t>
      </w:r>
    </w:p>
    <w:p w:rsidR="00903500" w:rsidRDefault="00903500" w:rsidP="00903500">
      <w:pPr>
        <w:pStyle w:val="HTMLPreformatted"/>
        <w:shd w:val="clear" w:color="auto" w:fill="F9FBF9"/>
        <w:rPr>
          <w:color w:val="000000"/>
        </w:rPr>
      </w:pPr>
      <w:r>
        <w:rPr>
          <w:color w:val="000000"/>
        </w:rPr>
        <w:t>/home/Work/Project/File/testFile1.txt</w:t>
      </w:r>
    </w:p>
    <w:p w:rsidR="00903500" w:rsidRDefault="00903500" w:rsidP="00903500">
      <w:pPr>
        <w:pStyle w:val="HTMLPreformatted"/>
        <w:shd w:val="clear" w:color="auto" w:fill="F9FBF9"/>
        <w:rPr>
          <w:color w:val="000000"/>
        </w:rPr>
      </w:pPr>
      <w:proofErr w:type="gramStart"/>
      <w:r>
        <w:rPr>
          <w:color w:val="000000"/>
        </w:rPr>
        <w:t>true</w:t>
      </w:r>
      <w:proofErr w:type="gramEnd"/>
    </w:p>
    <w:p w:rsidR="00903500" w:rsidRDefault="00903500" w:rsidP="00903500">
      <w:pPr>
        <w:pStyle w:val="HTMLPreformatted"/>
        <w:shd w:val="clear" w:color="auto" w:fill="F9FBF9"/>
        <w:rPr>
          <w:color w:val="000000"/>
        </w:rPr>
      </w:pPr>
      <w:r>
        <w:rPr>
          <w:color w:val="000000"/>
        </w:rPr>
        <w:t xml:space="preserve">/home/Work/Project/File/testFile1.txt Exists? </w:t>
      </w:r>
      <w:proofErr w:type="gramStart"/>
      <w:r>
        <w:rPr>
          <w:color w:val="000000"/>
        </w:rPr>
        <w:t>true</w:t>
      </w:r>
      <w:proofErr w:type="gramEnd"/>
    </w:p>
    <w:p w:rsidR="00903500" w:rsidRDefault="00903500" w:rsidP="009035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 Example 3</w:t>
      </w:r>
    </w:p>
    <w:p w:rsidR="00903500" w:rsidRDefault="00903500" w:rsidP="00A45A39">
      <w:pPr>
        <w:numPr>
          <w:ilvl w:val="0"/>
          <w:numId w:val="87"/>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903500" w:rsidRDefault="00903500" w:rsidP="00A45A39">
      <w:pPr>
        <w:numPr>
          <w:ilvl w:val="0"/>
          <w:numId w:val="8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FileExample {  </w:t>
      </w:r>
    </w:p>
    <w:p w:rsidR="00903500" w:rsidRDefault="00903500" w:rsidP="00A45A39">
      <w:pPr>
        <w:numPr>
          <w:ilvl w:val="0"/>
          <w:numId w:val="8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03500" w:rsidRDefault="00903500" w:rsidP="00A45A39">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 f=</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"/Users/sonoojaiswal/Documents"</w:t>
      </w:r>
      <w:r>
        <w:rPr>
          <w:rFonts w:ascii="Verdana" w:hAnsi="Verdana"/>
          <w:color w:val="000000"/>
          <w:sz w:val="20"/>
          <w:szCs w:val="20"/>
          <w:bdr w:val="none" w:sz="0" w:space="0" w:color="auto" w:frame="1"/>
        </w:rPr>
        <w:t>);  </w:t>
      </w:r>
    </w:p>
    <w:p w:rsidR="00903500" w:rsidRDefault="00903500" w:rsidP="00A45A39">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filenames[]=f.list();  </w:t>
      </w:r>
    </w:p>
    <w:p w:rsidR="00903500" w:rsidRDefault="00903500" w:rsidP="00A45A39">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(String filename:filenames){  </w:t>
      </w:r>
    </w:p>
    <w:p w:rsidR="00903500" w:rsidRDefault="00903500" w:rsidP="00A45A39">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System.out.println(filename);  </w:t>
      </w:r>
    </w:p>
    <w:p w:rsidR="00903500" w:rsidRDefault="00903500" w:rsidP="00A45A39">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03500" w:rsidRDefault="00903500" w:rsidP="00A45A39">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03500" w:rsidRDefault="00903500" w:rsidP="00A45A39">
      <w:pPr>
        <w:numPr>
          <w:ilvl w:val="0"/>
          <w:numId w:val="8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03500" w:rsidRDefault="00903500" w:rsidP="00903500">
      <w:pPr>
        <w:pStyle w:val="NormalWeb"/>
        <w:shd w:val="clear" w:color="auto" w:fill="FFFFFF"/>
        <w:rPr>
          <w:rFonts w:ascii="Verdana" w:hAnsi="Verdana"/>
          <w:color w:val="000000"/>
          <w:sz w:val="20"/>
          <w:szCs w:val="20"/>
        </w:rPr>
      </w:pPr>
      <w:r>
        <w:rPr>
          <w:rFonts w:ascii="Verdana" w:hAnsi="Verdana"/>
          <w:color w:val="000000"/>
          <w:sz w:val="20"/>
          <w:szCs w:val="20"/>
        </w:rPr>
        <w:t>Output:</w:t>
      </w:r>
    </w:p>
    <w:p w:rsidR="00903500" w:rsidRDefault="00903500" w:rsidP="00903500">
      <w:pPr>
        <w:pStyle w:val="HTMLPreformatted"/>
        <w:shd w:val="clear" w:color="auto" w:fill="F9FBF9"/>
        <w:rPr>
          <w:color w:val="000000"/>
        </w:rPr>
      </w:pPr>
      <w:r>
        <w:rPr>
          <w:color w:val="000000"/>
        </w:rPr>
        <w:t>"info.properties"</w:t>
      </w:r>
    </w:p>
    <w:p w:rsidR="00903500" w:rsidRDefault="00903500" w:rsidP="00903500">
      <w:pPr>
        <w:pStyle w:val="HTMLPreformatted"/>
        <w:shd w:val="clear" w:color="auto" w:fill="F9FBF9"/>
        <w:rPr>
          <w:color w:val="000000"/>
        </w:rPr>
      </w:pPr>
      <w:r>
        <w:rPr>
          <w:color w:val="000000"/>
        </w:rPr>
        <w:t>"info.properties".rtf</w:t>
      </w:r>
    </w:p>
    <w:p w:rsidR="00903500" w:rsidRDefault="00903500" w:rsidP="00903500">
      <w:pPr>
        <w:pStyle w:val="HTMLPreformatted"/>
        <w:shd w:val="clear" w:color="auto" w:fill="F9FBF9"/>
        <w:rPr>
          <w:color w:val="000000"/>
        </w:rPr>
      </w:pPr>
      <w:r>
        <w:rPr>
          <w:color w:val="000000"/>
        </w:rPr>
        <w:t>.DS_Store</w:t>
      </w:r>
    </w:p>
    <w:p w:rsidR="00903500" w:rsidRDefault="00903500" w:rsidP="00903500">
      <w:pPr>
        <w:pStyle w:val="HTMLPreformatted"/>
        <w:shd w:val="clear" w:color="auto" w:fill="F9FBF9"/>
        <w:rPr>
          <w:color w:val="000000"/>
        </w:rPr>
      </w:pPr>
      <w:r>
        <w:rPr>
          <w:color w:val="000000"/>
        </w:rPr>
        <w:t>.localized</w:t>
      </w:r>
    </w:p>
    <w:p w:rsidR="00903500" w:rsidRDefault="00903500" w:rsidP="00903500">
      <w:pPr>
        <w:pStyle w:val="HTMLPreformatted"/>
        <w:shd w:val="clear" w:color="auto" w:fill="F9FBF9"/>
        <w:rPr>
          <w:color w:val="000000"/>
        </w:rPr>
      </w:pPr>
      <w:r>
        <w:rPr>
          <w:color w:val="000000"/>
        </w:rPr>
        <w:t>Alok news</w:t>
      </w:r>
    </w:p>
    <w:p w:rsidR="00903500" w:rsidRDefault="00903500" w:rsidP="00903500">
      <w:pPr>
        <w:pStyle w:val="HTMLPreformatted"/>
        <w:shd w:val="clear" w:color="auto" w:fill="F9FBF9"/>
        <w:rPr>
          <w:color w:val="000000"/>
        </w:rPr>
      </w:pPr>
      <w:proofErr w:type="gramStart"/>
      <w:r>
        <w:rPr>
          <w:color w:val="000000"/>
        </w:rPr>
        <w:t>apache-tomcat-9.0.0.M19</w:t>
      </w:r>
      <w:proofErr w:type="gramEnd"/>
    </w:p>
    <w:p w:rsidR="00903500" w:rsidRDefault="00903500" w:rsidP="00903500">
      <w:pPr>
        <w:pStyle w:val="HTMLPreformatted"/>
        <w:shd w:val="clear" w:color="auto" w:fill="F9FBF9"/>
        <w:rPr>
          <w:color w:val="000000"/>
        </w:rPr>
      </w:pPr>
      <w:proofErr w:type="gramStart"/>
      <w:r>
        <w:rPr>
          <w:color w:val="000000"/>
        </w:rPr>
        <w:t>apache-tomcat-9.0.0.M19.tar</w:t>
      </w:r>
      <w:proofErr w:type="gramEnd"/>
    </w:p>
    <w:p w:rsidR="00903500" w:rsidRDefault="00903500" w:rsidP="00903500">
      <w:pPr>
        <w:pStyle w:val="HTMLPreformatted"/>
        <w:shd w:val="clear" w:color="auto" w:fill="F9FBF9"/>
        <w:rPr>
          <w:color w:val="000000"/>
        </w:rPr>
      </w:pPr>
      <w:r>
        <w:rPr>
          <w:color w:val="000000"/>
        </w:rPr>
        <w:t>bestreturn_org.rtf</w:t>
      </w:r>
    </w:p>
    <w:p w:rsidR="00903500" w:rsidRDefault="00903500" w:rsidP="00903500">
      <w:pPr>
        <w:pStyle w:val="HTMLPreformatted"/>
        <w:shd w:val="clear" w:color="auto" w:fill="F9FBF9"/>
        <w:rPr>
          <w:color w:val="000000"/>
        </w:rPr>
      </w:pPr>
      <w:r>
        <w:rPr>
          <w:color w:val="000000"/>
        </w:rPr>
        <w:t>BIODATA.pages</w:t>
      </w:r>
    </w:p>
    <w:p w:rsidR="00903500" w:rsidRDefault="00903500" w:rsidP="00903500">
      <w:pPr>
        <w:pStyle w:val="HTMLPreformatted"/>
        <w:shd w:val="clear" w:color="auto" w:fill="F9FBF9"/>
        <w:rPr>
          <w:color w:val="000000"/>
        </w:rPr>
      </w:pPr>
      <w:r>
        <w:rPr>
          <w:color w:val="000000"/>
        </w:rPr>
        <w:t>BIODATA.pdf</w:t>
      </w:r>
    </w:p>
    <w:p w:rsidR="00903500" w:rsidRDefault="00903500" w:rsidP="00903500">
      <w:pPr>
        <w:pStyle w:val="HTMLPreformatted"/>
        <w:shd w:val="clear" w:color="auto" w:fill="F9FBF9"/>
        <w:rPr>
          <w:color w:val="000000"/>
        </w:rPr>
      </w:pPr>
      <w:r>
        <w:rPr>
          <w:color w:val="000000"/>
        </w:rPr>
        <w:t>BIODATA.png</w:t>
      </w:r>
    </w:p>
    <w:p w:rsidR="00903500" w:rsidRDefault="00903500" w:rsidP="00903500">
      <w:pPr>
        <w:pStyle w:val="HTMLPreformatted"/>
        <w:shd w:val="clear" w:color="auto" w:fill="F9FBF9"/>
        <w:rPr>
          <w:color w:val="000000"/>
        </w:rPr>
      </w:pPr>
      <w:r>
        <w:rPr>
          <w:color w:val="000000"/>
        </w:rPr>
        <w:lastRenderedPageBreak/>
        <w:t>struts2jars.zip</w:t>
      </w:r>
    </w:p>
    <w:p w:rsidR="00903500" w:rsidRDefault="00903500" w:rsidP="00903500">
      <w:pPr>
        <w:pStyle w:val="HTMLPreformatted"/>
        <w:shd w:val="clear" w:color="auto" w:fill="F9FBF9"/>
        <w:rPr>
          <w:color w:val="000000"/>
        </w:rPr>
      </w:pPr>
      <w:proofErr w:type="gramStart"/>
      <w:r>
        <w:rPr>
          <w:color w:val="000000"/>
        </w:rPr>
        <w:t>workspace</w:t>
      </w:r>
      <w:proofErr w:type="gramEnd"/>
    </w:p>
    <w:p w:rsidR="00903500" w:rsidRDefault="00903500" w:rsidP="0090350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 Example 4</w:t>
      </w:r>
    </w:p>
    <w:p w:rsidR="00903500" w:rsidRDefault="00903500" w:rsidP="00A45A39">
      <w:pPr>
        <w:numPr>
          <w:ilvl w:val="0"/>
          <w:numId w:val="88"/>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FileExample {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 dir=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"/Users/sonoojaiswal/Documents"</w:t>
      </w:r>
      <w:r>
        <w:rPr>
          <w:rFonts w:ascii="Verdana" w:hAnsi="Verdana"/>
          <w:color w:val="000000"/>
          <w:sz w:val="20"/>
          <w:szCs w:val="20"/>
          <w:bdr w:val="none" w:sz="0" w:space="0" w:color="auto" w:frame="1"/>
        </w:rPr>
        <w:t>);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 files[]=dir.listFiles();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(File file:files){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System.out.println(file.getName()+</w:t>
      </w:r>
      <w:r>
        <w:rPr>
          <w:rStyle w:val="string"/>
          <w:rFonts w:ascii="Verdana" w:hAnsi="Verdana"/>
          <w:color w:val="0000FF"/>
          <w:sz w:val="20"/>
          <w:szCs w:val="20"/>
          <w:bdr w:val="none" w:sz="0" w:space="0" w:color="auto" w:frame="1"/>
        </w:rPr>
        <w:t>" Can Write: "</w:t>
      </w:r>
      <w:r>
        <w:rPr>
          <w:rFonts w:ascii="Verdana" w:hAnsi="Verdana"/>
          <w:color w:val="000000"/>
          <w:sz w:val="20"/>
          <w:szCs w:val="20"/>
          <w:bdr w:val="none" w:sz="0" w:space="0" w:color="auto" w:frame="1"/>
        </w:rPr>
        <w:t>+file.canWrite()+"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Is Hidden: </w:t>
      </w:r>
      <w:r>
        <w:rPr>
          <w:rStyle w:val="string"/>
          <w:rFonts w:ascii="Verdana" w:hAnsi="Verdana"/>
          <w:color w:val="0000FF"/>
          <w:sz w:val="20"/>
          <w:szCs w:val="20"/>
          <w:bdr w:val="none" w:sz="0" w:space="0" w:color="auto" w:frame="1"/>
        </w:rPr>
        <w:t>"+file.isHidden()+"</w:t>
      </w:r>
      <w:r>
        <w:rPr>
          <w:rFonts w:ascii="Verdana" w:hAnsi="Verdana"/>
          <w:color w:val="000000"/>
          <w:sz w:val="20"/>
          <w:szCs w:val="20"/>
          <w:bdr w:val="none" w:sz="0" w:space="0" w:color="auto" w:frame="1"/>
        </w:rPr>
        <w:t> Length: </w:t>
      </w:r>
      <w:r>
        <w:rPr>
          <w:rStyle w:val="string"/>
          <w:rFonts w:ascii="Verdana" w:hAnsi="Verdana"/>
          <w:color w:val="0000FF"/>
          <w:sz w:val="20"/>
          <w:szCs w:val="20"/>
          <w:bdr w:val="none" w:sz="0" w:space="0" w:color="auto" w:frame="1"/>
        </w:rPr>
        <w:t>"+file.length()+"</w:t>
      </w:r>
      <w:r>
        <w:rPr>
          <w:rFonts w:ascii="Verdana" w:hAnsi="Verdana"/>
          <w:color w:val="000000"/>
          <w:sz w:val="20"/>
          <w:szCs w:val="20"/>
          <w:bdr w:val="none" w:sz="0" w:space="0" w:color="auto" w:frame="1"/>
        </w:rPr>
        <w:t> bytes");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03500" w:rsidRDefault="00903500" w:rsidP="00A45A39">
      <w:pPr>
        <w:numPr>
          <w:ilvl w:val="0"/>
          <w:numId w:val="8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03500" w:rsidRDefault="00903500" w:rsidP="00903500">
      <w:pPr>
        <w:pStyle w:val="NormalWeb"/>
        <w:shd w:val="clear" w:color="auto" w:fill="FFFFFF"/>
        <w:rPr>
          <w:rFonts w:ascii="Verdana" w:hAnsi="Verdana"/>
          <w:color w:val="000000"/>
          <w:sz w:val="20"/>
          <w:szCs w:val="20"/>
        </w:rPr>
      </w:pPr>
      <w:r>
        <w:rPr>
          <w:rFonts w:ascii="Verdana" w:hAnsi="Verdana"/>
          <w:color w:val="000000"/>
          <w:sz w:val="20"/>
          <w:szCs w:val="20"/>
        </w:rPr>
        <w:t>Output:</w:t>
      </w:r>
    </w:p>
    <w:p w:rsidR="00903500" w:rsidRDefault="00903500" w:rsidP="00903500">
      <w:pPr>
        <w:pStyle w:val="HTMLPreformatted"/>
        <w:shd w:val="clear" w:color="auto" w:fill="F9FBF9"/>
        <w:rPr>
          <w:color w:val="000000"/>
        </w:rPr>
      </w:pPr>
      <w:r>
        <w:rPr>
          <w:color w:val="000000"/>
        </w:rPr>
        <w:t>"info.properties" Can Write: true Is Hidden: false Length: 15 bytes</w:t>
      </w:r>
    </w:p>
    <w:p w:rsidR="00903500" w:rsidRDefault="00903500" w:rsidP="00903500">
      <w:pPr>
        <w:pStyle w:val="HTMLPreformatted"/>
        <w:shd w:val="clear" w:color="auto" w:fill="F9FBF9"/>
        <w:rPr>
          <w:color w:val="000000"/>
        </w:rPr>
      </w:pPr>
      <w:r>
        <w:rPr>
          <w:color w:val="000000"/>
        </w:rPr>
        <w:t>"info.properties".rtf Can Write: true Is Hidden: false Length: 385 bytes</w:t>
      </w:r>
    </w:p>
    <w:p w:rsidR="00903500" w:rsidRDefault="00903500" w:rsidP="00903500">
      <w:pPr>
        <w:pStyle w:val="HTMLPreformatted"/>
        <w:shd w:val="clear" w:color="auto" w:fill="F9FBF9"/>
        <w:rPr>
          <w:color w:val="000000"/>
        </w:rPr>
      </w:pPr>
      <w:r>
        <w:rPr>
          <w:color w:val="000000"/>
        </w:rPr>
        <w:t>.DS_Store Can Write: true Is Hidden: true Length: 36868 bytes</w:t>
      </w:r>
    </w:p>
    <w:p w:rsidR="00903500" w:rsidRDefault="00903500" w:rsidP="00903500">
      <w:pPr>
        <w:pStyle w:val="HTMLPreformatted"/>
        <w:shd w:val="clear" w:color="auto" w:fill="F9FBF9"/>
        <w:rPr>
          <w:color w:val="000000"/>
        </w:rPr>
      </w:pPr>
      <w:r>
        <w:rPr>
          <w:color w:val="000000"/>
        </w:rPr>
        <w:t>.localized Can Write: true Is Hidden: true Length: 0 bytes</w:t>
      </w:r>
    </w:p>
    <w:p w:rsidR="00903500" w:rsidRDefault="00903500" w:rsidP="00903500">
      <w:pPr>
        <w:pStyle w:val="HTMLPreformatted"/>
        <w:shd w:val="clear" w:color="auto" w:fill="F9FBF9"/>
        <w:rPr>
          <w:color w:val="000000"/>
        </w:rPr>
      </w:pPr>
      <w:r>
        <w:rPr>
          <w:color w:val="000000"/>
        </w:rPr>
        <w:t>Alok news Can Write: true Is Hidden: false Length: 850 bytes</w:t>
      </w:r>
    </w:p>
    <w:p w:rsidR="00903500" w:rsidRDefault="00903500" w:rsidP="00903500">
      <w:pPr>
        <w:pStyle w:val="HTMLPreformatted"/>
        <w:shd w:val="clear" w:color="auto" w:fill="F9FBF9"/>
        <w:rPr>
          <w:color w:val="000000"/>
        </w:rPr>
      </w:pPr>
      <w:proofErr w:type="gramStart"/>
      <w:r>
        <w:rPr>
          <w:color w:val="000000"/>
        </w:rPr>
        <w:t>apache-tomcat-9.0.0.M19</w:t>
      </w:r>
      <w:proofErr w:type="gramEnd"/>
      <w:r>
        <w:rPr>
          <w:color w:val="000000"/>
        </w:rPr>
        <w:t xml:space="preserve"> Can Write: true Is Hidden: false Length: 476 bytes</w:t>
      </w:r>
    </w:p>
    <w:p w:rsidR="00903500" w:rsidRDefault="00903500" w:rsidP="00903500">
      <w:pPr>
        <w:pStyle w:val="HTMLPreformatted"/>
        <w:shd w:val="clear" w:color="auto" w:fill="F9FBF9"/>
        <w:rPr>
          <w:color w:val="000000"/>
        </w:rPr>
      </w:pPr>
      <w:proofErr w:type="gramStart"/>
      <w:r>
        <w:rPr>
          <w:color w:val="000000"/>
        </w:rPr>
        <w:t>apache-tomcat-9.0.0.M19.tar</w:t>
      </w:r>
      <w:proofErr w:type="gramEnd"/>
      <w:r>
        <w:rPr>
          <w:color w:val="000000"/>
        </w:rPr>
        <w:t xml:space="preserve"> Can Write: true Is Hidden: false Length: 13711360 bytes</w:t>
      </w:r>
    </w:p>
    <w:p w:rsidR="00903500" w:rsidRDefault="00903500" w:rsidP="00903500">
      <w:pPr>
        <w:pStyle w:val="HTMLPreformatted"/>
        <w:shd w:val="clear" w:color="auto" w:fill="F9FBF9"/>
        <w:rPr>
          <w:color w:val="000000"/>
        </w:rPr>
      </w:pPr>
      <w:proofErr w:type="gramStart"/>
      <w:r>
        <w:rPr>
          <w:color w:val="000000"/>
        </w:rPr>
        <w:t>bestreturn_org.rtf</w:t>
      </w:r>
      <w:proofErr w:type="gramEnd"/>
      <w:r>
        <w:rPr>
          <w:color w:val="000000"/>
        </w:rPr>
        <w:t xml:space="preserve"> Can Write: true Is Hidden: false Length: 389 bytes</w:t>
      </w:r>
    </w:p>
    <w:p w:rsidR="00903500" w:rsidRDefault="00903500" w:rsidP="00903500">
      <w:pPr>
        <w:pStyle w:val="HTMLPreformatted"/>
        <w:shd w:val="clear" w:color="auto" w:fill="F9FBF9"/>
        <w:rPr>
          <w:color w:val="000000"/>
        </w:rPr>
      </w:pPr>
      <w:r>
        <w:rPr>
          <w:color w:val="000000"/>
        </w:rPr>
        <w:t>BIODATA.pages Can Write: true Is Hidden: false Length: 707985 bytes</w:t>
      </w:r>
    </w:p>
    <w:p w:rsidR="00903500" w:rsidRDefault="00903500" w:rsidP="00903500">
      <w:pPr>
        <w:pStyle w:val="HTMLPreformatted"/>
        <w:shd w:val="clear" w:color="auto" w:fill="F9FBF9"/>
        <w:rPr>
          <w:color w:val="000000"/>
        </w:rPr>
      </w:pPr>
      <w:r>
        <w:rPr>
          <w:color w:val="000000"/>
        </w:rPr>
        <w:t>BIODATA.pdf Can Write: true Is Hidden: false Length: 69681 bytes</w:t>
      </w:r>
    </w:p>
    <w:p w:rsidR="00903500" w:rsidRDefault="00903500" w:rsidP="00903500">
      <w:pPr>
        <w:pStyle w:val="HTMLPreformatted"/>
        <w:shd w:val="clear" w:color="auto" w:fill="F9FBF9"/>
        <w:rPr>
          <w:color w:val="000000"/>
        </w:rPr>
      </w:pPr>
      <w:r>
        <w:rPr>
          <w:color w:val="000000"/>
        </w:rPr>
        <w:t>BIODATA.png Can Write: true Is Hidden: false Length: 282125 bytes</w:t>
      </w:r>
    </w:p>
    <w:p w:rsidR="00903500" w:rsidRDefault="00903500" w:rsidP="00903500">
      <w:pPr>
        <w:pStyle w:val="HTMLPreformatted"/>
        <w:shd w:val="clear" w:color="auto" w:fill="F9FBF9"/>
        <w:rPr>
          <w:color w:val="000000"/>
        </w:rPr>
      </w:pPr>
      <w:proofErr w:type="gramStart"/>
      <w:r>
        <w:rPr>
          <w:color w:val="000000"/>
        </w:rPr>
        <w:t>workspace</w:t>
      </w:r>
      <w:proofErr w:type="gramEnd"/>
      <w:r>
        <w:rPr>
          <w:color w:val="000000"/>
        </w:rPr>
        <w:t xml:space="preserve"> Can Write: true Is Hidden: false Length: 1972 bytes</w:t>
      </w:r>
    </w:p>
    <w:p w:rsidR="00903500" w:rsidRDefault="00903500" w:rsidP="00AD4807"/>
    <w:p w:rsidR="00BF6E4E" w:rsidRDefault="00BF6E4E" w:rsidP="00BF6E4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FileDescriptor</w:t>
      </w:r>
    </w:p>
    <w:p w:rsidR="00BF6E4E" w:rsidRDefault="00BF6E4E" w:rsidP="00BF6E4E">
      <w:pPr>
        <w:pStyle w:val="NormalWeb"/>
        <w:shd w:val="clear" w:color="auto" w:fill="FFFFFF"/>
        <w:rPr>
          <w:rFonts w:ascii="Verdana" w:hAnsi="Verdana"/>
          <w:color w:val="000000"/>
          <w:sz w:val="20"/>
          <w:szCs w:val="20"/>
        </w:rPr>
      </w:pPr>
      <w:r>
        <w:rPr>
          <w:rFonts w:ascii="Verdana" w:hAnsi="Verdana"/>
          <w:color w:val="000000"/>
          <w:sz w:val="20"/>
          <w:szCs w:val="20"/>
        </w:rPr>
        <w:t xml:space="preserve">FileDescriptor class serves as </w:t>
      </w:r>
      <w:proofErr w:type="gramStart"/>
      <w:r>
        <w:rPr>
          <w:rFonts w:ascii="Verdana" w:hAnsi="Verdana"/>
          <w:color w:val="000000"/>
          <w:sz w:val="20"/>
          <w:szCs w:val="20"/>
        </w:rPr>
        <w:t>an</w:t>
      </w:r>
      <w:proofErr w:type="gramEnd"/>
      <w:r>
        <w:rPr>
          <w:rFonts w:ascii="Verdana" w:hAnsi="Verdana"/>
          <w:color w:val="000000"/>
          <w:sz w:val="20"/>
          <w:szCs w:val="20"/>
        </w:rPr>
        <w:t xml:space="preserve"> handle to the underlying machine-specific structure representing an open file, an open </w:t>
      </w:r>
      <w:hyperlink r:id="rId135" w:history="1">
        <w:r>
          <w:rPr>
            <w:rStyle w:val="Hyperlink"/>
            <w:rFonts w:ascii="Verdana" w:hAnsi="Verdana"/>
            <w:color w:val="008000"/>
            <w:sz w:val="20"/>
            <w:szCs w:val="20"/>
          </w:rPr>
          <w:t>socket</w:t>
        </w:r>
      </w:hyperlink>
      <w:r>
        <w:rPr>
          <w:rFonts w:ascii="Verdana" w:hAnsi="Verdana"/>
          <w:color w:val="000000"/>
          <w:sz w:val="20"/>
          <w:szCs w:val="20"/>
        </w:rPr>
        <w:t xml:space="preserve">, or another source or sink of bytes. The handle can be </w:t>
      </w:r>
      <w:proofErr w:type="gramStart"/>
      <w:r>
        <w:rPr>
          <w:rFonts w:ascii="Verdana" w:hAnsi="Verdana"/>
          <w:color w:val="000000"/>
          <w:sz w:val="20"/>
          <w:szCs w:val="20"/>
        </w:rPr>
        <w:t>err</w:t>
      </w:r>
      <w:proofErr w:type="gramEnd"/>
      <w:r>
        <w:rPr>
          <w:rFonts w:ascii="Verdana" w:hAnsi="Verdana"/>
          <w:color w:val="000000"/>
          <w:sz w:val="20"/>
          <w:szCs w:val="20"/>
        </w:rPr>
        <w:t>, in or out.</w:t>
      </w:r>
    </w:p>
    <w:p w:rsidR="00BF6E4E" w:rsidRDefault="00BF6E4E" w:rsidP="00BF6E4E">
      <w:pPr>
        <w:pStyle w:val="NormalWeb"/>
        <w:shd w:val="clear" w:color="auto" w:fill="FFFFFF"/>
        <w:rPr>
          <w:rFonts w:ascii="Verdana" w:hAnsi="Verdana"/>
          <w:color w:val="000000"/>
          <w:sz w:val="20"/>
          <w:szCs w:val="20"/>
        </w:rPr>
      </w:pPr>
      <w:r>
        <w:rPr>
          <w:rFonts w:ascii="Verdana" w:hAnsi="Verdana"/>
          <w:color w:val="000000"/>
          <w:sz w:val="20"/>
          <w:szCs w:val="20"/>
        </w:rPr>
        <w:t>The FileDescriptor class is used to create a </w:t>
      </w:r>
      <w:hyperlink r:id="rId136" w:history="1">
        <w:r>
          <w:rPr>
            <w:rStyle w:val="Hyperlink"/>
            <w:rFonts w:ascii="Verdana" w:hAnsi="Verdana"/>
            <w:color w:val="008000"/>
            <w:sz w:val="20"/>
            <w:szCs w:val="20"/>
          </w:rPr>
          <w:t>FileInputStream</w:t>
        </w:r>
      </w:hyperlink>
      <w:r>
        <w:rPr>
          <w:rFonts w:ascii="Verdana" w:hAnsi="Verdana"/>
          <w:color w:val="000000"/>
          <w:sz w:val="20"/>
          <w:szCs w:val="20"/>
        </w:rPr>
        <w:t> or </w:t>
      </w:r>
      <w:hyperlink r:id="rId137" w:history="1">
        <w:r>
          <w:rPr>
            <w:rStyle w:val="Hyperlink"/>
            <w:rFonts w:ascii="Verdana" w:hAnsi="Verdana"/>
            <w:color w:val="008000"/>
            <w:sz w:val="20"/>
            <w:szCs w:val="20"/>
          </w:rPr>
          <w:t>FileOutputStream</w:t>
        </w:r>
      </w:hyperlink>
      <w:r>
        <w:rPr>
          <w:rFonts w:ascii="Verdana" w:hAnsi="Verdana"/>
          <w:color w:val="000000"/>
          <w:sz w:val="20"/>
          <w:szCs w:val="20"/>
        </w:rPr>
        <w:t> to contain it.</w:t>
      </w:r>
    </w:p>
    <w:p w:rsidR="00BF6E4E" w:rsidRDefault="00BF6E4E" w:rsidP="00BF6E4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Field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2856"/>
        <w:gridCol w:w="1309"/>
        <w:gridCol w:w="6874"/>
      </w:tblGrid>
      <w:tr w:rsidR="00BF6E4E" w:rsidTr="00BF6E4E">
        <w:tc>
          <w:tcPr>
            <w:tcW w:w="0" w:type="auto"/>
            <w:shd w:val="clear" w:color="auto" w:fill="C7CCBE"/>
            <w:tcMar>
              <w:top w:w="180" w:type="dxa"/>
              <w:left w:w="180" w:type="dxa"/>
              <w:bottom w:w="180" w:type="dxa"/>
              <w:right w:w="180" w:type="dxa"/>
            </w:tcMar>
            <w:hideMark/>
          </w:tcPr>
          <w:p w:rsidR="00BF6E4E" w:rsidRDefault="00BF6E4E">
            <w:pPr>
              <w:rPr>
                <w:b/>
                <w:bCs/>
                <w:color w:val="000000"/>
                <w:sz w:val="26"/>
                <w:szCs w:val="26"/>
              </w:rPr>
            </w:pPr>
            <w:r>
              <w:rPr>
                <w:b/>
                <w:bCs/>
                <w:color w:val="000000"/>
                <w:sz w:val="26"/>
                <w:szCs w:val="26"/>
              </w:rPr>
              <w:lastRenderedPageBreak/>
              <w:t>Modifier</w:t>
            </w:r>
          </w:p>
        </w:tc>
        <w:tc>
          <w:tcPr>
            <w:tcW w:w="0" w:type="auto"/>
            <w:shd w:val="clear" w:color="auto" w:fill="C7CCBE"/>
            <w:tcMar>
              <w:top w:w="180" w:type="dxa"/>
              <w:left w:w="180" w:type="dxa"/>
              <w:bottom w:w="180" w:type="dxa"/>
              <w:right w:w="180" w:type="dxa"/>
            </w:tcMar>
            <w:hideMark/>
          </w:tcPr>
          <w:p w:rsidR="00BF6E4E" w:rsidRDefault="00BF6E4E">
            <w:pPr>
              <w:rPr>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rsidR="00BF6E4E" w:rsidRDefault="00BF6E4E">
            <w:pPr>
              <w:rPr>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rsidR="00BF6E4E" w:rsidRDefault="00BF6E4E">
            <w:pPr>
              <w:rPr>
                <w:b/>
                <w:bCs/>
                <w:color w:val="000000"/>
                <w:sz w:val="26"/>
                <w:szCs w:val="26"/>
              </w:rPr>
            </w:pPr>
            <w:r>
              <w:rPr>
                <w:b/>
                <w:bCs/>
                <w:color w:val="000000"/>
                <w:sz w:val="26"/>
                <w:szCs w:val="26"/>
              </w:rPr>
              <w:t>Description</w:t>
            </w:r>
          </w:p>
        </w:tc>
      </w:tr>
      <w:tr w:rsidR="00BF6E4E" w:rsidTr="00BF6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FileDescriptor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err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A handle to the standard error stream.</w:t>
            </w:r>
          </w:p>
        </w:tc>
      </w:tr>
      <w:tr w:rsidR="00BF6E4E" w:rsidTr="00BF6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FileDescriptor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A handle to the standard input stream.</w:t>
            </w:r>
          </w:p>
        </w:tc>
      </w:tr>
      <w:tr w:rsidR="00BF6E4E" w:rsidTr="00BF6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FileDescriptor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A handle to the standard output stream.</w:t>
            </w:r>
          </w:p>
        </w:tc>
      </w:tr>
    </w:tbl>
    <w:p w:rsidR="00BF6E4E" w:rsidRDefault="00BF6E4E" w:rsidP="00BF6E4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Constructors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14"/>
        <w:gridCol w:w="9161"/>
      </w:tblGrid>
      <w:tr w:rsidR="00BF6E4E" w:rsidTr="00BF6E4E">
        <w:tc>
          <w:tcPr>
            <w:tcW w:w="0" w:type="auto"/>
            <w:shd w:val="clear" w:color="auto" w:fill="C7CCBE"/>
            <w:tcMar>
              <w:top w:w="180" w:type="dxa"/>
              <w:left w:w="180" w:type="dxa"/>
              <w:bottom w:w="180" w:type="dxa"/>
              <w:right w:w="180" w:type="dxa"/>
            </w:tcMar>
            <w:hideMark/>
          </w:tcPr>
          <w:p w:rsidR="00BF6E4E" w:rsidRDefault="00BF6E4E">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BF6E4E" w:rsidRDefault="00BF6E4E">
            <w:pPr>
              <w:rPr>
                <w:b/>
                <w:bCs/>
                <w:color w:val="000000"/>
                <w:sz w:val="26"/>
                <w:szCs w:val="26"/>
              </w:rPr>
            </w:pPr>
            <w:r>
              <w:rPr>
                <w:b/>
                <w:bCs/>
                <w:color w:val="000000"/>
                <w:sz w:val="26"/>
                <w:szCs w:val="26"/>
              </w:rPr>
              <w:t>Description</w:t>
            </w:r>
          </w:p>
        </w:tc>
      </w:tr>
      <w:tr w:rsidR="00BF6E4E" w:rsidTr="00BF6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FileDescriptor()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Constructs an (invalid) FileDescriptor </w:t>
            </w:r>
            <w:hyperlink r:id="rId138" w:history="1">
              <w:r>
                <w:rPr>
                  <w:rStyle w:val="Hyperlink"/>
                  <w:rFonts w:ascii="Verdana" w:hAnsi="Verdana"/>
                  <w:color w:val="008000"/>
                  <w:sz w:val="20"/>
                  <w:szCs w:val="20"/>
                </w:rPr>
                <w:t>object</w:t>
              </w:r>
            </w:hyperlink>
            <w:r>
              <w:rPr>
                <w:rFonts w:ascii="Verdana" w:hAnsi="Verdana"/>
                <w:color w:val="000000"/>
                <w:sz w:val="20"/>
                <w:szCs w:val="20"/>
              </w:rPr>
              <w:t>.</w:t>
            </w:r>
          </w:p>
        </w:tc>
      </w:tr>
    </w:tbl>
    <w:p w:rsidR="00BF6E4E" w:rsidRDefault="00BF6E4E" w:rsidP="00BF6E4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58"/>
        <w:gridCol w:w="1442"/>
        <w:gridCol w:w="8775"/>
      </w:tblGrid>
      <w:tr w:rsidR="00BF6E4E" w:rsidTr="00BF6E4E">
        <w:tc>
          <w:tcPr>
            <w:tcW w:w="0" w:type="auto"/>
            <w:shd w:val="clear" w:color="auto" w:fill="C7CCBE"/>
            <w:tcMar>
              <w:top w:w="180" w:type="dxa"/>
              <w:left w:w="180" w:type="dxa"/>
              <w:bottom w:w="180" w:type="dxa"/>
              <w:right w:w="180" w:type="dxa"/>
            </w:tcMar>
            <w:hideMark/>
          </w:tcPr>
          <w:p w:rsidR="00BF6E4E" w:rsidRDefault="00BF6E4E">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BF6E4E" w:rsidRDefault="00BF6E4E">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BF6E4E" w:rsidRDefault="00BF6E4E">
            <w:pPr>
              <w:rPr>
                <w:b/>
                <w:bCs/>
                <w:color w:val="000000"/>
                <w:sz w:val="26"/>
                <w:szCs w:val="26"/>
              </w:rPr>
            </w:pPr>
            <w:r>
              <w:rPr>
                <w:b/>
                <w:bCs/>
                <w:color w:val="000000"/>
                <w:sz w:val="26"/>
                <w:szCs w:val="26"/>
              </w:rPr>
              <w:t>Description</w:t>
            </w:r>
          </w:p>
        </w:tc>
      </w:tr>
      <w:tr w:rsidR="00BF6E4E" w:rsidTr="00BF6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sync()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 xml:space="preserve">It </w:t>
            </w:r>
            <w:proofErr w:type="gramStart"/>
            <w:r>
              <w:rPr>
                <w:rFonts w:ascii="Verdana" w:hAnsi="Verdana"/>
                <w:color w:val="000000"/>
                <w:sz w:val="20"/>
                <w:szCs w:val="20"/>
              </w:rPr>
              <w:t>force</w:t>
            </w:r>
            <w:proofErr w:type="gramEnd"/>
            <w:r>
              <w:rPr>
                <w:rFonts w:ascii="Verdana" w:hAnsi="Verdana"/>
                <w:color w:val="000000"/>
                <w:sz w:val="20"/>
                <w:szCs w:val="20"/>
              </w:rPr>
              <w:t xml:space="preserve"> all system buffers to synchronize with the underlying device.</w:t>
            </w:r>
          </w:p>
        </w:tc>
      </w:tr>
      <w:tr w:rsidR="00BF6E4E" w:rsidTr="00BF6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valid()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E4E" w:rsidRDefault="00BF6E4E">
            <w:pPr>
              <w:spacing w:line="345" w:lineRule="atLeast"/>
              <w:ind w:left="300"/>
              <w:rPr>
                <w:rFonts w:ascii="Verdana" w:hAnsi="Verdana"/>
                <w:color w:val="000000"/>
                <w:sz w:val="20"/>
                <w:szCs w:val="20"/>
              </w:rPr>
            </w:pPr>
            <w:r>
              <w:rPr>
                <w:rFonts w:ascii="Verdana" w:hAnsi="Verdana"/>
                <w:color w:val="000000"/>
                <w:sz w:val="20"/>
                <w:szCs w:val="20"/>
              </w:rPr>
              <w:t>It tests if this file descriptor object is valid.</w:t>
            </w:r>
          </w:p>
        </w:tc>
      </w:tr>
    </w:tbl>
    <w:p w:rsidR="00BF6E4E" w:rsidRDefault="000076E4" w:rsidP="00BF6E4E">
      <w:pPr>
        <w:rPr>
          <w:rFonts w:ascii="Times New Roman" w:hAnsi="Times New Roman" w:cs="Times New Roman"/>
          <w:sz w:val="24"/>
          <w:szCs w:val="24"/>
        </w:rPr>
      </w:pPr>
      <w:r>
        <w:pict>
          <v:rect id="_x0000_i1096" style="width:0;height:.75pt" o:hralign="center" o:hrstd="t" o:hrnoshade="t" o:hr="t" fillcolor="#d4d4d4" stroked="f"/>
        </w:pict>
      </w:r>
    </w:p>
    <w:p w:rsidR="00BF6E4E" w:rsidRDefault="00BF6E4E" w:rsidP="00BF6E4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FileDescriptor Example</w:t>
      </w:r>
    </w:p>
    <w:p w:rsidR="00BF6E4E" w:rsidRDefault="00BF6E4E" w:rsidP="00A45A39">
      <w:pPr>
        <w:numPr>
          <w:ilvl w:val="0"/>
          <w:numId w:val="89"/>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FileDescriptorExample {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FileDescriptor fd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 = { </w:t>
      </w:r>
      <w:r>
        <w:rPr>
          <w:rStyle w:val="number"/>
          <w:rFonts w:ascii="Verdana" w:hAnsi="Verdana"/>
          <w:color w:val="C00000"/>
          <w:sz w:val="20"/>
          <w:szCs w:val="20"/>
          <w:bdr w:val="none" w:sz="0" w:space="0" w:color="auto" w:frame="1"/>
        </w:rPr>
        <w:t>48</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49</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56</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57</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58</w:t>
      </w:r>
      <w:r>
        <w:rPr>
          <w:rFonts w:ascii="Verdana" w:hAnsi="Verdana"/>
          <w:color w:val="000000"/>
          <w:sz w:val="20"/>
          <w:szCs w:val="20"/>
          <w:bdr w:val="none" w:sz="0" w:space="0" w:color="auto" w:frame="1"/>
        </w:rPr>
        <w:t> };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FileOutputStream fos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"Record.txt"</w:t>
      </w:r>
      <w:r>
        <w:rPr>
          <w:rFonts w:ascii="Verdana" w:hAnsi="Verdana"/>
          <w:color w:val="000000"/>
          <w:sz w:val="20"/>
          <w:szCs w:val="20"/>
          <w:bdr w:val="none" w:sz="0" w:space="0" w:color="auto" w:frame="1"/>
        </w:rPr>
        <w:t>);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FileInputStream fis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"Record.txt"</w:t>
      </w:r>
      <w:r>
        <w:rPr>
          <w:rFonts w:ascii="Verdana" w:hAnsi="Verdana"/>
          <w:color w:val="000000"/>
          <w:sz w:val="20"/>
          <w:szCs w:val="20"/>
          <w:bdr w:val="none" w:sz="0" w:space="0" w:color="auto" w:frame="1"/>
        </w:rPr>
        <w:t>);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fd = fos.getFD();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fos.write(b);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fos.flush();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fd.sync();</w:t>
      </w:r>
      <w:r>
        <w:rPr>
          <w:rStyle w:val="comment"/>
          <w:rFonts w:ascii="Verdana" w:hAnsi="Verdana"/>
          <w:color w:val="008200"/>
          <w:sz w:val="20"/>
          <w:szCs w:val="20"/>
          <w:bdr w:val="none" w:sz="0" w:space="0" w:color="auto" w:frame="1"/>
        </w:rPr>
        <w:t>// confirms data to be written to the disk</w:t>
      </w:r>
      <w:r>
        <w:rPr>
          <w:rFonts w:ascii="Verdana" w:hAnsi="Verdana"/>
          <w:color w:val="000000"/>
          <w:sz w:val="20"/>
          <w:szCs w:val="20"/>
          <w:bdr w:val="none" w:sz="0" w:space="0" w:color="auto" w:frame="1"/>
        </w:rPr>
        <w:t>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value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for every available bytes</w:t>
      </w:r>
      <w:r>
        <w:rPr>
          <w:rFonts w:ascii="Verdana" w:hAnsi="Verdana"/>
          <w:color w:val="000000"/>
          <w:sz w:val="20"/>
          <w:szCs w:val="20"/>
          <w:bdr w:val="none" w:sz="0" w:space="0" w:color="auto" w:frame="1"/>
        </w:rPr>
        <w:t>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((value = fis.read())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 =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value;</w:t>
      </w:r>
      <w:r>
        <w:rPr>
          <w:rStyle w:val="comment"/>
          <w:rFonts w:ascii="Verdana" w:hAnsi="Verdana"/>
          <w:color w:val="008200"/>
          <w:sz w:val="20"/>
          <w:szCs w:val="20"/>
          <w:bdr w:val="none" w:sz="0" w:space="0" w:color="auto" w:frame="1"/>
        </w:rPr>
        <w:t>// converts bytes to char</w:t>
      </w:r>
      <w:r>
        <w:rPr>
          <w:rFonts w:ascii="Verdana" w:hAnsi="Verdana"/>
          <w:color w:val="000000"/>
          <w:sz w:val="20"/>
          <w:szCs w:val="20"/>
          <w:bdr w:val="none" w:sz="0" w:space="0" w:color="auto" w:frame="1"/>
        </w:rPr>
        <w:t>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System.out.print(c);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"\nSync() successfully executed!!"</w:t>
      </w:r>
      <w:r>
        <w:rPr>
          <w:rFonts w:ascii="Verdana" w:hAnsi="Verdana"/>
          <w:color w:val="000000"/>
          <w:sz w:val="20"/>
          <w:szCs w:val="20"/>
          <w:bdr w:val="none" w:sz="0" w:space="0" w:color="auto" w:frame="1"/>
        </w:rPr>
        <w:t>);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F6E4E" w:rsidRDefault="00BF6E4E" w:rsidP="00A45A39">
      <w:pPr>
        <w:numPr>
          <w:ilvl w:val="0"/>
          <w:numId w:val="8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F6E4E" w:rsidRDefault="00BF6E4E" w:rsidP="00BF6E4E">
      <w:pPr>
        <w:pStyle w:val="NormalWeb"/>
        <w:shd w:val="clear" w:color="auto" w:fill="FFFFFF"/>
        <w:rPr>
          <w:rFonts w:ascii="Verdana" w:hAnsi="Verdana"/>
          <w:color w:val="000000"/>
          <w:sz w:val="20"/>
          <w:szCs w:val="20"/>
        </w:rPr>
      </w:pPr>
      <w:r>
        <w:rPr>
          <w:rFonts w:ascii="Verdana" w:hAnsi="Verdana"/>
          <w:color w:val="000000"/>
          <w:sz w:val="20"/>
          <w:szCs w:val="20"/>
        </w:rPr>
        <w:t>Output:</w:t>
      </w:r>
    </w:p>
    <w:p w:rsidR="00BF6E4E" w:rsidRDefault="00BF6E4E" w:rsidP="00BF6E4E">
      <w:pPr>
        <w:pStyle w:val="HTMLPreformatted"/>
        <w:shd w:val="clear" w:color="auto" w:fill="F9FBF9"/>
        <w:rPr>
          <w:color w:val="000000"/>
        </w:rPr>
      </w:pPr>
      <w:r>
        <w:rPr>
          <w:color w:val="000000"/>
        </w:rPr>
        <w:t>0123456789:</w:t>
      </w:r>
    </w:p>
    <w:p w:rsidR="00BF6E4E" w:rsidRDefault="00BF6E4E" w:rsidP="00BF6E4E">
      <w:pPr>
        <w:pStyle w:val="HTMLPreformatted"/>
        <w:shd w:val="clear" w:color="auto" w:fill="F9FBF9"/>
        <w:rPr>
          <w:color w:val="000000"/>
        </w:rPr>
      </w:pPr>
      <w:proofErr w:type="gramStart"/>
      <w:r>
        <w:rPr>
          <w:color w:val="000000"/>
        </w:rPr>
        <w:t>Sync(</w:t>
      </w:r>
      <w:proofErr w:type="gramEnd"/>
      <w:r>
        <w:rPr>
          <w:color w:val="000000"/>
        </w:rPr>
        <w:t>) successfully executed!!</w:t>
      </w:r>
    </w:p>
    <w:p w:rsidR="00BF6E4E" w:rsidRDefault="00BF6E4E" w:rsidP="00BF6E4E">
      <w:pPr>
        <w:pStyle w:val="NormalWeb"/>
        <w:shd w:val="clear" w:color="auto" w:fill="FFFFFF"/>
        <w:rPr>
          <w:rFonts w:ascii="Verdana" w:hAnsi="Verdana"/>
          <w:color w:val="000000"/>
          <w:sz w:val="20"/>
          <w:szCs w:val="20"/>
        </w:rPr>
      </w:pPr>
      <w:r>
        <w:rPr>
          <w:rFonts w:ascii="Verdana" w:hAnsi="Verdana"/>
          <w:color w:val="000000"/>
          <w:sz w:val="20"/>
          <w:szCs w:val="20"/>
        </w:rPr>
        <w:t>Record.txt:</w:t>
      </w:r>
    </w:p>
    <w:p w:rsidR="00BF6E4E" w:rsidRDefault="00BF6E4E" w:rsidP="00BF6E4E">
      <w:pPr>
        <w:pStyle w:val="HTMLPreformatted"/>
        <w:shd w:val="clear" w:color="auto" w:fill="F9FBF9"/>
        <w:rPr>
          <w:color w:val="000000"/>
        </w:rPr>
      </w:pPr>
      <w:r>
        <w:rPr>
          <w:color w:val="000000"/>
        </w:rPr>
        <w:t>0123456789:</w:t>
      </w:r>
    </w:p>
    <w:p w:rsidR="00BF6E4E" w:rsidRDefault="00BF6E4E" w:rsidP="00AD4807"/>
    <w:p w:rsidR="00E226D8" w:rsidRDefault="00E226D8" w:rsidP="00E226D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 RandomAccessFile</w:t>
      </w:r>
    </w:p>
    <w:p w:rsidR="00E226D8" w:rsidRDefault="00E226D8" w:rsidP="00E226D8">
      <w:pPr>
        <w:pStyle w:val="NormalWeb"/>
        <w:shd w:val="clear" w:color="auto" w:fill="FFFFFF"/>
        <w:rPr>
          <w:rFonts w:ascii="Verdana" w:hAnsi="Verdana"/>
          <w:color w:val="000000"/>
          <w:sz w:val="20"/>
          <w:szCs w:val="20"/>
        </w:rPr>
      </w:pPr>
      <w:r>
        <w:rPr>
          <w:rFonts w:ascii="Verdana" w:hAnsi="Verdana"/>
          <w:color w:val="000000"/>
          <w:sz w:val="20"/>
          <w:szCs w:val="20"/>
        </w:rPr>
        <w:t>This </w:t>
      </w:r>
      <w:hyperlink r:id="rId139" w:history="1">
        <w:r>
          <w:rPr>
            <w:rStyle w:val="Hyperlink"/>
            <w:rFonts w:ascii="Verdana" w:hAnsi="Verdana"/>
            <w:color w:val="008000"/>
            <w:sz w:val="20"/>
            <w:szCs w:val="20"/>
          </w:rPr>
          <w:t>class</w:t>
        </w:r>
      </w:hyperlink>
      <w:r>
        <w:rPr>
          <w:rFonts w:ascii="Verdana" w:hAnsi="Verdana"/>
          <w:color w:val="000000"/>
          <w:sz w:val="20"/>
          <w:szCs w:val="20"/>
        </w:rPr>
        <w:t> is used for reading and writing to random access file. A random access file behaves like a large </w:t>
      </w:r>
      <w:hyperlink r:id="rId140" w:history="1">
        <w:r>
          <w:rPr>
            <w:rStyle w:val="Hyperlink"/>
            <w:rFonts w:ascii="Verdana" w:hAnsi="Verdana"/>
            <w:color w:val="008000"/>
            <w:sz w:val="20"/>
            <w:szCs w:val="20"/>
          </w:rPr>
          <w:t>array</w:t>
        </w:r>
      </w:hyperlink>
      <w:r>
        <w:rPr>
          <w:rFonts w:ascii="Verdana" w:hAnsi="Verdana"/>
          <w:color w:val="000000"/>
          <w:sz w:val="20"/>
          <w:szCs w:val="20"/>
        </w:rPr>
        <w:t> of bytes. There is a cursor implied to the array called file </w:t>
      </w:r>
      <w:hyperlink r:id="rId141" w:history="1">
        <w:r>
          <w:rPr>
            <w:rStyle w:val="Hyperlink"/>
            <w:rFonts w:ascii="Verdana" w:hAnsi="Verdana"/>
            <w:color w:val="008000"/>
            <w:sz w:val="20"/>
            <w:szCs w:val="20"/>
          </w:rPr>
          <w:t>pointer</w:t>
        </w:r>
      </w:hyperlink>
      <w:r>
        <w:rPr>
          <w:rFonts w:ascii="Verdana" w:hAnsi="Verdana"/>
          <w:color w:val="000000"/>
          <w:sz w:val="20"/>
          <w:szCs w:val="20"/>
        </w:rPr>
        <w:t>, by moving the cursor we do the read write operations. If end-of-file is reached before the desired number of byte has been read than EOFException is </w:t>
      </w:r>
      <w:hyperlink r:id="rId142" w:history="1">
        <w:r>
          <w:rPr>
            <w:rStyle w:val="Hyperlink"/>
            <w:rFonts w:ascii="Verdana" w:hAnsi="Verdana"/>
            <w:color w:val="008000"/>
            <w:sz w:val="20"/>
            <w:szCs w:val="20"/>
          </w:rPr>
          <w:t>thrown</w:t>
        </w:r>
      </w:hyperlink>
      <w:r>
        <w:rPr>
          <w:rFonts w:ascii="Verdana" w:hAnsi="Verdana"/>
          <w:color w:val="000000"/>
          <w:sz w:val="20"/>
          <w:szCs w:val="20"/>
        </w:rPr>
        <w:t>. It is a type of IOException.</w:t>
      </w:r>
    </w:p>
    <w:p w:rsidR="00E226D8" w:rsidRDefault="00E226D8" w:rsidP="00E226D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Constructor</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49"/>
        <w:gridCol w:w="8526"/>
      </w:tblGrid>
      <w:tr w:rsidR="00E226D8" w:rsidTr="00E226D8">
        <w:tc>
          <w:tcPr>
            <w:tcW w:w="0" w:type="auto"/>
            <w:shd w:val="clear" w:color="auto" w:fill="C7CCBE"/>
            <w:tcMar>
              <w:top w:w="180" w:type="dxa"/>
              <w:left w:w="180" w:type="dxa"/>
              <w:bottom w:w="180" w:type="dxa"/>
              <w:right w:w="180" w:type="dxa"/>
            </w:tcMar>
            <w:hideMark/>
          </w:tcPr>
          <w:p w:rsidR="00E226D8" w:rsidRDefault="000076E4">
            <w:pPr>
              <w:rPr>
                <w:b/>
                <w:bCs/>
                <w:color w:val="000000"/>
                <w:sz w:val="26"/>
                <w:szCs w:val="26"/>
              </w:rPr>
            </w:pPr>
            <w:hyperlink r:id="rId143" w:history="1">
              <w:r w:rsidR="00E226D8">
                <w:rPr>
                  <w:rStyle w:val="Hyperlink"/>
                  <w:b/>
                  <w:bCs/>
                  <w:color w:val="008000"/>
                  <w:sz w:val="26"/>
                  <w:szCs w:val="26"/>
                </w:rPr>
                <w:t>Constructor</w:t>
              </w:r>
            </w:hyperlink>
          </w:p>
        </w:tc>
        <w:tc>
          <w:tcPr>
            <w:tcW w:w="0" w:type="auto"/>
            <w:shd w:val="clear" w:color="auto" w:fill="C7CCBE"/>
            <w:tcMar>
              <w:top w:w="180" w:type="dxa"/>
              <w:left w:w="180" w:type="dxa"/>
              <w:bottom w:w="180" w:type="dxa"/>
              <w:right w:w="180" w:type="dxa"/>
            </w:tcMar>
            <w:hideMark/>
          </w:tcPr>
          <w:p w:rsidR="00E226D8" w:rsidRDefault="00E226D8">
            <w:pPr>
              <w:rPr>
                <w:b/>
                <w:bCs/>
                <w:color w:val="000000"/>
                <w:sz w:val="26"/>
                <w:szCs w:val="26"/>
              </w:rPr>
            </w:pPr>
            <w:r>
              <w:rPr>
                <w:b/>
                <w:bCs/>
                <w:color w:val="000000"/>
                <w:sz w:val="26"/>
                <w:szCs w:val="26"/>
              </w:rPr>
              <w:t>Description</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 xml:space="preserve">RandomAccessFile(File </w:t>
            </w:r>
            <w:r>
              <w:rPr>
                <w:rFonts w:ascii="Verdana" w:hAnsi="Verdana"/>
                <w:color w:val="000000"/>
                <w:sz w:val="20"/>
                <w:szCs w:val="20"/>
              </w:rPr>
              <w:lastRenderedPageBreak/>
              <w:t>file, </w:t>
            </w:r>
            <w:hyperlink r:id="rId144" w:history="1">
              <w:r>
                <w:rPr>
                  <w:rStyle w:val="Hyperlink"/>
                  <w:rFonts w:ascii="Verdana" w:hAnsi="Verdana"/>
                  <w:color w:val="008000"/>
                  <w:sz w:val="20"/>
                  <w:szCs w:val="20"/>
                </w:rPr>
                <w:t>String</w:t>
              </w:r>
            </w:hyperlink>
            <w:r>
              <w:rPr>
                <w:rFonts w:ascii="Verdana" w:hAnsi="Verdana"/>
                <w:color w:val="000000"/>
                <w:sz w:val="20"/>
                <w:szCs w:val="20"/>
              </w:rPr>
              <w:t>mode)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Creates a random access file stream to read from, and optionally to write to, </w:t>
            </w:r>
            <w:r>
              <w:rPr>
                <w:rFonts w:ascii="Verdana" w:hAnsi="Verdana"/>
                <w:color w:val="000000"/>
                <w:sz w:val="20"/>
                <w:szCs w:val="20"/>
              </w:rPr>
              <w:lastRenderedPageBreak/>
              <w:t>the file specified by the File argument.</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lastRenderedPageBreak/>
              <w:t>RandomAccessFile(String name, String mode)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Creates a random access file stream to read from, and optionally to write to, a file with the specified name.</w:t>
            </w:r>
          </w:p>
        </w:tc>
      </w:tr>
    </w:tbl>
    <w:p w:rsidR="00E226D8" w:rsidRDefault="00E226D8" w:rsidP="00E226D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22"/>
        <w:gridCol w:w="2601"/>
        <w:gridCol w:w="8452"/>
      </w:tblGrid>
      <w:tr w:rsidR="00E226D8" w:rsidTr="00E226D8">
        <w:tc>
          <w:tcPr>
            <w:tcW w:w="0" w:type="auto"/>
            <w:shd w:val="clear" w:color="auto" w:fill="C7CCBE"/>
            <w:tcMar>
              <w:top w:w="180" w:type="dxa"/>
              <w:left w:w="180" w:type="dxa"/>
              <w:bottom w:w="180" w:type="dxa"/>
              <w:right w:w="180" w:type="dxa"/>
            </w:tcMar>
            <w:hideMark/>
          </w:tcPr>
          <w:p w:rsidR="00E226D8" w:rsidRDefault="00E226D8">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E226D8" w:rsidRDefault="00E226D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E226D8" w:rsidRDefault="00E226D8">
            <w:pPr>
              <w:rPr>
                <w:b/>
                <w:bCs/>
                <w:color w:val="000000"/>
                <w:sz w:val="26"/>
                <w:szCs w:val="26"/>
              </w:rPr>
            </w:pPr>
            <w:r>
              <w:rPr>
                <w:b/>
                <w:bCs/>
                <w:color w:val="000000"/>
                <w:sz w:val="26"/>
                <w:szCs w:val="26"/>
              </w:rPr>
              <w:t>Method</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closes this random access file stream and releases any system resources associated with the stream.</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FileChannel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getChannel()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returns the unique </w:t>
            </w:r>
            <w:hyperlink r:id="rId145" w:history="1">
              <w:r>
                <w:rPr>
                  <w:rStyle w:val="Hyperlink"/>
                  <w:rFonts w:ascii="Verdana" w:hAnsi="Verdana"/>
                  <w:color w:val="008000"/>
                  <w:sz w:val="20"/>
                  <w:szCs w:val="20"/>
                </w:rPr>
                <w:t>FileChannel</w:t>
              </w:r>
            </w:hyperlink>
            <w:r>
              <w:rPr>
                <w:rFonts w:ascii="Verdana" w:hAnsi="Verdana"/>
                <w:color w:val="000000"/>
                <w:sz w:val="20"/>
                <w:szCs w:val="20"/>
              </w:rPr>
              <w:t> object associated with this file.</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readInt()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reads a signed 32-bit integer from this file.</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readUTF()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reads in a string from this file.</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seek(long pos)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sets the file-pointer offset, measured from the beginning of this file, at which the next read or write occurs.</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writeDouble(double 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converts the double argument to a long using the doubleToLongBits method in class Double, and then writes that long value to the file as an eight-byte quantity, high byte first.</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writeFloat(float 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converts the float argument to an int using the floatToIntBits method in class Float, and then writes that int value to the file as a four-byte quantity, high byte first.</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write(int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writes the specified byte to this file.</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lastRenderedPageBreak/>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reads a byte of data from this file.</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returns the length of this file.</w:t>
            </w:r>
          </w:p>
        </w:tc>
      </w:tr>
      <w:tr w:rsidR="00E226D8" w:rsidTr="00E226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seek(long pos)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6D8" w:rsidRDefault="00E226D8">
            <w:pPr>
              <w:spacing w:line="345" w:lineRule="atLeast"/>
              <w:ind w:left="300"/>
              <w:rPr>
                <w:rFonts w:ascii="Verdana" w:hAnsi="Verdana"/>
                <w:color w:val="000000"/>
                <w:sz w:val="20"/>
                <w:szCs w:val="20"/>
              </w:rPr>
            </w:pPr>
            <w:r>
              <w:rPr>
                <w:rFonts w:ascii="Verdana" w:hAnsi="Verdana"/>
                <w:color w:val="000000"/>
                <w:sz w:val="20"/>
                <w:szCs w:val="20"/>
              </w:rPr>
              <w:t>It sets the file-pointer offset, measured from the beginning of this file, at which the next read or write occurs.</w:t>
            </w:r>
          </w:p>
        </w:tc>
      </w:tr>
    </w:tbl>
    <w:p w:rsidR="00E226D8" w:rsidRDefault="000076E4" w:rsidP="00E226D8">
      <w:pPr>
        <w:rPr>
          <w:rFonts w:ascii="Times New Roman" w:hAnsi="Times New Roman" w:cs="Times New Roman"/>
          <w:sz w:val="24"/>
          <w:szCs w:val="24"/>
        </w:rPr>
      </w:pPr>
      <w:r>
        <w:pict>
          <v:rect id="_x0000_i1097" style="width:0;height:.75pt" o:hralign="center" o:hrstd="t" o:hrnoshade="t" o:hr="t" fillcolor="#d4d4d4" stroked="f"/>
        </w:pict>
      </w:r>
    </w:p>
    <w:p w:rsidR="00E226D8" w:rsidRDefault="00E226D8" w:rsidP="00E226D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E226D8" w:rsidRDefault="00E226D8" w:rsidP="00A45A39">
      <w:pPr>
        <w:numPr>
          <w:ilvl w:val="0"/>
          <w:numId w:val="9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java.io.IOException;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java.io.RandomAccessFile;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RandomAccessFileExample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FILEPATH =</w:t>
      </w:r>
      <w:r>
        <w:rPr>
          <w:rStyle w:val="string"/>
          <w:rFonts w:ascii="Verdana" w:hAnsi="Verdana"/>
          <w:color w:val="0000FF"/>
          <w:sz w:val="20"/>
          <w:szCs w:val="20"/>
          <w:bdr w:val="none" w:sz="0" w:space="0" w:color="auto" w:frame="1"/>
        </w:rPr>
        <w:t>"myFile.TXT"</w:t>
      </w:r>
      <w:r>
        <w:rPr>
          <w:rFonts w:ascii="Verdana" w:hAnsi="Verdana"/>
          <w:color w:val="000000"/>
          <w:sz w:val="20"/>
          <w:szCs w:val="20"/>
          <w:bdr w:val="none" w:sz="0" w:space="0" w:color="auto" w:frame="1"/>
        </w:rPr>
        <w:t>;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String(readFromFile(FILEPATH,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18</w:t>
      </w:r>
      <w:r>
        <w:rPr>
          <w:rFonts w:ascii="Verdana" w:hAnsi="Verdana"/>
          <w:color w:val="000000"/>
          <w:sz w:val="20"/>
          <w:szCs w:val="20"/>
          <w:bdr w:val="none" w:sz="0" w:space="0" w:color="auto" w:frame="1"/>
        </w:rPr>
        <w:t>)));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writeToFile(FILEPATH, </w:t>
      </w:r>
      <w:r>
        <w:rPr>
          <w:rStyle w:val="string"/>
          <w:rFonts w:ascii="Verdana" w:hAnsi="Verdana"/>
          <w:color w:val="0000FF"/>
          <w:sz w:val="20"/>
          <w:szCs w:val="20"/>
          <w:bdr w:val="none" w:sz="0" w:space="0" w:color="auto" w:frame="1"/>
        </w:rPr>
        <w:t>"I love my country and my people"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31</w:t>
      </w:r>
      <w:r>
        <w:rPr>
          <w:rFonts w:ascii="Verdana" w:hAnsi="Verdana"/>
          <w:color w:val="000000"/>
          <w:sz w:val="20"/>
          <w:szCs w:val="20"/>
          <w:bdr w:val="none" w:sz="0" w:space="0" w:color="auto" w:frame="1"/>
        </w:rPr>
        <w:t>);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(IOException e)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readFromFile(String filePath,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position,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size)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RandomAccessFile file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RandomAccessFile(filePath, </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file.seek(position);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bytes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[size];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file.read(bytes);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file.close();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bytes;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writeToFile(String filePath, String data,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position)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RandomAccessFile file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RandomAccessFile(filePath, </w:t>
      </w:r>
      <w:r>
        <w:rPr>
          <w:rStyle w:val="string"/>
          <w:rFonts w:ascii="Verdana" w:hAnsi="Verdana"/>
          <w:color w:val="0000FF"/>
          <w:sz w:val="20"/>
          <w:szCs w:val="20"/>
          <w:bdr w:val="none" w:sz="0" w:space="0" w:color="auto" w:frame="1"/>
        </w:rPr>
        <w:t>"rw"</w:t>
      </w:r>
      <w:r>
        <w:rPr>
          <w:rFonts w:ascii="Verdana" w:hAnsi="Verdana"/>
          <w:color w:val="000000"/>
          <w:sz w:val="20"/>
          <w:szCs w:val="20"/>
          <w:bdr w:val="none" w:sz="0" w:space="0" w:color="auto" w:frame="1"/>
        </w:rPr>
        <w:t>);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file.seek(position);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file.write(data.getBytes());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file.close();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E226D8" w:rsidRDefault="00E226D8" w:rsidP="00A45A39">
      <w:pPr>
        <w:numPr>
          <w:ilvl w:val="0"/>
          <w:numId w:val="9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226D8" w:rsidRDefault="00E226D8" w:rsidP="00E226D8">
      <w:pPr>
        <w:pStyle w:val="NormalWeb"/>
        <w:shd w:val="clear" w:color="auto" w:fill="FFFFFF"/>
        <w:rPr>
          <w:rFonts w:ascii="Verdana" w:hAnsi="Verdana"/>
          <w:color w:val="000000"/>
          <w:sz w:val="20"/>
          <w:szCs w:val="20"/>
        </w:rPr>
      </w:pPr>
      <w:r>
        <w:rPr>
          <w:rFonts w:ascii="Verdana" w:hAnsi="Verdana"/>
          <w:color w:val="000000"/>
          <w:sz w:val="20"/>
          <w:szCs w:val="20"/>
        </w:rPr>
        <w:t>The myFile.TXT contains text "This class is used for reading and writing to random access file."</w:t>
      </w:r>
    </w:p>
    <w:p w:rsidR="00E226D8" w:rsidRDefault="00E226D8" w:rsidP="00E226D8">
      <w:pPr>
        <w:pStyle w:val="NormalWeb"/>
        <w:shd w:val="clear" w:color="auto" w:fill="FFFFFF"/>
        <w:rPr>
          <w:rFonts w:ascii="Verdana" w:hAnsi="Verdana"/>
          <w:color w:val="000000"/>
          <w:sz w:val="20"/>
          <w:szCs w:val="20"/>
        </w:rPr>
      </w:pPr>
      <w:proofErr w:type="gramStart"/>
      <w:r>
        <w:rPr>
          <w:rFonts w:ascii="Verdana" w:hAnsi="Verdana"/>
          <w:color w:val="000000"/>
          <w:sz w:val="20"/>
          <w:szCs w:val="20"/>
        </w:rPr>
        <w:t>after</w:t>
      </w:r>
      <w:proofErr w:type="gramEnd"/>
      <w:r>
        <w:rPr>
          <w:rFonts w:ascii="Verdana" w:hAnsi="Verdana"/>
          <w:color w:val="000000"/>
          <w:sz w:val="20"/>
          <w:szCs w:val="20"/>
        </w:rPr>
        <w:t xml:space="preserve"> running the program it will contains</w:t>
      </w:r>
    </w:p>
    <w:p w:rsidR="00E226D8" w:rsidRDefault="00E226D8" w:rsidP="00E226D8">
      <w:pPr>
        <w:pStyle w:val="NormalWeb"/>
        <w:shd w:val="clear" w:color="auto" w:fill="FFFFFF"/>
        <w:rPr>
          <w:rFonts w:ascii="Verdana" w:hAnsi="Verdana"/>
          <w:color w:val="000000"/>
          <w:sz w:val="20"/>
          <w:szCs w:val="20"/>
        </w:rPr>
      </w:pPr>
      <w:r>
        <w:rPr>
          <w:rFonts w:ascii="Verdana" w:hAnsi="Verdana"/>
          <w:color w:val="000000"/>
          <w:sz w:val="20"/>
          <w:szCs w:val="20"/>
        </w:rPr>
        <w:t>This class is used for reading I love my country and my peoplele.</w:t>
      </w:r>
    </w:p>
    <w:p w:rsidR="00FA37E7" w:rsidRDefault="00FA37E7" w:rsidP="00FA37E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Scanner Class</w:t>
      </w:r>
    </w:p>
    <w:p w:rsidR="00FA37E7" w:rsidRDefault="00FA37E7" w:rsidP="00FA37E7">
      <w:pPr>
        <w:pStyle w:val="NormalWeb"/>
        <w:shd w:val="clear" w:color="auto" w:fill="FFFFFF"/>
        <w:rPr>
          <w:rFonts w:ascii="Verdana" w:hAnsi="Verdana"/>
          <w:color w:val="000000"/>
          <w:sz w:val="20"/>
          <w:szCs w:val="20"/>
        </w:rPr>
      </w:pPr>
      <w:r>
        <w:rPr>
          <w:rFonts w:ascii="Verdana" w:hAnsi="Verdana"/>
          <w:color w:val="000000"/>
          <w:sz w:val="20"/>
          <w:szCs w:val="20"/>
        </w:rPr>
        <w:t xml:space="preserve">Java Scanner class comes under the java.util package. Java has various ways to read input from the </w:t>
      </w:r>
      <w:proofErr w:type="gramStart"/>
      <w:r>
        <w:rPr>
          <w:rFonts w:ascii="Verdana" w:hAnsi="Verdana"/>
          <w:color w:val="000000"/>
          <w:sz w:val="20"/>
          <w:szCs w:val="20"/>
        </w:rPr>
        <w:t>keyboard,</w:t>
      </w:r>
      <w:proofErr w:type="gramEnd"/>
      <w:r>
        <w:rPr>
          <w:rFonts w:ascii="Verdana" w:hAnsi="Verdana"/>
          <w:color w:val="000000"/>
          <w:sz w:val="20"/>
          <w:szCs w:val="20"/>
        </w:rPr>
        <w:t xml:space="preserve"> the java.util.Scanner class is one of them.</w:t>
      </w:r>
    </w:p>
    <w:p w:rsidR="00FA37E7" w:rsidRDefault="00FA37E7" w:rsidP="00FA37E7">
      <w:pPr>
        <w:pStyle w:val="NormalWeb"/>
        <w:shd w:val="clear" w:color="auto" w:fill="FFFFFF"/>
        <w:rPr>
          <w:rFonts w:ascii="Verdana" w:hAnsi="Verdana"/>
          <w:color w:val="000000"/>
          <w:sz w:val="20"/>
          <w:szCs w:val="20"/>
        </w:rPr>
      </w:pPr>
      <w:r>
        <w:rPr>
          <w:rFonts w:ascii="Verdana" w:hAnsi="Verdana"/>
          <w:color w:val="000000"/>
          <w:sz w:val="20"/>
          <w:szCs w:val="20"/>
        </w:rPr>
        <w:t>The Java Scanner class breaks the input into tokens using a delimiter that is whitespace by default. It provides many methods to read and parse various primitive values.</w:t>
      </w:r>
    </w:p>
    <w:p w:rsidR="00FA37E7" w:rsidRDefault="00FA37E7" w:rsidP="00FA37E7">
      <w:pPr>
        <w:pStyle w:val="NormalWeb"/>
        <w:shd w:val="clear" w:color="auto" w:fill="FFFFFF"/>
        <w:rPr>
          <w:rFonts w:ascii="Verdana" w:hAnsi="Verdana"/>
          <w:color w:val="000000"/>
          <w:sz w:val="20"/>
          <w:szCs w:val="20"/>
        </w:rPr>
      </w:pPr>
      <w:r>
        <w:rPr>
          <w:rFonts w:ascii="Verdana" w:hAnsi="Verdana"/>
          <w:color w:val="000000"/>
          <w:sz w:val="20"/>
          <w:szCs w:val="20"/>
        </w:rPr>
        <w:t>Java Scanner class is widely used to parse text for string and primitive types using a regular expression.</w:t>
      </w:r>
    </w:p>
    <w:p w:rsidR="00FA37E7" w:rsidRDefault="00FA37E7" w:rsidP="00FA37E7">
      <w:pPr>
        <w:pStyle w:val="NormalWeb"/>
        <w:shd w:val="clear" w:color="auto" w:fill="FFFFFF"/>
        <w:rPr>
          <w:rFonts w:ascii="Verdana" w:hAnsi="Verdana"/>
          <w:color w:val="000000"/>
          <w:sz w:val="20"/>
          <w:szCs w:val="20"/>
        </w:rPr>
      </w:pPr>
      <w:r>
        <w:rPr>
          <w:rFonts w:ascii="Verdana" w:hAnsi="Verdana"/>
          <w:color w:val="000000"/>
          <w:sz w:val="20"/>
          <w:szCs w:val="20"/>
        </w:rPr>
        <w:t>Java Scanner class extends Object class and implements Iterator and Closeable interfaces.</w:t>
      </w:r>
    </w:p>
    <w:p w:rsidR="00FA37E7" w:rsidRDefault="00FA37E7" w:rsidP="00FA37E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Scanner Class Declaration</w:t>
      </w:r>
    </w:p>
    <w:p w:rsidR="00FA37E7" w:rsidRDefault="00FA37E7" w:rsidP="00A45A39">
      <w:pPr>
        <w:numPr>
          <w:ilvl w:val="0"/>
          <w:numId w:val="9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Scanner  </w:t>
      </w:r>
    </w:p>
    <w:p w:rsidR="00FA37E7" w:rsidRDefault="00FA37E7" w:rsidP="00A45A39">
      <w:pPr>
        <w:numPr>
          <w:ilvl w:val="0"/>
          <w:numId w:val="9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Object  </w:t>
      </w:r>
    </w:p>
    <w:p w:rsidR="00FA37E7" w:rsidRDefault="00FA37E7" w:rsidP="00A45A39">
      <w:pPr>
        <w:numPr>
          <w:ilvl w:val="0"/>
          <w:numId w:val="9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Iterator&lt;String&gt;   </w:t>
      </w:r>
    </w:p>
    <w:p w:rsidR="00FA37E7" w:rsidRDefault="00FA37E7" w:rsidP="00FA37E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Scanner Class Constructors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5468"/>
        <w:gridCol w:w="6621"/>
      </w:tblGrid>
      <w:tr w:rsidR="00FA37E7" w:rsidTr="00FA37E7">
        <w:tc>
          <w:tcPr>
            <w:tcW w:w="0" w:type="auto"/>
            <w:shd w:val="clear" w:color="auto" w:fill="C7CCBE"/>
            <w:tcMar>
              <w:top w:w="180" w:type="dxa"/>
              <w:left w:w="180" w:type="dxa"/>
              <w:bottom w:w="180" w:type="dxa"/>
              <w:right w:w="180" w:type="dxa"/>
            </w:tcMar>
            <w:hideMark/>
          </w:tcPr>
          <w:p w:rsidR="00FA37E7" w:rsidRDefault="00FA37E7">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FA37E7" w:rsidRDefault="00FA37E7">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FA37E7" w:rsidRDefault="00FA37E7">
            <w:pPr>
              <w:rPr>
                <w:b/>
                <w:bCs/>
                <w:color w:val="000000"/>
                <w:sz w:val="26"/>
                <w:szCs w:val="26"/>
              </w:rPr>
            </w:pPr>
            <w:r>
              <w:rPr>
                <w:b/>
                <w:bCs/>
                <w:color w:val="000000"/>
                <w:sz w:val="26"/>
                <w:szCs w:val="26"/>
              </w:rPr>
              <w:t>Description</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Scanner(File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file.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Scanner(File source,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file.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Scanner(InputStream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input stream.</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Scanner(InputStream source,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input stream.</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Scanner(Readable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source.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Scanner(String source)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string.</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Scanner(ReadableByteChannel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channel.</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Scanner(ReadableByteChannel source,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channel.</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Scanner(Path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file.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Scanner(Path source, String charsetName)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constructs a new Scanner that produces values scanned from the specified file.</w:t>
            </w:r>
          </w:p>
        </w:tc>
      </w:tr>
    </w:tbl>
    <w:p w:rsidR="00FA37E7" w:rsidRDefault="000076E4" w:rsidP="00FA37E7">
      <w:pPr>
        <w:rPr>
          <w:rFonts w:ascii="Times New Roman" w:hAnsi="Times New Roman" w:cs="Times New Roman"/>
          <w:sz w:val="24"/>
          <w:szCs w:val="24"/>
        </w:rPr>
      </w:pPr>
      <w:r>
        <w:pict>
          <v:rect id="_x0000_i1098" style="width:0;height:.75pt" o:hralign="center" o:hrstd="t" o:hrnoshade="t" o:hr="t" fillcolor="#d4d4d4" stroked="f"/>
        </w:pict>
      </w:r>
    </w:p>
    <w:p w:rsidR="00FA37E7" w:rsidRDefault="00FA37E7" w:rsidP="00FA37E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Scanner Class Methods</w:t>
      </w:r>
    </w:p>
    <w:p w:rsidR="00FA37E7" w:rsidRDefault="00FA37E7" w:rsidP="00FA37E7">
      <w:pPr>
        <w:pStyle w:val="NormalWeb"/>
        <w:shd w:val="clear" w:color="auto" w:fill="FFFFFF"/>
        <w:rPr>
          <w:rFonts w:ascii="Verdana" w:hAnsi="Verdana"/>
          <w:color w:val="000000"/>
          <w:sz w:val="20"/>
          <w:szCs w:val="20"/>
        </w:rPr>
      </w:pPr>
      <w:r>
        <w:rPr>
          <w:rFonts w:ascii="Verdana" w:hAnsi="Verdana"/>
          <w:color w:val="000000"/>
          <w:sz w:val="20"/>
          <w:szCs w:val="20"/>
        </w:rPr>
        <w:t>The following are the list of Scanner methods:</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2823"/>
        <w:gridCol w:w="2657"/>
        <w:gridCol w:w="6609"/>
      </w:tblGrid>
      <w:tr w:rsidR="00FA37E7" w:rsidTr="00FA37E7">
        <w:tc>
          <w:tcPr>
            <w:tcW w:w="0" w:type="auto"/>
            <w:shd w:val="clear" w:color="auto" w:fill="C7CCBE"/>
            <w:tcMar>
              <w:top w:w="180" w:type="dxa"/>
              <w:left w:w="180" w:type="dxa"/>
              <w:bottom w:w="180" w:type="dxa"/>
              <w:right w:w="180" w:type="dxa"/>
            </w:tcMar>
            <w:hideMark/>
          </w:tcPr>
          <w:p w:rsidR="00FA37E7" w:rsidRDefault="00FA37E7">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FA37E7" w:rsidRDefault="00FA37E7">
            <w:pPr>
              <w:rPr>
                <w:b/>
                <w:bCs/>
                <w:color w:val="000000"/>
                <w:sz w:val="26"/>
                <w:szCs w:val="26"/>
              </w:rPr>
            </w:pPr>
            <w:r>
              <w:rPr>
                <w:b/>
                <w:bCs/>
                <w:color w:val="000000"/>
                <w:sz w:val="26"/>
                <w:szCs w:val="26"/>
              </w:rPr>
              <w:t>Modifier &amp; Type</w:t>
            </w:r>
          </w:p>
        </w:tc>
        <w:tc>
          <w:tcPr>
            <w:tcW w:w="0" w:type="auto"/>
            <w:shd w:val="clear" w:color="auto" w:fill="C7CCBE"/>
            <w:tcMar>
              <w:top w:w="180" w:type="dxa"/>
              <w:left w:w="180" w:type="dxa"/>
              <w:bottom w:w="180" w:type="dxa"/>
              <w:right w:w="180" w:type="dxa"/>
            </w:tcMar>
            <w:hideMark/>
          </w:tcPr>
          <w:p w:rsidR="00FA37E7" w:rsidRDefault="00FA37E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FA37E7" w:rsidRDefault="00FA37E7">
            <w:pPr>
              <w:rPr>
                <w:b/>
                <w:bCs/>
                <w:color w:val="000000"/>
                <w:sz w:val="26"/>
                <w:szCs w:val="26"/>
              </w:rPr>
            </w:pPr>
            <w:r>
              <w:rPr>
                <w:b/>
                <w:bCs/>
                <w:color w:val="000000"/>
                <w:sz w:val="26"/>
                <w:szCs w:val="26"/>
              </w:rPr>
              <w:t>Description</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46" w:history="1">
              <w:r w:rsidR="00FA37E7">
                <w:rPr>
                  <w:rStyle w:val="Hyperlink"/>
                  <w:rFonts w:ascii="Verdana" w:hAnsi="Verdana"/>
                  <w:color w:val="008000"/>
                  <w:sz w:val="20"/>
                  <w:szCs w:val="20"/>
                </w:rPr>
                <w:t>close()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close this scanner.</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pattern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47" w:history="1">
              <w:r w:rsidR="00FA37E7">
                <w:rPr>
                  <w:rStyle w:val="Hyperlink"/>
                  <w:rFonts w:ascii="Verdana" w:hAnsi="Verdana"/>
                  <w:color w:val="008000"/>
                  <w:sz w:val="20"/>
                  <w:szCs w:val="20"/>
                </w:rPr>
                <w:t>delimiter()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get the Pattern which the Scanner class is currently using to match delimiters.</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Stream&lt;MatchResult&gt;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findAll()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find a stream of match results that match the provided pattern string.</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48" w:history="1">
              <w:r w:rsidR="00FA37E7">
                <w:rPr>
                  <w:rStyle w:val="Hyperlink"/>
                  <w:rFonts w:ascii="Verdana" w:hAnsi="Verdana"/>
                  <w:color w:val="008000"/>
                  <w:sz w:val="20"/>
                  <w:szCs w:val="20"/>
                </w:rPr>
                <w:t>findInLine()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find the next occurrence of a pattern constructed from the specified string, ignoring delimiters.</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49" w:history="1">
              <w:r w:rsidR="00FA37E7">
                <w:rPr>
                  <w:rStyle w:val="Hyperlink"/>
                  <w:rFonts w:ascii="Verdana" w:hAnsi="Verdana"/>
                  <w:color w:val="008000"/>
                  <w:sz w:val="20"/>
                  <w:szCs w:val="20"/>
                </w:rPr>
                <w:t>findWithinHorizon()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find the next occurrence of a pattern constructed from the specified string, ignoring delimiters.</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0" w:history="1">
              <w:r w:rsidR="00FA37E7">
                <w:rPr>
                  <w:rStyle w:val="Hyperlink"/>
                  <w:rFonts w:ascii="Verdana" w:hAnsi="Verdana"/>
                  <w:color w:val="008000"/>
                  <w:sz w:val="20"/>
                  <w:szCs w:val="20"/>
                </w:rPr>
                <w:t>hasNext()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returns true if this scanner has another token in its input.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1" w:history="1">
              <w:r w:rsidR="00FA37E7">
                <w:rPr>
                  <w:rStyle w:val="Hyperlink"/>
                  <w:rFonts w:ascii="Verdana" w:hAnsi="Verdana"/>
                  <w:color w:val="008000"/>
                  <w:sz w:val="20"/>
                  <w:szCs w:val="20"/>
                </w:rPr>
                <w:t>hasNextBigDecimal()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 xml:space="preserve">It is used to check if the next token in this scanner's input can be interpreted as a BigDecimal using the </w:t>
            </w:r>
            <w:proofErr w:type="gramStart"/>
            <w:r>
              <w:rPr>
                <w:rFonts w:ascii="Verdana" w:hAnsi="Verdana"/>
                <w:color w:val="000000"/>
                <w:sz w:val="20"/>
                <w:szCs w:val="20"/>
              </w:rPr>
              <w:t>nextBigDecimal(</w:t>
            </w:r>
            <w:proofErr w:type="gramEnd"/>
            <w:r>
              <w:rPr>
                <w:rFonts w:ascii="Verdana" w:hAnsi="Verdana"/>
                <w:color w:val="000000"/>
                <w:sz w:val="20"/>
                <w:szCs w:val="20"/>
              </w:rPr>
              <w:t>) method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2" w:history="1">
              <w:r w:rsidR="00FA37E7">
                <w:rPr>
                  <w:rStyle w:val="Hyperlink"/>
                  <w:rFonts w:ascii="Verdana" w:hAnsi="Verdana"/>
                  <w:color w:val="008000"/>
                  <w:sz w:val="20"/>
                  <w:szCs w:val="20"/>
                </w:rPr>
                <w:t>hasNextBigInteger()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 xml:space="preserve">It is used to check if the next token in this scanner's input can be interpreted as a BigDecimal using the </w:t>
            </w:r>
            <w:proofErr w:type="gramStart"/>
            <w:r>
              <w:rPr>
                <w:rFonts w:ascii="Verdana" w:hAnsi="Verdana"/>
                <w:color w:val="000000"/>
                <w:sz w:val="20"/>
                <w:szCs w:val="20"/>
              </w:rPr>
              <w:t>nextBigDecimal(</w:t>
            </w:r>
            <w:proofErr w:type="gramEnd"/>
            <w:r>
              <w:rPr>
                <w:rFonts w:ascii="Verdana" w:hAnsi="Verdana"/>
                <w:color w:val="000000"/>
                <w:sz w:val="20"/>
                <w:szCs w:val="20"/>
              </w:rPr>
              <w:t>) method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3" w:history="1">
              <w:r w:rsidR="00FA37E7">
                <w:rPr>
                  <w:rStyle w:val="Hyperlink"/>
                  <w:rFonts w:ascii="Verdana" w:hAnsi="Verdana"/>
                  <w:color w:val="008000"/>
                  <w:sz w:val="20"/>
                  <w:szCs w:val="20"/>
                </w:rPr>
                <w:t>hasNextBoolean()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 xml:space="preserve">It is used to check if the next token in this scanner's input can be interpreted as a Boolean using the </w:t>
            </w:r>
            <w:proofErr w:type="gramStart"/>
            <w:r>
              <w:rPr>
                <w:rFonts w:ascii="Verdana" w:hAnsi="Verdana"/>
                <w:color w:val="000000"/>
                <w:sz w:val="20"/>
                <w:szCs w:val="20"/>
              </w:rPr>
              <w:t>nextBoolean(</w:t>
            </w:r>
            <w:proofErr w:type="gramEnd"/>
            <w:r>
              <w:rPr>
                <w:rFonts w:ascii="Verdana" w:hAnsi="Verdana"/>
                <w:color w:val="000000"/>
                <w:sz w:val="20"/>
                <w:szCs w:val="20"/>
              </w:rPr>
              <w:t>) method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4" w:history="1">
              <w:r w:rsidR="00FA37E7">
                <w:rPr>
                  <w:rStyle w:val="Hyperlink"/>
                  <w:rFonts w:ascii="Verdana" w:hAnsi="Verdana"/>
                  <w:color w:val="008000"/>
                  <w:sz w:val="20"/>
                  <w:szCs w:val="20"/>
                </w:rPr>
                <w:t>hasNextByte()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 xml:space="preserve">It is used to check if the next token in this scanner's input can be interpreted as a Byte using the </w:t>
            </w:r>
            <w:proofErr w:type="gramStart"/>
            <w:r>
              <w:rPr>
                <w:rFonts w:ascii="Verdana" w:hAnsi="Verdana"/>
                <w:color w:val="000000"/>
                <w:sz w:val="20"/>
                <w:szCs w:val="20"/>
              </w:rPr>
              <w:t>nextBigDecimal(</w:t>
            </w:r>
            <w:proofErr w:type="gramEnd"/>
            <w:r>
              <w:rPr>
                <w:rFonts w:ascii="Verdana" w:hAnsi="Verdana"/>
                <w:color w:val="000000"/>
                <w:sz w:val="20"/>
                <w:szCs w:val="20"/>
              </w:rPr>
              <w:t>) method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5" w:history="1">
              <w:r w:rsidR="00FA37E7">
                <w:rPr>
                  <w:rStyle w:val="Hyperlink"/>
                  <w:rFonts w:ascii="Verdana" w:hAnsi="Verdana"/>
                  <w:color w:val="008000"/>
                  <w:sz w:val="20"/>
                  <w:szCs w:val="20"/>
                </w:rPr>
                <w:t>hasNextDouble()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 xml:space="preserve">It is used to check if the next token in this scanner's input can be interpreted as a BigDecimal using the </w:t>
            </w:r>
            <w:proofErr w:type="gramStart"/>
            <w:r>
              <w:rPr>
                <w:rFonts w:ascii="Verdana" w:hAnsi="Verdana"/>
                <w:color w:val="000000"/>
                <w:sz w:val="20"/>
                <w:szCs w:val="20"/>
              </w:rPr>
              <w:t>nextByte(</w:t>
            </w:r>
            <w:proofErr w:type="gramEnd"/>
            <w:r>
              <w:rPr>
                <w:rFonts w:ascii="Verdana" w:hAnsi="Verdana"/>
                <w:color w:val="000000"/>
                <w:sz w:val="20"/>
                <w:szCs w:val="20"/>
              </w:rPr>
              <w:t>) method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6" w:history="1">
              <w:r w:rsidR="00FA37E7">
                <w:rPr>
                  <w:rStyle w:val="Hyperlink"/>
                  <w:rFonts w:ascii="Verdana" w:hAnsi="Verdana"/>
                  <w:color w:val="008000"/>
                  <w:sz w:val="20"/>
                  <w:szCs w:val="20"/>
                </w:rPr>
                <w:t>hasNextFloat()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 xml:space="preserve">It is used to check if the next token in this scanner's input can be interpreted as a Float using the </w:t>
            </w:r>
            <w:proofErr w:type="gramStart"/>
            <w:r>
              <w:rPr>
                <w:rFonts w:ascii="Verdana" w:hAnsi="Verdana"/>
                <w:color w:val="000000"/>
                <w:sz w:val="20"/>
                <w:szCs w:val="20"/>
              </w:rPr>
              <w:t>nextFloat(</w:t>
            </w:r>
            <w:proofErr w:type="gramEnd"/>
            <w:r>
              <w:rPr>
                <w:rFonts w:ascii="Verdana" w:hAnsi="Verdana"/>
                <w:color w:val="000000"/>
                <w:sz w:val="20"/>
                <w:szCs w:val="20"/>
              </w:rPr>
              <w:t>) method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7" w:history="1">
              <w:r w:rsidR="00FA37E7">
                <w:rPr>
                  <w:rStyle w:val="Hyperlink"/>
                  <w:rFonts w:ascii="Verdana" w:hAnsi="Verdana"/>
                  <w:color w:val="008000"/>
                  <w:sz w:val="20"/>
                  <w:szCs w:val="20"/>
                </w:rPr>
                <w:t>hasNextInt()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 xml:space="preserve">It is used to check if the next token in this scanner's input can be interpreted as an int using the </w:t>
            </w:r>
            <w:proofErr w:type="gramStart"/>
            <w:r>
              <w:rPr>
                <w:rFonts w:ascii="Verdana" w:hAnsi="Verdana"/>
                <w:color w:val="000000"/>
                <w:sz w:val="20"/>
                <w:szCs w:val="20"/>
              </w:rPr>
              <w:t>nextInt(</w:t>
            </w:r>
            <w:proofErr w:type="gramEnd"/>
            <w:r>
              <w:rPr>
                <w:rFonts w:ascii="Verdana" w:hAnsi="Verdana"/>
                <w:color w:val="000000"/>
                <w:sz w:val="20"/>
                <w:szCs w:val="20"/>
              </w:rPr>
              <w:t>) method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8" w:history="1">
              <w:r w:rsidR="00FA37E7">
                <w:rPr>
                  <w:rStyle w:val="Hyperlink"/>
                  <w:rFonts w:ascii="Verdana" w:hAnsi="Verdana"/>
                  <w:color w:val="008000"/>
                  <w:sz w:val="20"/>
                  <w:szCs w:val="20"/>
                </w:rPr>
                <w:t>hasNextLine()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check if there is another line in the input of this scanner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59" w:history="1">
              <w:r w:rsidR="00FA37E7">
                <w:rPr>
                  <w:rStyle w:val="Hyperlink"/>
                  <w:rFonts w:ascii="Verdana" w:hAnsi="Verdana"/>
                  <w:color w:val="008000"/>
                  <w:sz w:val="20"/>
                  <w:szCs w:val="20"/>
                </w:rPr>
                <w:t>hasNextLong()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 xml:space="preserve">It is used to check if the next token in this scanner's input can be interpreted as a Long using the </w:t>
            </w:r>
            <w:proofErr w:type="gramStart"/>
            <w:r>
              <w:rPr>
                <w:rFonts w:ascii="Verdana" w:hAnsi="Verdana"/>
                <w:color w:val="000000"/>
                <w:sz w:val="20"/>
                <w:szCs w:val="20"/>
              </w:rPr>
              <w:t>nextLong(</w:t>
            </w:r>
            <w:proofErr w:type="gramEnd"/>
            <w:r>
              <w:rPr>
                <w:rFonts w:ascii="Verdana" w:hAnsi="Verdana"/>
                <w:color w:val="000000"/>
                <w:sz w:val="20"/>
                <w:szCs w:val="20"/>
              </w:rPr>
              <w:t>) method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0" w:history="1">
              <w:r w:rsidR="00FA37E7">
                <w:rPr>
                  <w:rStyle w:val="Hyperlink"/>
                  <w:rFonts w:ascii="Verdana" w:hAnsi="Verdana"/>
                  <w:color w:val="008000"/>
                  <w:sz w:val="20"/>
                  <w:szCs w:val="20"/>
                </w:rPr>
                <w:t>hasNextShort()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 xml:space="preserve">It is used to check if the next token in this scanner's input can be interpreted as a Short using the </w:t>
            </w:r>
            <w:proofErr w:type="gramStart"/>
            <w:r>
              <w:rPr>
                <w:rFonts w:ascii="Verdana" w:hAnsi="Verdana"/>
                <w:color w:val="000000"/>
                <w:sz w:val="20"/>
                <w:szCs w:val="20"/>
              </w:rPr>
              <w:t>nextShort(</w:t>
            </w:r>
            <w:proofErr w:type="gramEnd"/>
            <w:r>
              <w:rPr>
                <w:rFonts w:ascii="Verdana" w:hAnsi="Verdana"/>
                <w:color w:val="000000"/>
                <w:sz w:val="20"/>
                <w:szCs w:val="20"/>
              </w:rPr>
              <w:t>) method or not.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1" w:history="1">
              <w:r w:rsidR="00FA37E7">
                <w:rPr>
                  <w:rStyle w:val="Hyperlink"/>
                  <w:rFonts w:ascii="Verdana" w:hAnsi="Verdana"/>
                  <w:color w:val="008000"/>
                  <w:sz w:val="20"/>
                  <w:szCs w:val="20"/>
                </w:rPr>
                <w:t>ioException()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get the IOException last thrown by this Scanner's readable.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Locale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2" w:history="1">
              <w:r w:rsidR="00FA37E7">
                <w:rPr>
                  <w:rStyle w:val="Hyperlink"/>
                  <w:rFonts w:ascii="Verdana" w:hAnsi="Verdana"/>
                  <w:color w:val="008000"/>
                  <w:sz w:val="20"/>
                  <w:szCs w:val="20"/>
                </w:rPr>
                <w:t>locale()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get a Locale of the Scanner class.</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MatchResult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3" w:history="1">
              <w:r w:rsidR="00FA37E7">
                <w:rPr>
                  <w:rStyle w:val="Hyperlink"/>
                  <w:rFonts w:ascii="Verdana" w:hAnsi="Verdana"/>
                  <w:color w:val="008000"/>
                  <w:sz w:val="20"/>
                  <w:szCs w:val="20"/>
                </w:rPr>
                <w:t>match()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get the match result of the last scanning operation performed by this scanner.</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4" w:history="1">
              <w:r w:rsidR="00FA37E7">
                <w:rPr>
                  <w:rStyle w:val="Hyperlink"/>
                  <w:rFonts w:ascii="Verdana" w:hAnsi="Verdana"/>
                  <w:color w:val="008000"/>
                  <w:sz w:val="20"/>
                  <w:szCs w:val="20"/>
                </w:rPr>
                <w:t>next()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get the next complete token from the scanner which is in use.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BigDecimal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5" w:history="1">
              <w:r w:rsidR="00FA37E7">
                <w:rPr>
                  <w:rStyle w:val="Hyperlink"/>
                  <w:rFonts w:ascii="Verdana" w:hAnsi="Verdana"/>
                  <w:color w:val="008000"/>
                  <w:sz w:val="20"/>
                  <w:szCs w:val="20"/>
                </w:rPr>
                <w:t>nextBigDecimal()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scans the next token of the input as a BigDecimal.</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BigInteger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6" w:history="1">
              <w:r w:rsidR="00FA37E7">
                <w:rPr>
                  <w:rStyle w:val="Hyperlink"/>
                  <w:rFonts w:ascii="Verdana" w:hAnsi="Verdana"/>
                  <w:color w:val="008000"/>
                  <w:sz w:val="20"/>
                  <w:szCs w:val="20"/>
                </w:rPr>
                <w:t>nextBigInteger()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scans the next token of the input as a BigInteger.</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lastRenderedPageBreak/>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7" w:history="1">
              <w:r w:rsidR="00FA37E7">
                <w:rPr>
                  <w:rStyle w:val="Hyperlink"/>
                  <w:rFonts w:ascii="Verdana" w:hAnsi="Verdana"/>
                  <w:color w:val="008000"/>
                  <w:sz w:val="20"/>
                  <w:szCs w:val="20"/>
                </w:rPr>
                <w:t>nextBoolean()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scans the next token of the input into a boolean value and returns that value.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8" w:history="1">
              <w:r w:rsidR="00FA37E7">
                <w:rPr>
                  <w:rStyle w:val="Hyperlink"/>
                  <w:rFonts w:ascii="Verdana" w:hAnsi="Verdana"/>
                  <w:color w:val="008000"/>
                  <w:sz w:val="20"/>
                  <w:szCs w:val="20"/>
                </w:rPr>
                <w:t>nextByte()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scans the next token of the input as a byte.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69" w:history="1">
              <w:r w:rsidR="00FA37E7">
                <w:rPr>
                  <w:rStyle w:val="Hyperlink"/>
                  <w:rFonts w:ascii="Verdana" w:hAnsi="Verdana"/>
                  <w:color w:val="008000"/>
                  <w:sz w:val="20"/>
                  <w:szCs w:val="20"/>
                </w:rPr>
                <w:t>nextDouble()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scans the next token of the input as a double.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0" w:history="1">
              <w:r w:rsidR="00FA37E7">
                <w:rPr>
                  <w:rStyle w:val="Hyperlink"/>
                  <w:rFonts w:ascii="Verdana" w:hAnsi="Verdana"/>
                  <w:color w:val="008000"/>
                  <w:sz w:val="20"/>
                  <w:szCs w:val="20"/>
                </w:rPr>
                <w:t>nextFloat()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scans the next token of the input as a float.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1" w:history="1">
              <w:r w:rsidR="00FA37E7">
                <w:rPr>
                  <w:rStyle w:val="Hyperlink"/>
                  <w:rFonts w:ascii="Verdana" w:hAnsi="Verdana"/>
                  <w:color w:val="008000"/>
                  <w:sz w:val="20"/>
                  <w:szCs w:val="20"/>
                </w:rPr>
                <w:t>nextInt()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scans the next token of the input as an Int.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2" w:history="1">
              <w:r w:rsidR="00FA37E7">
                <w:rPr>
                  <w:rStyle w:val="Hyperlink"/>
                  <w:rFonts w:ascii="Verdana" w:hAnsi="Verdana"/>
                  <w:color w:val="008000"/>
                  <w:sz w:val="20"/>
                  <w:szCs w:val="20"/>
                </w:rPr>
                <w:t>nextLine()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get the input string that was skipped of the Scanner object.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3" w:history="1">
              <w:r w:rsidR="00FA37E7">
                <w:rPr>
                  <w:rStyle w:val="Hyperlink"/>
                  <w:rFonts w:ascii="Verdana" w:hAnsi="Verdana"/>
                  <w:color w:val="008000"/>
                  <w:sz w:val="20"/>
                  <w:szCs w:val="20"/>
                </w:rPr>
                <w:t>nextLong()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scans the next token of the input as a long.</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4" w:history="1">
              <w:r w:rsidR="00FA37E7">
                <w:rPr>
                  <w:rStyle w:val="Hyperlink"/>
                  <w:rFonts w:ascii="Verdana" w:hAnsi="Verdana"/>
                  <w:color w:val="008000"/>
                  <w:sz w:val="20"/>
                  <w:szCs w:val="20"/>
                </w:rPr>
                <w:t>nextShort()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scans the next token of the input as a short.</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5" w:history="1">
              <w:r w:rsidR="00FA37E7">
                <w:rPr>
                  <w:rStyle w:val="Hyperlink"/>
                  <w:rFonts w:ascii="Verdana" w:hAnsi="Verdana"/>
                  <w:color w:val="008000"/>
                  <w:sz w:val="20"/>
                  <w:szCs w:val="20"/>
                </w:rPr>
                <w:t>radix()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get the default radix of the Scanner use.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6" w:history="1">
              <w:r w:rsidR="00FA37E7">
                <w:rPr>
                  <w:rStyle w:val="Hyperlink"/>
                  <w:rFonts w:ascii="Verdana" w:hAnsi="Verdana"/>
                  <w:color w:val="008000"/>
                  <w:sz w:val="20"/>
                  <w:szCs w:val="20"/>
                </w:rPr>
                <w:t>remove()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when remove operation is not supported by this implementation of Iterator.</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7" w:history="1">
              <w:r w:rsidR="00FA37E7">
                <w:rPr>
                  <w:rStyle w:val="Hyperlink"/>
                  <w:rFonts w:ascii="Verdana" w:hAnsi="Verdana"/>
                  <w:color w:val="008000"/>
                  <w:sz w:val="20"/>
                  <w:szCs w:val="20"/>
                </w:rPr>
                <w:t>reset()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reset the Scanner which is in use.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8" w:history="1">
              <w:r w:rsidR="00FA37E7">
                <w:rPr>
                  <w:rStyle w:val="Hyperlink"/>
                  <w:rFonts w:ascii="Verdana" w:hAnsi="Verdana"/>
                  <w:color w:val="008000"/>
                  <w:sz w:val="20"/>
                  <w:szCs w:val="20"/>
                </w:rPr>
                <w:t>skip()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skips input that matches the specified pattern, ignoring delimiters</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Stream&lt;String&gt;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79" w:history="1">
              <w:r w:rsidR="00FA37E7">
                <w:rPr>
                  <w:rStyle w:val="Hyperlink"/>
                  <w:rFonts w:ascii="Verdana" w:hAnsi="Verdana"/>
                  <w:color w:val="008000"/>
                  <w:sz w:val="20"/>
                  <w:szCs w:val="20"/>
                </w:rPr>
                <w:t>tokens()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get a stream of delimiter-separated tokens from the Scanner object which is in use.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80" w:history="1">
              <w:r w:rsidR="00FA37E7">
                <w:rPr>
                  <w:rStyle w:val="Hyperlink"/>
                  <w:rFonts w:ascii="Verdana" w:hAnsi="Verdana"/>
                  <w:color w:val="008000"/>
                  <w:sz w:val="20"/>
                  <w:szCs w:val="20"/>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get the string representation of Scanner using.</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lastRenderedPageBreak/>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81" w:history="1">
              <w:r w:rsidR="00FA37E7">
                <w:rPr>
                  <w:rStyle w:val="Hyperlink"/>
                  <w:rFonts w:ascii="Verdana" w:hAnsi="Verdana"/>
                  <w:color w:val="008000"/>
                  <w:sz w:val="20"/>
                  <w:szCs w:val="20"/>
                </w:rPr>
                <w:t>useDelimiter()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set the delimiting pattern of the Scanner which is in use to the specified pattern.</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82" w:history="1">
              <w:r w:rsidR="00FA37E7">
                <w:rPr>
                  <w:rStyle w:val="Hyperlink"/>
                  <w:rFonts w:ascii="Verdana" w:hAnsi="Verdana"/>
                  <w:color w:val="008000"/>
                  <w:sz w:val="20"/>
                  <w:szCs w:val="20"/>
                </w:rPr>
                <w:t>useLocale()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sets this scanner's locale object to the specified locale.</w:t>
            </w:r>
          </w:p>
        </w:tc>
      </w:tr>
      <w:tr w:rsidR="00FA37E7" w:rsidTr="00FA37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Scanner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0076E4">
            <w:pPr>
              <w:spacing w:line="345" w:lineRule="atLeast"/>
              <w:ind w:left="300"/>
              <w:rPr>
                <w:rFonts w:ascii="Verdana" w:hAnsi="Verdana"/>
                <w:color w:val="000000"/>
                <w:sz w:val="20"/>
                <w:szCs w:val="20"/>
              </w:rPr>
            </w:pPr>
            <w:hyperlink r:id="rId183" w:history="1">
              <w:r w:rsidR="00FA37E7">
                <w:rPr>
                  <w:rStyle w:val="Hyperlink"/>
                  <w:rFonts w:ascii="Verdana" w:hAnsi="Verdana"/>
                  <w:color w:val="008000"/>
                  <w:sz w:val="20"/>
                  <w:szCs w:val="20"/>
                </w:rPr>
                <w:t>useRadix()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37E7" w:rsidRDefault="00FA37E7">
            <w:pPr>
              <w:spacing w:line="345" w:lineRule="atLeast"/>
              <w:ind w:left="300"/>
              <w:rPr>
                <w:rFonts w:ascii="Verdana" w:hAnsi="Verdana"/>
                <w:color w:val="000000"/>
                <w:sz w:val="20"/>
                <w:szCs w:val="20"/>
              </w:rPr>
            </w:pPr>
            <w:r>
              <w:rPr>
                <w:rFonts w:ascii="Verdana" w:hAnsi="Verdana"/>
                <w:color w:val="000000"/>
                <w:sz w:val="20"/>
                <w:szCs w:val="20"/>
              </w:rPr>
              <w:t>It is used to set the default radix of the Scanner which is in use to the specified radix.</w:t>
            </w:r>
          </w:p>
        </w:tc>
      </w:tr>
    </w:tbl>
    <w:p w:rsidR="00FA37E7" w:rsidRDefault="000076E4" w:rsidP="00FA37E7">
      <w:pPr>
        <w:rPr>
          <w:rFonts w:ascii="Times New Roman" w:hAnsi="Times New Roman"/>
          <w:sz w:val="24"/>
          <w:szCs w:val="24"/>
        </w:rPr>
      </w:pPr>
      <w:r>
        <w:pict>
          <v:rect id="_x0000_i1099" style="width:0;height:.75pt" o:hralign="center" o:hrstd="t" o:hrnoshade="t" o:hr="t" fillcolor="#d4d4d4" stroked="f"/>
        </w:pict>
      </w:r>
    </w:p>
    <w:p w:rsidR="00FA37E7" w:rsidRDefault="00FA37E7" w:rsidP="00FA37E7">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FA37E7" w:rsidRDefault="00FA37E7" w:rsidP="00A45A39">
      <w:pPr>
        <w:numPr>
          <w:ilvl w:val="0"/>
          <w:numId w:val="92"/>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ScannerClassExample1 {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 = </w:t>
      </w:r>
      <w:r>
        <w:rPr>
          <w:rStyle w:val="string"/>
          <w:rFonts w:ascii="Verdana" w:hAnsi="Verdana"/>
          <w:color w:val="0000FF"/>
          <w:sz w:val="20"/>
          <w:szCs w:val="20"/>
          <w:bdr w:val="none" w:sz="0" w:space="0" w:color="auto" w:frame="1"/>
        </w:rPr>
        <w:t>"Hello, This is JavaTpoint.</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//Create scanner Object and pass string in it</w:t>
      </w:r>
      <w:r>
        <w:rPr>
          <w:rFonts w:ascii="Verdana" w:hAnsi="Verdana"/>
          <w:color w:val="000000"/>
          <w:sz w:val="20"/>
          <w:szCs w:val="20"/>
          <w:bdr w:val="none" w:sz="0" w:space="0" w:color="auto" w:frame="1"/>
        </w:rPr>
        <w: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Scanner scan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Scanner(s);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//Check if the scanner has a token</w:t>
      </w:r>
      <w:r>
        <w:rPr>
          <w:rFonts w:ascii="Verdana" w:hAnsi="Verdana"/>
          <w:color w:val="000000"/>
          <w:sz w:val="20"/>
          <w:szCs w:val="20"/>
          <w:bdr w:val="none" w:sz="0" w:space="0" w:color="auto" w:frame="1"/>
        </w:rPr>
        <w: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"Boolean Result: "</w:t>
      </w:r>
      <w:r>
        <w:rPr>
          <w:rFonts w:ascii="Verdana" w:hAnsi="Verdana"/>
          <w:color w:val="000000"/>
          <w:sz w:val="20"/>
          <w:szCs w:val="20"/>
          <w:bdr w:val="none" w:sz="0" w:space="0" w:color="auto" w:frame="1"/>
        </w:rPr>
        <w:t> + scan.hasNext());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 the string</w:t>
      </w:r>
      <w:r>
        <w:rPr>
          <w:rFonts w:ascii="Verdana" w:hAnsi="Verdana"/>
          <w:color w:val="000000"/>
          <w:sz w:val="20"/>
          <w:szCs w:val="20"/>
          <w:bdr w:val="none" w:sz="0" w:space="0" w:color="auto" w:frame="1"/>
        </w:rPr>
        <w: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"String: "</w:t>
      </w:r>
      <w:r>
        <w:rPr>
          <w:rFonts w:ascii="Verdana" w:hAnsi="Verdana"/>
          <w:color w:val="000000"/>
          <w:sz w:val="20"/>
          <w:szCs w:val="20"/>
          <w:bdr w:val="none" w:sz="0" w:space="0" w:color="auto" w:frame="1"/>
        </w:rPr>
        <w:t> +scan.nextLine());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scan.close();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"--------Enter Your Details-------- "</w:t>
      </w:r>
      <w:r>
        <w:rPr>
          <w:rFonts w:ascii="Verdana" w:hAnsi="Verdana"/>
          <w:color w:val="000000"/>
          <w:sz w:val="20"/>
          <w:szCs w:val="20"/>
          <w:bdr w:val="none" w:sz="0" w:space="0" w:color="auto" w:frame="1"/>
        </w:rPr>
        <w: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Scanner in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Scanner(System.in);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"Enter your name: "</w:t>
      </w:r>
      <w:r>
        <w:rPr>
          <w:rFonts w:ascii="Verdana" w:hAnsi="Verdana"/>
          <w:color w:val="000000"/>
          <w:sz w:val="20"/>
          <w:szCs w:val="20"/>
          <w:bdr w:val="none" w:sz="0" w:space="0" w:color="auto" w:frame="1"/>
        </w:rPr>
        <w: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 in.next();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 + name);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"Enter your age: "</w:t>
      </w:r>
      <w:r>
        <w:rPr>
          <w:rFonts w:ascii="Verdana" w:hAnsi="Verdana"/>
          <w:color w:val="000000"/>
          <w:sz w:val="20"/>
          <w:szCs w:val="20"/>
          <w:bdr w:val="none" w:sz="0" w:space="0" w:color="auto" w:frame="1"/>
        </w:rPr>
        <w: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in.nextInt();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"Age: "</w:t>
      </w:r>
      <w:r>
        <w:rPr>
          <w:rFonts w:ascii="Verdana" w:hAnsi="Verdana"/>
          <w:color w:val="000000"/>
          <w:sz w:val="20"/>
          <w:szCs w:val="20"/>
          <w:bdr w:val="none" w:sz="0" w:space="0" w:color="auto" w:frame="1"/>
        </w:rPr>
        <w:t> + i);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"Enter your salary: "</w:t>
      </w:r>
      <w:r>
        <w:rPr>
          <w:rFonts w:ascii="Verdana" w:hAnsi="Verdana"/>
          <w:color w:val="000000"/>
          <w:sz w:val="20"/>
          <w:szCs w:val="20"/>
          <w:bdr w:val="none" w:sz="0" w:space="0" w:color="auto" w:frame="1"/>
        </w:rPr>
        <w:t>);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d = in.nextDouble();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"Salary: "</w:t>
      </w:r>
      <w:r>
        <w:rPr>
          <w:rFonts w:ascii="Verdana" w:hAnsi="Verdana"/>
          <w:color w:val="000000"/>
          <w:sz w:val="20"/>
          <w:szCs w:val="20"/>
          <w:bdr w:val="none" w:sz="0" w:space="0" w:color="auto" w:frame="1"/>
        </w:rPr>
        <w:t> + d);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in.close();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A37E7" w:rsidRDefault="00FA37E7" w:rsidP="00A45A39">
      <w:pPr>
        <w:numPr>
          <w:ilvl w:val="0"/>
          <w:numId w:val="9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37E7" w:rsidRDefault="00FA37E7" w:rsidP="00FA37E7">
      <w:pPr>
        <w:pStyle w:val="NormalWeb"/>
        <w:shd w:val="clear" w:color="auto" w:fill="FFFFFF"/>
        <w:rPr>
          <w:rFonts w:ascii="Verdana" w:hAnsi="Verdana"/>
          <w:color w:val="000000"/>
          <w:sz w:val="20"/>
          <w:szCs w:val="20"/>
        </w:rPr>
      </w:pPr>
      <w:r>
        <w:rPr>
          <w:rStyle w:val="Strong"/>
          <w:rFonts w:ascii="Verdana" w:hAnsi="Verdana"/>
          <w:color w:val="2F4F4F"/>
          <w:sz w:val="20"/>
          <w:szCs w:val="20"/>
        </w:rPr>
        <w:lastRenderedPageBreak/>
        <w:t>Output:</w:t>
      </w:r>
    </w:p>
    <w:p w:rsidR="00FA37E7" w:rsidRDefault="00FA37E7" w:rsidP="00FA37E7">
      <w:pPr>
        <w:pStyle w:val="HTMLPreformatted"/>
        <w:shd w:val="clear" w:color="auto" w:fill="F9FBF9"/>
        <w:rPr>
          <w:color w:val="000000"/>
        </w:rPr>
      </w:pPr>
      <w:r>
        <w:rPr>
          <w:color w:val="000000"/>
        </w:rPr>
        <w:t>Boolean Result: true</w:t>
      </w:r>
    </w:p>
    <w:p w:rsidR="00FA37E7" w:rsidRDefault="00FA37E7" w:rsidP="00FA37E7">
      <w:pPr>
        <w:pStyle w:val="HTMLPreformatted"/>
        <w:shd w:val="clear" w:color="auto" w:fill="F9FBF9"/>
        <w:rPr>
          <w:color w:val="000000"/>
        </w:rPr>
      </w:pPr>
      <w:r>
        <w:rPr>
          <w:color w:val="000000"/>
        </w:rPr>
        <w:t>String: Hello, This is JavaTpoint.</w:t>
      </w:r>
    </w:p>
    <w:p w:rsidR="00FA37E7" w:rsidRDefault="00FA37E7" w:rsidP="00FA37E7">
      <w:pPr>
        <w:pStyle w:val="HTMLPreformatted"/>
        <w:shd w:val="clear" w:color="auto" w:fill="F9FBF9"/>
        <w:rPr>
          <w:color w:val="000000"/>
        </w:rPr>
      </w:pPr>
      <w:r>
        <w:rPr>
          <w:color w:val="000000"/>
        </w:rPr>
        <w:t xml:space="preserve">-------Enter Your Details--------- </w:t>
      </w:r>
    </w:p>
    <w:p w:rsidR="00FA37E7" w:rsidRDefault="00FA37E7" w:rsidP="00FA37E7">
      <w:pPr>
        <w:pStyle w:val="HTMLPreformatted"/>
        <w:shd w:val="clear" w:color="auto" w:fill="F9FBF9"/>
        <w:rPr>
          <w:color w:val="000000"/>
        </w:rPr>
      </w:pPr>
      <w:r>
        <w:rPr>
          <w:color w:val="000000"/>
        </w:rPr>
        <w:t>Enter your name: Abhishek</w:t>
      </w:r>
    </w:p>
    <w:p w:rsidR="00FA37E7" w:rsidRDefault="00FA37E7" w:rsidP="00FA37E7">
      <w:pPr>
        <w:pStyle w:val="HTMLPreformatted"/>
        <w:shd w:val="clear" w:color="auto" w:fill="F9FBF9"/>
        <w:rPr>
          <w:color w:val="000000"/>
        </w:rPr>
      </w:pPr>
      <w:r>
        <w:rPr>
          <w:color w:val="000000"/>
        </w:rPr>
        <w:t>Name: Abhishek</w:t>
      </w:r>
    </w:p>
    <w:p w:rsidR="00FA37E7" w:rsidRDefault="00FA37E7" w:rsidP="00FA37E7">
      <w:pPr>
        <w:pStyle w:val="HTMLPreformatted"/>
        <w:shd w:val="clear" w:color="auto" w:fill="F9FBF9"/>
        <w:rPr>
          <w:color w:val="000000"/>
        </w:rPr>
      </w:pPr>
      <w:r>
        <w:rPr>
          <w:color w:val="000000"/>
        </w:rPr>
        <w:t>Enter your age: 23</w:t>
      </w:r>
    </w:p>
    <w:p w:rsidR="00FA37E7" w:rsidRDefault="00FA37E7" w:rsidP="00FA37E7">
      <w:pPr>
        <w:pStyle w:val="HTMLPreformatted"/>
        <w:shd w:val="clear" w:color="auto" w:fill="F9FBF9"/>
        <w:rPr>
          <w:color w:val="000000"/>
        </w:rPr>
      </w:pPr>
      <w:r>
        <w:rPr>
          <w:color w:val="000000"/>
        </w:rPr>
        <w:t>Age: 23</w:t>
      </w:r>
    </w:p>
    <w:p w:rsidR="00FA37E7" w:rsidRDefault="00FA37E7" w:rsidP="00FA37E7">
      <w:pPr>
        <w:pStyle w:val="HTMLPreformatted"/>
        <w:shd w:val="clear" w:color="auto" w:fill="F9FBF9"/>
        <w:rPr>
          <w:color w:val="000000"/>
        </w:rPr>
      </w:pPr>
      <w:r>
        <w:rPr>
          <w:color w:val="000000"/>
        </w:rPr>
        <w:t>Enter your salary: 25000</w:t>
      </w:r>
    </w:p>
    <w:p w:rsidR="00FA37E7" w:rsidRDefault="00FA37E7" w:rsidP="00FA37E7">
      <w:pPr>
        <w:pStyle w:val="HTMLPreformatted"/>
        <w:shd w:val="clear" w:color="auto" w:fill="F9FBF9"/>
        <w:rPr>
          <w:color w:val="000000"/>
        </w:rPr>
      </w:pPr>
      <w:r>
        <w:rPr>
          <w:color w:val="000000"/>
        </w:rPr>
        <w:t>Salary: 25000.0</w:t>
      </w:r>
    </w:p>
    <w:p w:rsidR="00FA37E7" w:rsidRDefault="00FA37E7" w:rsidP="00FA37E7">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FA37E7" w:rsidRDefault="00FA37E7" w:rsidP="00A45A39">
      <w:pPr>
        <w:numPr>
          <w:ilvl w:val="0"/>
          <w:numId w:val="93"/>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ScannerClassExample2 {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string"/>
          <w:rFonts w:ascii="Verdana" w:hAnsi="Verdana"/>
          <w:color w:val="0000FF"/>
          <w:sz w:val="20"/>
          <w:szCs w:val="20"/>
          <w:bdr w:val="none" w:sz="0" w:space="0" w:color="auto" w:frame="1"/>
        </w:rPr>
        <w:t>"Hello/This is JavaTpoint/My name is Abhishek.</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//Create scanner with the specified String Object</w:t>
      </w:r>
      <w:r>
        <w:rPr>
          <w:rFonts w:ascii="Verdana" w:hAnsi="Verdana"/>
          <w:color w:val="000000"/>
          <w:sz w:val="20"/>
          <w:szCs w:val="20"/>
          <w:bdr w:val="none" w:sz="0" w:space="0" w:color="auto" w:frame="1"/>
        </w:rPr>
        <w:t>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Scanner scanner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Scanner(str);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"Boolean Result: "</w:t>
      </w:r>
      <w:r>
        <w:rPr>
          <w:rFonts w:ascii="Verdana" w:hAnsi="Verdana"/>
          <w:color w:val="000000"/>
          <w:sz w:val="20"/>
          <w:szCs w:val="20"/>
          <w:bdr w:val="none" w:sz="0" w:space="0" w:color="auto" w:frame="1"/>
        </w:rPr>
        <w:t>+scanner.hasNextBoolean());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//Change the delimiter of this scanner</w:t>
      </w:r>
      <w:r>
        <w:rPr>
          <w:rFonts w:ascii="Verdana" w:hAnsi="Verdana"/>
          <w:color w:val="000000"/>
          <w:sz w:val="20"/>
          <w:szCs w:val="20"/>
          <w:bdr w:val="none" w:sz="0" w:space="0" w:color="auto" w:frame="1"/>
        </w:rPr>
        <w:t>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scanner.useDelimiter(</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//Printing the tokenized Strings</w:t>
      </w:r>
      <w:r>
        <w:rPr>
          <w:rFonts w:ascii="Verdana" w:hAnsi="Verdana"/>
          <w:color w:val="000000"/>
          <w:sz w:val="20"/>
          <w:szCs w:val="20"/>
          <w:bdr w:val="none" w:sz="0" w:space="0" w:color="auto" w:frame="1"/>
        </w:rPr>
        <w:t>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"---Tokenizes String---"</w:t>
      </w:r>
      <w:r>
        <w:rPr>
          <w:rFonts w:ascii="Verdana" w:hAnsi="Verdana"/>
          <w:color w:val="000000"/>
          <w:sz w:val="20"/>
          <w:szCs w:val="20"/>
          <w:bdr w:val="none" w:sz="0" w:space="0" w:color="auto" w:frame="1"/>
        </w:rPr>
        <w:t>);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(scanner.hasNext()){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System.out.println(scanner.next());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//Display the new delimiter</w:t>
      </w:r>
      <w:r>
        <w:rPr>
          <w:rFonts w:ascii="Verdana" w:hAnsi="Verdana"/>
          <w:color w:val="000000"/>
          <w:sz w:val="20"/>
          <w:szCs w:val="20"/>
          <w:bdr w:val="none" w:sz="0" w:space="0" w:color="auto" w:frame="1"/>
        </w:rPr>
        <w:t>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"Delimiter used: "</w:t>
      </w:r>
      <w:r>
        <w:rPr>
          <w:rFonts w:ascii="Verdana" w:hAnsi="Verdana"/>
          <w:color w:val="000000"/>
          <w:sz w:val="20"/>
          <w:szCs w:val="20"/>
          <w:bdr w:val="none" w:sz="0" w:space="0" w:color="auto" w:frame="1"/>
        </w:rPr>
        <w:t> +scanner.delimiter());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scanner.close();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A37E7" w:rsidRDefault="00FA37E7" w:rsidP="00A45A39">
      <w:pPr>
        <w:numPr>
          <w:ilvl w:val="0"/>
          <w:numId w:val="9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37E7" w:rsidRDefault="00FA37E7" w:rsidP="00FA37E7">
      <w:pPr>
        <w:pStyle w:val="NormalWeb"/>
        <w:shd w:val="clear" w:color="auto" w:fill="FFFFFF"/>
        <w:rPr>
          <w:rFonts w:ascii="Verdana" w:hAnsi="Verdana"/>
          <w:color w:val="000000"/>
          <w:sz w:val="20"/>
          <w:szCs w:val="20"/>
        </w:rPr>
      </w:pPr>
      <w:r>
        <w:rPr>
          <w:rStyle w:val="Strong"/>
          <w:rFonts w:ascii="Verdana" w:hAnsi="Verdana"/>
          <w:color w:val="2F4F4F"/>
          <w:sz w:val="20"/>
          <w:szCs w:val="20"/>
        </w:rPr>
        <w:t>Output:</w:t>
      </w:r>
    </w:p>
    <w:p w:rsidR="00FA37E7" w:rsidRDefault="00FA37E7" w:rsidP="00FA37E7">
      <w:pPr>
        <w:pStyle w:val="HTMLPreformatted"/>
        <w:shd w:val="clear" w:color="auto" w:fill="F9FBF9"/>
        <w:rPr>
          <w:color w:val="000000"/>
        </w:rPr>
      </w:pPr>
      <w:r>
        <w:rPr>
          <w:color w:val="000000"/>
        </w:rPr>
        <w:t>Boolean Result: false</w:t>
      </w:r>
    </w:p>
    <w:p w:rsidR="00FA37E7" w:rsidRDefault="00FA37E7" w:rsidP="00FA37E7">
      <w:pPr>
        <w:pStyle w:val="HTMLPreformatted"/>
        <w:shd w:val="clear" w:color="auto" w:fill="F9FBF9"/>
        <w:rPr>
          <w:color w:val="000000"/>
        </w:rPr>
      </w:pPr>
      <w:r>
        <w:rPr>
          <w:color w:val="000000"/>
        </w:rPr>
        <w:t>---Tokenizes String---</w:t>
      </w:r>
    </w:p>
    <w:p w:rsidR="00FA37E7" w:rsidRDefault="00FA37E7" w:rsidP="00FA37E7">
      <w:pPr>
        <w:pStyle w:val="HTMLPreformatted"/>
        <w:shd w:val="clear" w:color="auto" w:fill="F9FBF9"/>
        <w:rPr>
          <w:color w:val="000000"/>
        </w:rPr>
      </w:pPr>
      <w:r>
        <w:rPr>
          <w:color w:val="000000"/>
        </w:rPr>
        <w:t>Hello</w:t>
      </w:r>
    </w:p>
    <w:p w:rsidR="00FA37E7" w:rsidRDefault="00FA37E7" w:rsidP="00FA37E7">
      <w:pPr>
        <w:pStyle w:val="HTMLPreformatted"/>
        <w:shd w:val="clear" w:color="auto" w:fill="F9FBF9"/>
        <w:rPr>
          <w:color w:val="000000"/>
        </w:rPr>
      </w:pPr>
      <w:r>
        <w:rPr>
          <w:color w:val="000000"/>
        </w:rPr>
        <w:t>This is JavaTpoint</w:t>
      </w:r>
    </w:p>
    <w:p w:rsidR="00FA37E7" w:rsidRDefault="00FA37E7" w:rsidP="00FA37E7">
      <w:pPr>
        <w:pStyle w:val="HTMLPreformatted"/>
        <w:shd w:val="clear" w:color="auto" w:fill="F9FBF9"/>
        <w:rPr>
          <w:color w:val="000000"/>
        </w:rPr>
      </w:pPr>
      <w:r>
        <w:rPr>
          <w:color w:val="000000"/>
        </w:rPr>
        <w:t>My name is Abhishek.</w:t>
      </w:r>
    </w:p>
    <w:p w:rsidR="00FA37E7" w:rsidRDefault="00FA37E7" w:rsidP="00FA37E7">
      <w:pPr>
        <w:pStyle w:val="HTMLPreformatted"/>
        <w:shd w:val="clear" w:color="auto" w:fill="F9FBF9"/>
        <w:rPr>
          <w:color w:val="000000"/>
        </w:rPr>
      </w:pPr>
      <w:r>
        <w:rPr>
          <w:color w:val="000000"/>
        </w:rPr>
        <w:t>Delimiter used: /</w:t>
      </w:r>
    </w:p>
    <w:p w:rsidR="00E226D8" w:rsidRDefault="00E226D8" w:rsidP="00AD4807"/>
    <w:p w:rsidR="000B37C3" w:rsidRDefault="000B37C3" w:rsidP="000B37C3">
      <w:pPr>
        <w:pStyle w:val="Heading1"/>
        <w:shd w:val="clear" w:color="auto" w:fill="FFFFFF"/>
        <w:spacing w:before="75" w:beforeAutospacing="0" w:line="312" w:lineRule="atLeast"/>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java.io.PrintStream</w:t>
      </w:r>
      <w:proofErr w:type="gramEnd"/>
      <w:r>
        <w:rPr>
          <w:rFonts w:ascii="Helvetica" w:hAnsi="Helvetica" w:cs="Helvetica"/>
          <w:b w:val="0"/>
          <w:bCs w:val="0"/>
          <w:color w:val="610B38"/>
          <w:sz w:val="44"/>
          <w:szCs w:val="44"/>
        </w:rPr>
        <w:t xml:space="preserve"> class</w:t>
      </w:r>
    </w:p>
    <w:p w:rsidR="000B37C3" w:rsidRDefault="000B37C3" w:rsidP="000B37C3">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The PrintStream class provides methods to write data to another stream. The PrintStream class automatically flushes the data so there is no need to call </w:t>
      </w:r>
      <w:proofErr w:type="gramStart"/>
      <w:r>
        <w:rPr>
          <w:rFonts w:ascii="Verdana" w:hAnsi="Verdana"/>
          <w:color w:val="000000"/>
          <w:sz w:val="20"/>
          <w:szCs w:val="20"/>
        </w:rPr>
        <w:t>flush(</w:t>
      </w:r>
      <w:proofErr w:type="gramEnd"/>
      <w:r>
        <w:rPr>
          <w:rFonts w:ascii="Verdana" w:hAnsi="Verdana"/>
          <w:color w:val="000000"/>
          <w:sz w:val="20"/>
          <w:szCs w:val="20"/>
        </w:rPr>
        <w:t>) method. Moreover, its methods don't throw IOException.</w:t>
      </w:r>
    </w:p>
    <w:p w:rsidR="000B37C3" w:rsidRDefault="000B37C3" w:rsidP="000B37C3">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Commonly used methods of PrintStream class</w:t>
      </w:r>
    </w:p>
    <w:tbl>
      <w:tblPr>
        <w:tblW w:w="129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90"/>
      </w:tblGrid>
      <w:tr w:rsidR="000B37C3" w:rsidTr="000B37C3">
        <w:trPr>
          <w:tblCellSpacing w:w="15" w:type="dxa"/>
        </w:trPr>
        <w:tc>
          <w:tcPr>
            <w:tcW w:w="0" w:type="auto"/>
            <w:shd w:val="clear" w:color="auto" w:fill="FFFFFF"/>
            <w:vAlign w:val="center"/>
            <w:hideMark/>
          </w:tcPr>
          <w:p w:rsidR="000B37C3" w:rsidRDefault="000B37C3">
            <w:pPr>
              <w:spacing w:line="345" w:lineRule="atLeast"/>
              <w:ind w:left="300"/>
              <w:rPr>
                <w:rFonts w:ascii="Verdana" w:hAnsi="Verdana"/>
                <w:color w:val="000000"/>
                <w:sz w:val="20"/>
                <w:szCs w:val="20"/>
              </w:rPr>
            </w:pPr>
            <w:r>
              <w:rPr>
                <w:rFonts w:ascii="Verdana" w:hAnsi="Verdana"/>
                <w:color w:val="000000"/>
                <w:sz w:val="20"/>
                <w:szCs w:val="20"/>
              </w:rPr>
              <w:t>There are many methods in PrintStream class. Let's see commonly used methods of PrintStream class:</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print(boolean b):</w:t>
            </w:r>
            <w:r>
              <w:rPr>
                <w:rFonts w:ascii="Verdana" w:hAnsi="Verdana"/>
                <w:color w:val="000000"/>
                <w:sz w:val="20"/>
                <w:szCs w:val="20"/>
              </w:rPr>
              <w:t> it prints the specified boolean value.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print(char c):</w:t>
            </w:r>
            <w:r>
              <w:rPr>
                <w:rFonts w:ascii="Verdana" w:hAnsi="Verdana"/>
                <w:color w:val="000000"/>
                <w:sz w:val="20"/>
                <w:szCs w:val="20"/>
              </w:rPr>
              <w:t> it prints the specified char value.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print(char[] c):</w:t>
            </w:r>
            <w:r>
              <w:rPr>
                <w:rFonts w:ascii="Verdana" w:hAnsi="Verdana"/>
                <w:color w:val="000000"/>
                <w:sz w:val="20"/>
                <w:szCs w:val="20"/>
              </w:rPr>
              <w:t> it prints the specified character array values.</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print(int i):</w:t>
            </w:r>
            <w:r>
              <w:rPr>
                <w:rFonts w:ascii="Verdana" w:hAnsi="Verdana"/>
                <w:color w:val="000000"/>
                <w:sz w:val="20"/>
                <w:szCs w:val="20"/>
              </w:rPr>
              <w:t> it prints the specified int value.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print(long l):</w:t>
            </w:r>
            <w:r>
              <w:rPr>
                <w:rFonts w:ascii="Verdana" w:hAnsi="Verdana"/>
                <w:color w:val="000000"/>
                <w:sz w:val="20"/>
                <w:szCs w:val="20"/>
              </w:rPr>
              <w:t> it prints the specified long value.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print(float f):</w:t>
            </w:r>
            <w:r>
              <w:rPr>
                <w:rFonts w:ascii="Verdana" w:hAnsi="Verdana"/>
                <w:color w:val="000000"/>
                <w:sz w:val="20"/>
                <w:szCs w:val="20"/>
              </w:rPr>
              <w:t> it prints the specified float value.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print(double d):</w:t>
            </w:r>
            <w:r>
              <w:rPr>
                <w:rFonts w:ascii="Verdana" w:hAnsi="Verdana"/>
                <w:color w:val="000000"/>
                <w:sz w:val="20"/>
                <w:szCs w:val="20"/>
              </w:rPr>
              <w:t> it prints the specified double value.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print(String s):</w:t>
            </w:r>
            <w:r>
              <w:rPr>
                <w:rFonts w:ascii="Verdana" w:hAnsi="Verdana"/>
                <w:color w:val="000000"/>
                <w:sz w:val="20"/>
                <w:szCs w:val="20"/>
              </w:rPr>
              <w:t> it prints the specified string value.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print(Object obj):</w:t>
            </w:r>
            <w:r>
              <w:rPr>
                <w:rFonts w:ascii="Verdana" w:hAnsi="Verdana"/>
                <w:color w:val="000000"/>
                <w:sz w:val="20"/>
                <w:szCs w:val="20"/>
              </w:rPr>
              <w:t> it prints the specified object value.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println(boolean b):</w:t>
            </w:r>
            <w:r>
              <w:rPr>
                <w:rFonts w:ascii="Verdana" w:hAnsi="Verdana"/>
                <w:color w:val="000000"/>
                <w:sz w:val="20"/>
                <w:szCs w:val="20"/>
              </w:rPr>
              <w:t> it prints the specified boolean value and terminates the line.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println(char c):</w:t>
            </w:r>
            <w:r>
              <w:rPr>
                <w:rFonts w:ascii="Verdana" w:hAnsi="Verdana"/>
                <w:color w:val="000000"/>
                <w:sz w:val="20"/>
                <w:szCs w:val="20"/>
              </w:rPr>
              <w:t> it prints the specified char value and terminates the line.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println(char[] c):</w:t>
            </w:r>
            <w:r>
              <w:rPr>
                <w:rFonts w:ascii="Verdana" w:hAnsi="Verdana"/>
                <w:color w:val="000000"/>
                <w:sz w:val="20"/>
                <w:szCs w:val="20"/>
              </w:rPr>
              <w:t> it prints the specified character array values and terminates the line.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println(int i):</w:t>
            </w:r>
            <w:r>
              <w:rPr>
                <w:rFonts w:ascii="Verdana" w:hAnsi="Verdana"/>
                <w:color w:val="000000"/>
                <w:sz w:val="20"/>
                <w:szCs w:val="20"/>
              </w:rPr>
              <w:t> it prints the specified int value and terminates the line.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println(long l):</w:t>
            </w:r>
            <w:r>
              <w:rPr>
                <w:rFonts w:ascii="Verdana" w:hAnsi="Verdana"/>
                <w:color w:val="000000"/>
                <w:sz w:val="20"/>
                <w:szCs w:val="20"/>
              </w:rPr>
              <w:t> it prints the specified long value and terminates the line.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println(float f):</w:t>
            </w:r>
            <w:r>
              <w:rPr>
                <w:rFonts w:ascii="Verdana" w:hAnsi="Verdana"/>
                <w:color w:val="000000"/>
                <w:sz w:val="20"/>
                <w:szCs w:val="20"/>
              </w:rPr>
              <w:t> it prints the specified float value and terminates the line.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println(double d):</w:t>
            </w:r>
            <w:r>
              <w:rPr>
                <w:rFonts w:ascii="Verdana" w:hAnsi="Verdana"/>
                <w:color w:val="000000"/>
                <w:sz w:val="20"/>
                <w:szCs w:val="20"/>
              </w:rPr>
              <w:t> it prints the specified double value and terminates the line.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println(String s):</w:t>
            </w:r>
            <w:r>
              <w:rPr>
                <w:rFonts w:ascii="Verdana" w:hAnsi="Verdana"/>
                <w:color w:val="000000"/>
                <w:sz w:val="20"/>
                <w:szCs w:val="20"/>
              </w:rPr>
              <w:t> it prints the specified string value and terminates the line./li&gt;</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println(Object obj):</w:t>
            </w:r>
            <w:r>
              <w:rPr>
                <w:rFonts w:ascii="Verdana" w:hAnsi="Verdana"/>
                <w:color w:val="000000"/>
                <w:sz w:val="20"/>
                <w:szCs w:val="20"/>
              </w:rPr>
              <w:t> it prints the specified object value and terminates the line.</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println():</w:t>
            </w:r>
            <w:r>
              <w:rPr>
                <w:rFonts w:ascii="Verdana" w:hAnsi="Verdana"/>
                <w:color w:val="000000"/>
                <w:sz w:val="20"/>
                <w:szCs w:val="20"/>
              </w:rPr>
              <w:t> it terminates the line only.</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printf(Object format, Object... args):</w:t>
            </w:r>
            <w:r>
              <w:rPr>
                <w:rFonts w:ascii="Verdana" w:hAnsi="Verdana"/>
                <w:color w:val="000000"/>
                <w:sz w:val="20"/>
                <w:szCs w:val="20"/>
              </w:rPr>
              <w:t> it writes the formatted string to the current stream.</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printf(Locale l, Object format, Object... args):</w:t>
            </w:r>
            <w:r>
              <w:rPr>
                <w:rFonts w:ascii="Verdana" w:hAnsi="Verdana"/>
                <w:color w:val="000000"/>
                <w:sz w:val="20"/>
                <w:szCs w:val="20"/>
              </w:rPr>
              <w:t> it writes the formatted string to the current stream.</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format(Object format, Object... args):</w:t>
            </w:r>
            <w:r>
              <w:rPr>
                <w:rFonts w:ascii="Verdana" w:hAnsi="Verdana"/>
                <w:color w:val="000000"/>
                <w:sz w:val="20"/>
                <w:szCs w:val="20"/>
              </w:rPr>
              <w:t> it writes the formatted string to the current stream using specified format.</w:t>
            </w:r>
          </w:p>
          <w:p w:rsidR="000B37C3" w:rsidRDefault="000B37C3" w:rsidP="00A45A39">
            <w:pPr>
              <w:numPr>
                <w:ilvl w:val="0"/>
                <w:numId w:val="94"/>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2F4F4F"/>
                <w:sz w:val="20"/>
                <w:szCs w:val="20"/>
              </w:rPr>
              <w:t>public</w:t>
            </w:r>
            <w:proofErr w:type="gramEnd"/>
            <w:r>
              <w:rPr>
                <w:rStyle w:val="Strong"/>
                <w:rFonts w:ascii="Verdana" w:hAnsi="Verdana"/>
                <w:color w:val="2F4F4F"/>
                <w:sz w:val="20"/>
                <w:szCs w:val="20"/>
              </w:rPr>
              <w:t xml:space="preserve"> void format(Locale l, Object format, Object... args):</w:t>
            </w:r>
            <w:r>
              <w:rPr>
                <w:rFonts w:ascii="Verdana" w:hAnsi="Verdana"/>
                <w:color w:val="000000"/>
                <w:sz w:val="20"/>
                <w:szCs w:val="20"/>
              </w:rPr>
              <w:t> it writes the formatted string to the current stream using specified format.</w:t>
            </w:r>
          </w:p>
        </w:tc>
      </w:tr>
    </w:tbl>
    <w:p w:rsidR="000B37C3" w:rsidRDefault="000076E4" w:rsidP="000B37C3">
      <w:pPr>
        <w:rPr>
          <w:rFonts w:ascii="Times New Roman" w:hAnsi="Times New Roman" w:cs="Times New Roman"/>
          <w:sz w:val="24"/>
          <w:szCs w:val="24"/>
        </w:rPr>
      </w:pPr>
      <w:r>
        <w:pict>
          <v:rect id="_x0000_i1100" style="width:0;height:.75pt" o:hralign="center" o:hrstd="t" o:hrnoshade="t" o:hr="t" fillcolor="#d4d4d4" stroked="f"/>
        </w:pict>
      </w:r>
    </w:p>
    <w:p w:rsidR="000B37C3" w:rsidRDefault="000B37C3" w:rsidP="000B37C3">
      <w:pPr>
        <w:pStyle w:val="Heading3"/>
        <w:shd w:val="clear" w:color="auto" w:fill="FFFFFF"/>
        <w:spacing w:line="312" w:lineRule="atLeast"/>
        <w:rPr>
          <w:ins w:id="1021" w:author="Unknown"/>
          <w:rFonts w:ascii="Helvetica" w:hAnsi="Helvetica" w:cs="Helvetica"/>
          <w:b w:val="0"/>
          <w:bCs w:val="0"/>
          <w:color w:val="610B38"/>
          <w:sz w:val="38"/>
          <w:szCs w:val="38"/>
        </w:rPr>
      </w:pPr>
      <w:ins w:id="1022" w:author="Unknown">
        <w:r>
          <w:rPr>
            <w:rFonts w:ascii="Helvetica" w:hAnsi="Helvetica" w:cs="Helvetica"/>
            <w:b w:val="0"/>
            <w:bCs w:val="0"/>
            <w:color w:val="610B38"/>
            <w:sz w:val="38"/>
            <w:szCs w:val="38"/>
          </w:rPr>
          <w:t>Example of java.io.PrintStream class</w:t>
        </w:r>
      </w:ins>
    </w:p>
    <w:tbl>
      <w:tblPr>
        <w:tblW w:w="129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90"/>
      </w:tblGrid>
      <w:tr w:rsidR="000B37C3" w:rsidTr="000B37C3">
        <w:trPr>
          <w:tblCellSpacing w:w="15" w:type="dxa"/>
        </w:trPr>
        <w:tc>
          <w:tcPr>
            <w:tcW w:w="0" w:type="auto"/>
            <w:shd w:val="clear" w:color="auto" w:fill="FFFFFF"/>
            <w:vAlign w:val="center"/>
            <w:hideMark/>
          </w:tcPr>
          <w:p w:rsidR="000B37C3" w:rsidRDefault="000B37C3">
            <w:pPr>
              <w:spacing w:line="345" w:lineRule="atLeast"/>
              <w:ind w:left="300"/>
              <w:rPr>
                <w:rFonts w:ascii="Verdana" w:hAnsi="Verdana"/>
                <w:color w:val="000000"/>
                <w:sz w:val="20"/>
                <w:szCs w:val="20"/>
              </w:rPr>
            </w:pPr>
            <w:r>
              <w:rPr>
                <w:rFonts w:ascii="Verdana" w:hAnsi="Verdana"/>
                <w:color w:val="000000"/>
                <w:sz w:val="20"/>
                <w:szCs w:val="20"/>
              </w:rPr>
              <w:lastRenderedPageBreak/>
              <w:t>In this example, we are simply printing integer and string values.</w:t>
            </w:r>
          </w:p>
        </w:tc>
      </w:tr>
    </w:tbl>
    <w:p w:rsidR="000B37C3" w:rsidRDefault="000B37C3" w:rsidP="00A45A39">
      <w:pPr>
        <w:numPr>
          <w:ilvl w:val="0"/>
          <w:numId w:val="95"/>
        </w:numPr>
        <w:shd w:val="clear" w:color="auto" w:fill="FFFFFF"/>
        <w:spacing w:after="0" w:line="315" w:lineRule="atLeast"/>
        <w:ind w:left="0"/>
        <w:rPr>
          <w:ins w:id="1023" w:author="Unknown"/>
          <w:rFonts w:ascii="Verdana" w:hAnsi="Verdana" w:cs="Times New Roman"/>
          <w:color w:val="000000"/>
          <w:sz w:val="20"/>
          <w:szCs w:val="20"/>
        </w:rPr>
      </w:pPr>
      <w:proofErr w:type="gramStart"/>
      <w:ins w:id="1024"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0B37C3" w:rsidRDefault="000B37C3" w:rsidP="00A45A39">
      <w:pPr>
        <w:numPr>
          <w:ilvl w:val="0"/>
          <w:numId w:val="95"/>
        </w:numPr>
        <w:shd w:val="clear" w:color="auto" w:fill="FFFFFF"/>
        <w:spacing w:after="0" w:line="315" w:lineRule="atLeast"/>
        <w:ind w:left="0"/>
        <w:rPr>
          <w:ins w:id="1025" w:author="Unknown"/>
          <w:rFonts w:ascii="Verdana" w:hAnsi="Verdana"/>
          <w:color w:val="000000"/>
          <w:sz w:val="20"/>
          <w:szCs w:val="20"/>
        </w:rPr>
      </w:pPr>
      <w:ins w:id="1026"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PrintStreamTest{  </w:t>
        </w:r>
      </w:ins>
    </w:p>
    <w:p w:rsidR="000B37C3" w:rsidRDefault="000B37C3" w:rsidP="00A45A39">
      <w:pPr>
        <w:numPr>
          <w:ilvl w:val="0"/>
          <w:numId w:val="95"/>
        </w:numPr>
        <w:shd w:val="clear" w:color="auto" w:fill="FFFFFF"/>
        <w:spacing w:after="0" w:line="315" w:lineRule="atLeast"/>
        <w:ind w:left="0"/>
        <w:rPr>
          <w:ins w:id="1027" w:author="Unknown"/>
          <w:rFonts w:ascii="Verdana" w:hAnsi="Verdana"/>
          <w:color w:val="000000"/>
          <w:sz w:val="20"/>
          <w:szCs w:val="20"/>
        </w:rPr>
      </w:pPr>
      <w:ins w:id="1028"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ins>
    </w:p>
    <w:p w:rsidR="000B37C3" w:rsidRDefault="000B37C3" w:rsidP="00A45A39">
      <w:pPr>
        <w:numPr>
          <w:ilvl w:val="0"/>
          <w:numId w:val="95"/>
        </w:numPr>
        <w:shd w:val="clear" w:color="auto" w:fill="FFFFFF"/>
        <w:spacing w:after="0" w:line="315" w:lineRule="atLeast"/>
        <w:ind w:left="0"/>
        <w:rPr>
          <w:ins w:id="1029" w:author="Unknown"/>
          <w:rFonts w:ascii="Verdana" w:hAnsi="Verdana"/>
          <w:color w:val="000000"/>
          <w:sz w:val="20"/>
          <w:szCs w:val="20"/>
        </w:rPr>
      </w:pPr>
      <w:ins w:id="1030" w:author="Unknown">
        <w:r>
          <w:rPr>
            <w:rFonts w:ascii="Verdana" w:hAnsi="Verdana"/>
            <w:color w:val="000000"/>
            <w:sz w:val="20"/>
            <w:szCs w:val="20"/>
            <w:bdr w:val="none" w:sz="0" w:space="0" w:color="auto" w:frame="1"/>
          </w:rPr>
          <w:t>   FileOutputStream fout=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"mfile.txt"</w:t>
        </w:r>
        <w:r>
          <w:rPr>
            <w:rFonts w:ascii="Verdana" w:hAnsi="Verdana"/>
            <w:color w:val="000000"/>
            <w:sz w:val="20"/>
            <w:szCs w:val="20"/>
            <w:bdr w:val="none" w:sz="0" w:space="0" w:color="auto" w:frame="1"/>
          </w:rPr>
          <w:t>);  </w:t>
        </w:r>
      </w:ins>
    </w:p>
    <w:p w:rsidR="000B37C3" w:rsidRDefault="000B37C3" w:rsidP="00A45A39">
      <w:pPr>
        <w:numPr>
          <w:ilvl w:val="0"/>
          <w:numId w:val="95"/>
        </w:numPr>
        <w:shd w:val="clear" w:color="auto" w:fill="FFFFFF"/>
        <w:spacing w:after="0" w:line="315" w:lineRule="atLeast"/>
        <w:ind w:left="0"/>
        <w:rPr>
          <w:ins w:id="1031" w:author="Unknown"/>
          <w:rFonts w:ascii="Verdana" w:hAnsi="Verdana"/>
          <w:color w:val="000000"/>
          <w:sz w:val="20"/>
          <w:szCs w:val="20"/>
        </w:rPr>
      </w:pPr>
      <w:ins w:id="1032" w:author="Unknown">
        <w:r>
          <w:rPr>
            <w:rFonts w:ascii="Verdana" w:hAnsi="Verdana"/>
            <w:color w:val="000000"/>
            <w:sz w:val="20"/>
            <w:szCs w:val="20"/>
            <w:bdr w:val="none" w:sz="0" w:space="0" w:color="auto" w:frame="1"/>
          </w:rPr>
          <w:t>   PrintStream pout=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PrintStream(fout);  </w:t>
        </w:r>
      </w:ins>
    </w:p>
    <w:p w:rsidR="000B37C3" w:rsidRDefault="000B37C3" w:rsidP="00A45A39">
      <w:pPr>
        <w:numPr>
          <w:ilvl w:val="0"/>
          <w:numId w:val="95"/>
        </w:numPr>
        <w:shd w:val="clear" w:color="auto" w:fill="FFFFFF"/>
        <w:spacing w:after="0" w:line="315" w:lineRule="atLeast"/>
        <w:ind w:left="0"/>
        <w:rPr>
          <w:ins w:id="1033" w:author="Unknown"/>
          <w:rFonts w:ascii="Verdana" w:hAnsi="Verdana"/>
          <w:color w:val="000000"/>
          <w:sz w:val="20"/>
          <w:szCs w:val="20"/>
        </w:rPr>
      </w:pPr>
      <w:ins w:id="1034" w:author="Unknown">
        <w:r>
          <w:rPr>
            <w:rFonts w:ascii="Verdana" w:hAnsi="Verdana"/>
            <w:color w:val="000000"/>
            <w:sz w:val="20"/>
            <w:szCs w:val="20"/>
            <w:bdr w:val="none" w:sz="0" w:space="0" w:color="auto" w:frame="1"/>
          </w:rPr>
          <w:t>   pout.println(</w:t>
        </w:r>
        <w:r>
          <w:rPr>
            <w:rStyle w:val="number"/>
            <w:rFonts w:ascii="Verdana" w:hAnsi="Verdana"/>
            <w:color w:val="C00000"/>
            <w:sz w:val="20"/>
            <w:szCs w:val="20"/>
            <w:bdr w:val="none" w:sz="0" w:space="0" w:color="auto" w:frame="1"/>
          </w:rPr>
          <w:t>1900</w:t>
        </w:r>
        <w:r>
          <w:rPr>
            <w:rFonts w:ascii="Verdana" w:hAnsi="Verdana"/>
            <w:color w:val="000000"/>
            <w:sz w:val="20"/>
            <w:szCs w:val="20"/>
            <w:bdr w:val="none" w:sz="0" w:space="0" w:color="auto" w:frame="1"/>
          </w:rPr>
          <w:t>);  </w:t>
        </w:r>
      </w:ins>
    </w:p>
    <w:p w:rsidR="000B37C3" w:rsidRDefault="000B37C3" w:rsidP="00A45A39">
      <w:pPr>
        <w:numPr>
          <w:ilvl w:val="0"/>
          <w:numId w:val="95"/>
        </w:numPr>
        <w:shd w:val="clear" w:color="auto" w:fill="FFFFFF"/>
        <w:spacing w:after="0" w:line="315" w:lineRule="atLeast"/>
        <w:ind w:left="0"/>
        <w:rPr>
          <w:ins w:id="1035" w:author="Unknown"/>
          <w:rFonts w:ascii="Verdana" w:hAnsi="Verdana"/>
          <w:color w:val="000000"/>
          <w:sz w:val="20"/>
          <w:szCs w:val="20"/>
        </w:rPr>
      </w:pPr>
      <w:ins w:id="1036" w:author="Unknown">
        <w:r>
          <w:rPr>
            <w:rFonts w:ascii="Verdana" w:hAnsi="Verdana"/>
            <w:color w:val="000000"/>
            <w:sz w:val="20"/>
            <w:szCs w:val="20"/>
            <w:bdr w:val="none" w:sz="0" w:space="0" w:color="auto" w:frame="1"/>
          </w:rPr>
          <w:t>   pout.println(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ins>
    </w:p>
    <w:p w:rsidR="000B37C3" w:rsidRDefault="000B37C3" w:rsidP="00A45A39">
      <w:pPr>
        <w:numPr>
          <w:ilvl w:val="0"/>
          <w:numId w:val="95"/>
        </w:numPr>
        <w:shd w:val="clear" w:color="auto" w:fill="FFFFFF"/>
        <w:spacing w:after="0" w:line="315" w:lineRule="atLeast"/>
        <w:ind w:left="0"/>
        <w:rPr>
          <w:ins w:id="1037" w:author="Unknown"/>
          <w:rFonts w:ascii="Verdana" w:hAnsi="Verdana"/>
          <w:color w:val="000000"/>
          <w:sz w:val="20"/>
          <w:szCs w:val="20"/>
        </w:rPr>
      </w:pPr>
      <w:ins w:id="1038" w:author="Unknown">
        <w:r>
          <w:rPr>
            <w:rFonts w:ascii="Verdana" w:hAnsi="Verdana"/>
            <w:color w:val="000000"/>
            <w:sz w:val="20"/>
            <w:szCs w:val="20"/>
            <w:bdr w:val="none" w:sz="0" w:space="0" w:color="auto" w:frame="1"/>
          </w:rPr>
          <w:t>   pout.println(</w:t>
        </w:r>
        <w:r>
          <w:rPr>
            <w:rStyle w:val="string"/>
            <w:rFonts w:ascii="Verdana" w:hAnsi="Verdana"/>
            <w:color w:val="0000FF"/>
            <w:sz w:val="20"/>
            <w:szCs w:val="20"/>
            <w:bdr w:val="none" w:sz="0" w:space="0" w:color="auto" w:frame="1"/>
          </w:rPr>
          <w:t>"Welcome to Java"</w:t>
        </w:r>
        <w:r>
          <w:rPr>
            <w:rFonts w:ascii="Verdana" w:hAnsi="Verdana"/>
            <w:color w:val="000000"/>
            <w:sz w:val="20"/>
            <w:szCs w:val="20"/>
            <w:bdr w:val="none" w:sz="0" w:space="0" w:color="auto" w:frame="1"/>
          </w:rPr>
          <w:t>);  </w:t>
        </w:r>
      </w:ins>
    </w:p>
    <w:p w:rsidR="000B37C3" w:rsidRDefault="000B37C3" w:rsidP="00A45A39">
      <w:pPr>
        <w:numPr>
          <w:ilvl w:val="0"/>
          <w:numId w:val="95"/>
        </w:numPr>
        <w:shd w:val="clear" w:color="auto" w:fill="FFFFFF"/>
        <w:spacing w:after="0" w:line="315" w:lineRule="atLeast"/>
        <w:ind w:left="0"/>
        <w:rPr>
          <w:ins w:id="1039" w:author="Unknown"/>
          <w:rFonts w:ascii="Verdana" w:hAnsi="Verdana"/>
          <w:color w:val="000000"/>
          <w:sz w:val="20"/>
          <w:szCs w:val="20"/>
        </w:rPr>
      </w:pPr>
      <w:ins w:id="1040" w:author="Unknown">
        <w:r>
          <w:rPr>
            <w:rFonts w:ascii="Verdana" w:hAnsi="Verdana"/>
            <w:color w:val="000000"/>
            <w:sz w:val="20"/>
            <w:szCs w:val="20"/>
            <w:bdr w:val="none" w:sz="0" w:space="0" w:color="auto" w:frame="1"/>
          </w:rPr>
          <w:t>   pout.close();  </w:t>
        </w:r>
      </w:ins>
    </w:p>
    <w:p w:rsidR="000B37C3" w:rsidRDefault="000B37C3" w:rsidP="00A45A39">
      <w:pPr>
        <w:numPr>
          <w:ilvl w:val="0"/>
          <w:numId w:val="95"/>
        </w:numPr>
        <w:shd w:val="clear" w:color="auto" w:fill="FFFFFF"/>
        <w:spacing w:after="0" w:line="315" w:lineRule="atLeast"/>
        <w:ind w:left="0"/>
        <w:rPr>
          <w:ins w:id="1041" w:author="Unknown"/>
          <w:rFonts w:ascii="Verdana" w:hAnsi="Verdana"/>
          <w:color w:val="000000"/>
          <w:sz w:val="20"/>
          <w:szCs w:val="20"/>
        </w:rPr>
      </w:pPr>
      <w:ins w:id="1042" w:author="Unknown">
        <w:r>
          <w:rPr>
            <w:rFonts w:ascii="Verdana" w:hAnsi="Verdana"/>
            <w:color w:val="000000"/>
            <w:sz w:val="20"/>
            <w:szCs w:val="20"/>
            <w:bdr w:val="none" w:sz="0" w:space="0" w:color="auto" w:frame="1"/>
          </w:rPr>
          <w:t>   fout.close();  </w:t>
        </w:r>
      </w:ins>
    </w:p>
    <w:p w:rsidR="000B37C3" w:rsidRDefault="000B37C3" w:rsidP="00A45A39">
      <w:pPr>
        <w:numPr>
          <w:ilvl w:val="0"/>
          <w:numId w:val="95"/>
        </w:numPr>
        <w:shd w:val="clear" w:color="auto" w:fill="FFFFFF"/>
        <w:spacing w:after="0" w:line="315" w:lineRule="atLeast"/>
        <w:ind w:left="0"/>
        <w:rPr>
          <w:ins w:id="1043" w:author="Unknown"/>
          <w:rFonts w:ascii="Verdana" w:hAnsi="Verdana"/>
          <w:color w:val="000000"/>
          <w:sz w:val="20"/>
          <w:szCs w:val="20"/>
        </w:rPr>
      </w:pPr>
      <w:ins w:id="1044" w:author="Unknown">
        <w:r>
          <w:rPr>
            <w:rFonts w:ascii="Verdana" w:hAnsi="Verdana"/>
            <w:color w:val="000000"/>
            <w:sz w:val="20"/>
            <w:szCs w:val="20"/>
            <w:bdr w:val="none" w:sz="0" w:space="0" w:color="auto" w:frame="1"/>
          </w:rPr>
          <w:t> }  </w:t>
        </w:r>
      </w:ins>
    </w:p>
    <w:p w:rsidR="000B37C3" w:rsidRDefault="000B37C3" w:rsidP="00A45A39">
      <w:pPr>
        <w:numPr>
          <w:ilvl w:val="0"/>
          <w:numId w:val="95"/>
        </w:numPr>
        <w:shd w:val="clear" w:color="auto" w:fill="FFFFFF"/>
        <w:spacing w:after="0" w:line="315" w:lineRule="atLeast"/>
        <w:ind w:left="0"/>
        <w:rPr>
          <w:ins w:id="1045" w:author="Unknown"/>
          <w:rFonts w:ascii="Verdana" w:hAnsi="Verdana"/>
          <w:color w:val="000000"/>
          <w:sz w:val="20"/>
          <w:szCs w:val="20"/>
        </w:rPr>
      </w:pPr>
      <w:ins w:id="1046" w:author="Unknown">
        <w:r>
          <w:rPr>
            <w:rFonts w:ascii="Verdana" w:hAnsi="Verdana"/>
            <w:color w:val="000000"/>
            <w:sz w:val="20"/>
            <w:szCs w:val="20"/>
            <w:bdr w:val="none" w:sz="0" w:space="0" w:color="auto" w:frame="1"/>
          </w:rPr>
          <w:t>}   </w:t>
        </w:r>
      </w:ins>
    </w:p>
    <w:p w:rsidR="000B37C3" w:rsidRDefault="000B37C3" w:rsidP="000B37C3">
      <w:pPr>
        <w:shd w:val="clear" w:color="auto" w:fill="FFFFFF"/>
        <w:spacing w:line="240" w:lineRule="auto"/>
        <w:rPr>
          <w:ins w:id="1047" w:author="Unknown"/>
          <w:rFonts w:ascii="Verdana" w:hAnsi="Verdana"/>
          <w:color w:val="000000"/>
          <w:sz w:val="20"/>
          <w:szCs w:val="20"/>
        </w:rPr>
      </w:pPr>
      <w:ins w:id="1048" w:author="Unknown">
        <w:r>
          <w:rPr>
            <w:rFonts w:ascii="Verdana" w:hAnsi="Verdana"/>
            <w:color w:val="000000"/>
            <w:sz w:val="20"/>
            <w:szCs w:val="20"/>
          </w:rPr>
          <w:fldChar w:fldCharType="begin"/>
        </w:r>
        <w:r>
          <w:rPr>
            <w:rFonts w:ascii="Verdana" w:hAnsi="Verdana"/>
            <w:color w:val="000000"/>
            <w:sz w:val="20"/>
            <w:szCs w:val="20"/>
          </w:rPr>
          <w:instrText xml:space="preserve"> HYPERLINK "https://www.javatpoint.com/src/io/printstream1.zip" </w:instrText>
        </w:r>
        <w:r>
          <w:rPr>
            <w:rFonts w:ascii="Verdana" w:hAnsi="Verdana"/>
            <w:color w:val="000000"/>
            <w:sz w:val="20"/>
            <w:szCs w:val="20"/>
          </w:rPr>
          <w:fldChar w:fldCharType="separate"/>
        </w:r>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PrintStream example</w:t>
        </w:r>
        <w:r>
          <w:rPr>
            <w:rFonts w:ascii="Verdana" w:hAnsi="Verdana"/>
            <w:color w:val="000000"/>
            <w:sz w:val="20"/>
            <w:szCs w:val="20"/>
          </w:rPr>
          <w:fldChar w:fldCharType="end"/>
        </w:r>
      </w:ins>
    </w:p>
    <w:p w:rsidR="000B37C3" w:rsidRDefault="000076E4" w:rsidP="000B37C3">
      <w:pPr>
        <w:rPr>
          <w:ins w:id="1049" w:author="Unknown"/>
          <w:rFonts w:ascii="Times New Roman" w:hAnsi="Times New Roman"/>
          <w:sz w:val="24"/>
          <w:szCs w:val="24"/>
        </w:rPr>
      </w:pPr>
      <w:ins w:id="1050" w:author="Unknown">
        <w:r>
          <w:pict>
            <v:rect id="_x0000_i1101" style="width:0;height:.75pt" o:hralign="center" o:hrstd="t" o:hrnoshade="t" o:hr="t" fillcolor="#d4d4d4" stroked="f"/>
          </w:pict>
        </w:r>
      </w:ins>
    </w:p>
    <w:p w:rsidR="000B37C3" w:rsidRDefault="000B37C3" w:rsidP="000B37C3">
      <w:pPr>
        <w:pStyle w:val="Heading3"/>
        <w:shd w:val="clear" w:color="auto" w:fill="FFFFFF"/>
        <w:spacing w:line="312" w:lineRule="atLeast"/>
        <w:rPr>
          <w:ins w:id="1051" w:author="Unknown"/>
          <w:rFonts w:ascii="Helvetica" w:hAnsi="Helvetica" w:cs="Helvetica"/>
          <w:b w:val="0"/>
          <w:bCs w:val="0"/>
          <w:color w:val="610B4B"/>
          <w:sz w:val="32"/>
          <w:szCs w:val="32"/>
        </w:rPr>
      </w:pPr>
      <w:ins w:id="1052" w:author="Unknown">
        <w:r>
          <w:rPr>
            <w:rFonts w:ascii="Helvetica" w:hAnsi="Helvetica" w:cs="Helvetica"/>
            <w:b w:val="0"/>
            <w:bCs w:val="0"/>
            <w:color w:val="610B4B"/>
            <w:sz w:val="32"/>
            <w:szCs w:val="32"/>
          </w:rPr>
          <w:t xml:space="preserve">Example of </w:t>
        </w:r>
        <w:proofErr w:type="gramStart"/>
        <w:r>
          <w:rPr>
            <w:rFonts w:ascii="Helvetica" w:hAnsi="Helvetica" w:cs="Helvetica"/>
            <w:b w:val="0"/>
            <w:bCs w:val="0"/>
            <w:color w:val="610B4B"/>
            <w:sz w:val="32"/>
            <w:szCs w:val="32"/>
          </w:rPr>
          <w:t>printf(</w:t>
        </w:r>
        <w:proofErr w:type="gramEnd"/>
        <w:r>
          <w:rPr>
            <w:rFonts w:ascii="Helvetica" w:hAnsi="Helvetica" w:cs="Helvetica"/>
            <w:b w:val="0"/>
            <w:bCs w:val="0"/>
            <w:color w:val="610B4B"/>
            <w:sz w:val="32"/>
            <w:szCs w:val="32"/>
          </w:rPr>
          <w:t>) method of java.io.PrintStream class:</w:t>
        </w:r>
      </w:ins>
    </w:p>
    <w:tbl>
      <w:tblPr>
        <w:tblW w:w="129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90"/>
      </w:tblGrid>
      <w:tr w:rsidR="000B37C3" w:rsidTr="000B37C3">
        <w:trPr>
          <w:tblCellSpacing w:w="15" w:type="dxa"/>
        </w:trPr>
        <w:tc>
          <w:tcPr>
            <w:tcW w:w="0" w:type="auto"/>
            <w:shd w:val="clear" w:color="auto" w:fill="FFFFFF"/>
            <w:vAlign w:val="center"/>
            <w:hideMark/>
          </w:tcPr>
          <w:p w:rsidR="000B37C3" w:rsidRDefault="000B37C3">
            <w:pPr>
              <w:spacing w:line="345" w:lineRule="atLeast"/>
              <w:ind w:left="300"/>
              <w:rPr>
                <w:rFonts w:ascii="Verdana" w:hAnsi="Verdana"/>
                <w:color w:val="000000"/>
                <w:sz w:val="20"/>
                <w:szCs w:val="20"/>
              </w:rPr>
            </w:pPr>
            <w:r>
              <w:rPr>
                <w:rFonts w:ascii="Verdana" w:hAnsi="Verdana"/>
                <w:color w:val="000000"/>
                <w:sz w:val="20"/>
                <w:szCs w:val="20"/>
              </w:rPr>
              <w:t>Let's see the simple example of printing integer value by format specifier.</w:t>
            </w:r>
          </w:p>
        </w:tc>
      </w:tr>
    </w:tbl>
    <w:p w:rsidR="000B37C3" w:rsidRDefault="000B37C3" w:rsidP="00A45A39">
      <w:pPr>
        <w:numPr>
          <w:ilvl w:val="0"/>
          <w:numId w:val="96"/>
        </w:numPr>
        <w:shd w:val="clear" w:color="auto" w:fill="FFFFFF"/>
        <w:spacing w:after="0" w:line="315" w:lineRule="atLeast"/>
        <w:ind w:left="0"/>
        <w:rPr>
          <w:ins w:id="1053" w:author="Unknown"/>
          <w:rFonts w:ascii="Verdana" w:hAnsi="Verdana" w:cs="Times New Roman"/>
          <w:color w:val="000000"/>
          <w:sz w:val="20"/>
          <w:szCs w:val="20"/>
        </w:rPr>
      </w:pPr>
      <w:ins w:id="1054"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PrintStreamTest{  </w:t>
        </w:r>
      </w:ins>
    </w:p>
    <w:p w:rsidR="000B37C3" w:rsidRDefault="000B37C3" w:rsidP="00A45A39">
      <w:pPr>
        <w:numPr>
          <w:ilvl w:val="0"/>
          <w:numId w:val="96"/>
        </w:numPr>
        <w:shd w:val="clear" w:color="auto" w:fill="FFFFFF"/>
        <w:spacing w:after="0" w:line="315" w:lineRule="atLeast"/>
        <w:ind w:left="0"/>
        <w:rPr>
          <w:ins w:id="1055" w:author="Unknown"/>
          <w:rFonts w:ascii="Verdana" w:hAnsi="Verdana"/>
          <w:color w:val="000000"/>
          <w:sz w:val="20"/>
          <w:szCs w:val="20"/>
        </w:rPr>
      </w:pPr>
      <w:ins w:id="1056"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0B37C3" w:rsidRDefault="000B37C3" w:rsidP="00A45A39">
      <w:pPr>
        <w:numPr>
          <w:ilvl w:val="0"/>
          <w:numId w:val="96"/>
        </w:numPr>
        <w:shd w:val="clear" w:color="auto" w:fill="FFFFFF"/>
        <w:spacing w:after="0" w:line="315" w:lineRule="atLeast"/>
        <w:ind w:left="0"/>
        <w:rPr>
          <w:ins w:id="1057" w:author="Unknown"/>
          <w:rFonts w:ascii="Verdana" w:hAnsi="Verdana"/>
          <w:color w:val="000000"/>
          <w:sz w:val="20"/>
          <w:szCs w:val="20"/>
        </w:rPr>
      </w:pPr>
      <w:ins w:id="1058"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ins>
    </w:p>
    <w:p w:rsidR="000B37C3" w:rsidRDefault="000B37C3" w:rsidP="00A45A39">
      <w:pPr>
        <w:numPr>
          <w:ilvl w:val="0"/>
          <w:numId w:val="96"/>
        </w:numPr>
        <w:shd w:val="clear" w:color="auto" w:fill="FFFFFF"/>
        <w:spacing w:after="0" w:line="315" w:lineRule="atLeast"/>
        <w:ind w:left="0"/>
        <w:rPr>
          <w:ins w:id="1059" w:author="Unknown"/>
          <w:rFonts w:ascii="Verdana" w:hAnsi="Verdana"/>
          <w:color w:val="000000"/>
          <w:sz w:val="20"/>
          <w:szCs w:val="20"/>
        </w:rPr>
      </w:pPr>
      <w:ins w:id="1060" w:author="Unknown">
        <w:r>
          <w:rPr>
            <w:rFonts w:ascii="Verdana" w:hAnsi="Verdana"/>
            <w:color w:val="000000"/>
            <w:sz w:val="20"/>
            <w:szCs w:val="20"/>
            <w:bdr w:val="none" w:sz="0" w:space="0" w:color="auto" w:frame="1"/>
          </w:rPr>
          <w:t>   System.out.printf(</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w:t>
        </w:r>
        <w:r>
          <w:rPr>
            <w:rStyle w:val="comment"/>
            <w:rFonts w:ascii="Verdana" w:hAnsi="Verdana"/>
            <w:color w:val="008200"/>
            <w:sz w:val="20"/>
            <w:szCs w:val="20"/>
            <w:bdr w:val="none" w:sz="0" w:space="0" w:color="auto" w:frame="1"/>
          </w:rPr>
          <w:t>//Note, out is the object of PrintStream class</w:t>
        </w:r>
        <w:r>
          <w:rPr>
            <w:rFonts w:ascii="Verdana" w:hAnsi="Verdana"/>
            <w:color w:val="000000"/>
            <w:sz w:val="20"/>
            <w:szCs w:val="20"/>
            <w:bdr w:val="none" w:sz="0" w:space="0" w:color="auto" w:frame="1"/>
          </w:rPr>
          <w:t>  </w:t>
        </w:r>
      </w:ins>
    </w:p>
    <w:p w:rsidR="000B37C3" w:rsidRDefault="000B37C3" w:rsidP="00A45A39">
      <w:pPr>
        <w:numPr>
          <w:ilvl w:val="0"/>
          <w:numId w:val="96"/>
        </w:numPr>
        <w:shd w:val="clear" w:color="auto" w:fill="FFFFFF"/>
        <w:spacing w:after="0" w:line="315" w:lineRule="atLeast"/>
        <w:ind w:left="0"/>
        <w:rPr>
          <w:ins w:id="1061" w:author="Unknown"/>
          <w:rFonts w:ascii="Verdana" w:hAnsi="Verdana"/>
          <w:color w:val="000000"/>
          <w:sz w:val="20"/>
          <w:szCs w:val="20"/>
        </w:rPr>
      </w:pPr>
      <w:ins w:id="1062" w:author="Unknown">
        <w:r>
          <w:rPr>
            <w:rFonts w:ascii="Verdana" w:hAnsi="Verdana"/>
            <w:color w:val="000000"/>
            <w:sz w:val="20"/>
            <w:szCs w:val="20"/>
            <w:bdr w:val="none" w:sz="0" w:space="0" w:color="auto" w:frame="1"/>
          </w:rPr>
          <w:t>      </w:t>
        </w:r>
      </w:ins>
    </w:p>
    <w:p w:rsidR="000B37C3" w:rsidRDefault="000B37C3" w:rsidP="00A45A39">
      <w:pPr>
        <w:numPr>
          <w:ilvl w:val="0"/>
          <w:numId w:val="96"/>
        </w:numPr>
        <w:shd w:val="clear" w:color="auto" w:fill="FFFFFF"/>
        <w:spacing w:after="0" w:line="315" w:lineRule="atLeast"/>
        <w:ind w:left="0"/>
        <w:rPr>
          <w:ins w:id="1063" w:author="Unknown"/>
          <w:rFonts w:ascii="Verdana" w:hAnsi="Verdana"/>
          <w:color w:val="000000"/>
          <w:sz w:val="20"/>
          <w:szCs w:val="20"/>
        </w:rPr>
      </w:pPr>
      <w:ins w:id="1064" w:author="Unknown">
        <w:r>
          <w:rPr>
            <w:rFonts w:ascii="Verdana" w:hAnsi="Verdana"/>
            <w:color w:val="000000"/>
            <w:sz w:val="20"/>
            <w:szCs w:val="20"/>
            <w:bdr w:val="none" w:sz="0" w:space="0" w:color="auto" w:frame="1"/>
          </w:rPr>
          <w:t> }  </w:t>
        </w:r>
      </w:ins>
    </w:p>
    <w:p w:rsidR="000B37C3" w:rsidRDefault="000B37C3" w:rsidP="00A45A39">
      <w:pPr>
        <w:numPr>
          <w:ilvl w:val="0"/>
          <w:numId w:val="96"/>
        </w:numPr>
        <w:shd w:val="clear" w:color="auto" w:fill="FFFFFF"/>
        <w:spacing w:after="0" w:line="315" w:lineRule="atLeast"/>
        <w:ind w:left="0"/>
        <w:rPr>
          <w:ins w:id="1065" w:author="Unknown"/>
          <w:rFonts w:ascii="Verdana" w:hAnsi="Verdana"/>
          <w:color w:val="000000"/>
          <w:sz w:val="20"/>
          <w:szCs w:val="20"/>
        </w:rPr>
      </w:pPr>
      <w:ins w:id="1066" w:author="Unknown">
        <w:r>
          <w:rPr>
            <w:rFonts w:ascii="Verdana" w:hAnsi="Verdana"/>
            <w:color w:val="000000"/>
            <w:sz w:val="20"/>
            <w:szCs w:val="20"/>
            <w:bdr w:val="none" w:sz="0" w:space="0" w:color="auto" w:frame="1"/>
          </w:rPr>
          <w:t>}   </w:t>
        </w:r>
      </w:ins>
    </w:p>
    <w:p w:rsidR="000B37C3" w:rsidRDefault="000B37C3" w:rsidP="000B37C3">
      <w:pPr>
        <w:pStyle w:val="HTMLPreformatted"/>
        <w:shd w:val="clear" w:color="auto" w:fill="F9FBF9"/>
        <w:rPr>
          <w:ins w:id="1067" w:author="Unknown"/>
          <w:color w:val="000000"/>
        </w:rPr>
      </w:pPr>
      <w:ins w:id="1068" w:author="Unknown">
        <w:r>
          <w:rPr>
            <w:color w:val="000000"/>
          </w:rPr>
          <w:t>Output</w:t>
        </w:r>
        <w:proofErr w:type="gramStart"/>
        <w:r>
          <w:rPr>
            <w:color w:val="000000"/>
          </w:rPr>
          <w:t>:10</w:t>
        </w:r>
        <w:proofErr w:type="gramEnd"/>
      </w:ins>
    </w:p>
    <w:p w:rsidR="000B37C3" w:rsidRDefault="000B37C3" w:rsidP="00AD4807"/>
    <w:p w:rsidR="00D43595" w:rsidRDefault="00D43595" w:rsidP="00D4359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Compressing and Decompressing File</w:t>
      </w:r>
    </w:p>
    <w:p w:rsidR="00D43595" w:rsidRDefault="00D43595" w:rsidP="00D43595">
      <w:pPr>
        <w:pStyle w:val="NormalWeb"/>
        <w:shd w:val="clear" w:color="auto" w:fill="FFFFFF"/>
        <w:rPr>
          <w:rFonts w:ascii="Verdana" w:hAnsi="Verdana"/>
          <w:color w:val="000000"/>
          <w:sz w:val="20"/>
          <w:szCs w:val="20"/>
        </w:rPr>
      </w:pPr>
      <w:r>
        <w:rPr>
          <w:rFonts w:ascii="Verdana" w:hAnsi="Verdana"/>
          <w:color w:val="000000"/>
          <w:sz w:val="20"/>
          <w:szCs w:val="20"/>
        </w:rPr>
        <w:t>The DeflaterOutputStream and InflaterInputStream classes provide mechanism to compress and decompress the data in the </w:t>
      </w:r>
      <w:r>
        <w:rPr>
          <w:rStyle w:val="Strong"/>
          <w:rFonts w:ascii="Verdana" w:hAnsi="Verdana"/>
          <w:color w:val="2F4F4F"/>
          <w:sz w:val="20"/>
          <w:szCs w:val="20"/>
        </w:rPr>
        <w:t>deflate compression format</w:t>
      </w:r>
      <w:r>
        <w:rPr>
          <w:rFonts w:ascii="Verdana" w:hAnsi="Verdana"/>
          <w:color w:val="000000"/>
          <w:sz w:val="20"/>
          <w:szCs w:val="20"/>
        </w:rPr>
        <w:t>.</w:t>
      </w:r>
    </w:p>
    <w:p w:rsidR="00D43595" w:rsidRDefault="000076E4" w:rsidP="00D43595">
      <w:pPr>
        <w:rPr>
          <w:rFonts w:ascii="Times New Roman" w:hAnsi="Times New Roman"/>
          <w:sz w:val="24"/>
          <w:szCs w:val="24"/>
        </w:rPr>
      </w:pPr>
      <w:r>
        <w:pict>
          <v:rect id="_x0000_i1102" style="width:0;height:.75pt" o:hralign="center" o:hrstd="t" o:hrnoshade="t" o:hr="t" fillcolor="#d4d4d4" stroked="f"/>
        </w:pict>
      </w:r>
    </w:p>
    <w:p w:rsidR="00D43595" w:rsidRDefault="00D43595" w:rsidP="00D4359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DeflaterOutputStream class</w:t>
      </w:r>
    </w:p>
    <w:p w:rsidR="00D43595" w:rsidRDefault="00D43595" w:rsidP="00D43595">
      <w:pPr>
        <w:pStyle w:val="NormalWeb"/>
        <w:shd w:val="clear" w:color="auto" w:fill="FFFFFF"/>
        <w:rPr>
          <w:rFonts w:ascii="Verdana" w:hAnsi="Verdana"/>
          <w:color w:val="000000"/>
          <w:sz w:val="20"/>
          <w:szCs w:val="20"/>
        </w:rPr>
      </w:pPr>
      <w:r>
        <w:rPr>
          <w:rFonts w:ascii="Verdana" w:hAnsi="Verdana"/>
          <w:color w:val="000000"/>
          <w:sz w:val="20"/>
          <w:szCs w:val="20"/>
        </w:rPr>
        <w:lastRenderedPageBreak/>
        <w:t>The DeflaterOutputStream class is used to compress the data in the deflate compression format. It provides facility to the other compression filters, such as GZIPOutputStream.</w:t>
      </w:r>
    </w:p>
    <w:p w:rsidR="00D43595" w:rsidRDefault="00D43595" w:rsidP="00D4359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of Compressing file using DeflaterOutputStream class</w:t>
      </w:r>
    </w:p>
    <w:p w:rsidR="00D43595" w:rsidRDefault="00D43595" w:rsidP="00D43595">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are reading data of a file and compressing it into another file using DeflaterOutputStream class. You can compress any </w:t>
      </w:r>
      <w:proofErr w:type="gramStart"/>
      <w:r>
        <w:rPr>
          <w:rFonts w:ascii="Verdana" w:hAnsi="Verdana"/>
          <w:color w:val="000000"/>
          <w:sz w:val="20"/>
          <w:szCs w:val="20"/>
        </w:rPr>
        <w:t>file,</w:t>
      </w:r>
      <w:proofErr w:type="gramEnd"/>
      <w:r>
        <w:rPr>
          <w:rFonts w:ascii="Verdana" w:hAnsi="Verdana"/>
          <w:color w:val="000000"/>
          <w:sz w:val="20"/>
          <w:szCs w:val="20"/>
        </w:rPr>
        <w:t xml:space="preserve"> here we are compressing the Deflater.java file</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java.util.zip.*;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Compress{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FileInputStream fin=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"Deflater.java"</w:t>
      </w:r>
      <w:r>
        <w:rPr>
          <w:rFonts w:ascii="Verdana" w:hAnsi="Verdana"/>
          <w:color w:val="000000"/>
          <w:sz w:val="20"/>
          <w:szCs w:val="20"/>
          <w:bdr w:val="none" w:sz="0" w:space="0" w:color="auto" w:frame="1"/>
        </w:rPr>
        <w:t>);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FileOutputStream fout=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"def.txt"</w:t>
      </w:r>
      <w:r>
        <w:rPr>
          <w:rFonts w:ascii="Verdana" w:hAnsi="Verdana"/>
          <w:color w:val="000000"/>
          <w:sz w:val="20"/>
          <w:szCs w:val="20"/>
          <w:bdr w:val="none" w:sz="0" w:space="0" w:color="auto" w:frame="1"/>
        </w:rPr>
        <w:t>);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DeflaterOutputStream 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DeflaterOutputStream(fout);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((i=fin.read())!=-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out.write((</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)i);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out.flush();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fin.close();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out.close();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43595" w:rsidRDefault="00D43595" w:rsidP="00A45A39">
      <w:pPr>
        <w:numPr>
          <w:ilvl w:val="0"/>
          <w:numId w:val="9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43595" w:rsidRDefault="000076E4" w:rsidP="00D43595">
      <w:pPr>
        <w:rPr>
          <w:rFonts w:ascii="Times New Roman" w:hAnsi="Times New Roman"/>
          <w:sz w:val="24"/>
          <w:szCs w:val="24"/>
        </w:rPr>
      </w:pPr>
      <w:r>
        <w:pict>
          <v:rect id="_x0000_i1103" style="width:0;height:.75pt" o:hralign="center" o:hrstd="t" o:hrnoshade="t" o:hr="t" fillcolor="#d4d4d4" stroked="f"/>
        </w:pict>
      </w:r>
    </w:p>
    <w:p w:rsidR="00D43595" w:rsidRDefault="00D43595" w:rsidP="00D43595">
      <w:pPr>
        <w:pStyle w:val="Heading2"/>
        <w:shd w:val="clear" w:color="auto" w:fill="FFFFFF"/>
        <w:spacing w:line="312" w:lineRule="atLeast"/>
        <w:rPr>
          <w:ins w:id="1069" w:author="Unknown"/>
          <w:rFonts w:ascii="Helvetica" w:hAnsi="Helvetica" w:cs="Helvetica"/>
          <w:b w:val="0"/>
          <w:bCs w:val="0"/>
          <w:color w:val="610B38"/>
          <w:sz w:val="38"/>
          <w:szCs w:val="38"/>
        </w:rPr>
      </w:pPr>
      <w:ins w:id="1070" w:author="Unknown">
        <w:r>
          <w:rPr>
            <w:rFonts w:ascii="Helvetica" w:hAnsi="Helvetica" w:cs="Helvetica"/>
            <w:b w:val="0"/>
            <w:bCs w:val="0"/>
            <w:color w:val="610B38"/>
            <w:sz w:val="38"/>
            <w:szCs w:val="38"/>
          </w:rPr>
          <w:t>InflaterInputStream class</w:t>
        </w:r>
      </w:ins>
    </w:p>
    <w:p w:rsidR="00D43595" w:rsidRDefault="00D43595" w:rsidP="00D43595">
      <w:pPr>
        <w:pStyle w:val="NormalWeb"/>
        <w:shd w:val="clear" w:color="auto" w:fill="FFFFFF"/>
        <w:rPr>
          <w:ins w:id="1071" w:author="Unknown"/>
          <w:rFonts w:ascii="Verdana" w:hAnsi="Verdana"/>
          <w:color w:val="000000"/>
          <w:sz w:val="20"/>
          <w:szCs w:val="20"/>
        </w:rPr>
      </w:pPr>
      <w:ins w:id="1072" w:author="Unknown">
        <w:r>
          <w:rPr>
            <w:rFonts w:ascii="Verdana" w:hAnsi="Verdana"/>
            <w:color w:val="000000"/>
            <w:sz w:val="20"/>
            <w:szCs w:val="20"/>
          </w:rPr>
          <w:t>The InflaterInputStream class is used to decompress the file in the deflate compression format. It provides facility to the other decompression filters, such as GZIPInputStream class.</w:t>
        </w:r>
      </w:ins>
    </w:p>
    <w:p w:rsidR="00D43595" w:rsidRDefault="00D43595" w:rsidP="00D43595">
      <w:pPr>
        <w:pStyle w:val="Heading3"/>
        <w:shd w:val="clear" w:color="auto" w:fill="FFFFFF"/>
        <w:spacing w:line="312" w:lineRule="atLeast"/>
        <w:rPr>
          <w:ins w:id="1073" w:author="Unknown"/>
          <w:rFonts w:ascii="Helvetica" w:hAnsi="Helvetica" w:cs="Helvetica"/>
          <w:b w:val="0"/>
          <w:bCs w:val="0"/>
          <w:color w:val="610B4B"/>
          <w:sz w:val="32"/>
          <w:szCs w:val="32"/>
        </w:rPr>
      </w:pPr>
      <w:ins w:id="1074" w:author="Unknown">
        <w:r>
          <w:rPr>
            <w:rFonts w:ascii="Helvetica" w:hAnsi="Helvetica" w:cs="Helvetica"/>
            <w:b w:val="0"/>
            <w:bCs w:val="0"/>
            <w:color w:val="610B4B"/>
            <w:sz w:val="32"/>
            <w:szCs w:val="32"/>
          </w:rPr>
          <w:t>Example of decompressing file using InflaterInputStream class</w:t>
        </w:r>
      </w:ins>
    </w:p>
    <w:p w:rsidR="00D43595" w:rsidRDefault="00D43595" w:rsidP="00D43595">
      <w:pPr>
        <w:pStyle w:val="NormalWeb"/>
        <w:shd w:val="clear" w:color="auto" w:fill="FFFFFF"/>
        <w:rPr>
          <w:ins w:id="1075" w:author="Unknown"/>
          <w:rFonts w:ascii="Verdana" w:hAnsi="Verdana"/>
          <w:color w:val="000000"/>
          <w:sz w:val="20"/>
          <w:szCs w:val="20"/>
        </w:rPr>
      </w:pPr>
      <w:ins w:id="1076" w:author="Unknown">
        <w:r>
          <w:rPr>
            <w:rFonts w:ascii="Verdana" w:hAnsi="Verdana"/>
            <w:color w:val="000000"/>
            <w:sz w:val="20"/>
            <w:szCs w:val="20"/>
          </w:rPr>
          <w:t xml:space="preserve">In this example, we are decompressing the compressed file def.txt into </w:t>
        </w:r>
        <w:proofErr w:type="gramStart"/>
        <w:r>
          <w:rPr>
            <w:rFonts w:ascii="Verdana" w:hAnsi="Verdana"/>
            <w:color w:val="000000"/>
            <w:sz w:val="20"/>
            <w:szCs w:val="20"/>
          </w:rPr>
          <w:t>D.java .</w:t>
        </w:r>
        <w:proofErr w:type="gramEnd"/>
      </w:ins>
    </w:p>
    <w:p w:rsidR="00D43595" w:rsidRDefault="00D43595" w:rsidP="00A45A39">
      <w:pPr>
        <w:numPr>
          <w:ilvl w:val="0"/>
          <w:numId w:val="98"/>
        </w:numPr>
        <w:shd w:val="clear" w:color="auto" w:fill="FFFFFF"/>
        <w:spacing w:after="0" w:line="315" w:lineRule="atLeast"/>
        <w:ind w:left="0"/>
        <w:rPr>
          <w:ins w:id="1077" w:author="Unknown"/>
          <w:rFonts w:ascii="Verdana" w:hAnsi="Verdana"/>
          <w:color w:val="000000"/>
          <w:sz w:val="20"/>
          <w:szCs w:val="20"/>
        </w:rPr>
      </w:pPr>
      <w:proofErr w:type="gramStart"/>
      <w:ins w:id="1078"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ins>
    </w:p>
    <w:p w:rsidR="00D43595" w:rsidRDefault="00D43595" w:rsidP="00A45A39">
      <w:pPr>
        <w:numPr>
          <w:ilvl w:val="0"/>
          <w:numId w:val="98"/>
        </w:numPr>
        <w:shd w:val="clear" w:color="auto" w:fill="FFFFFF"/>
        <w:spacing w:after="0" w:line="315" w:lineRule="atLeast"/>
        <w:ind w:left="0"/>
        <w:rPr>
          <w:ins w:id="1079" w:author="Unknown"/>
          <w:rFonts w:ascii="Verdana" w:hAnsi="Verdana"/>
          <w:color w:val="000000"/>
          <w:sz w:val="20"/>
          <w:szCs w:val="20"/>
        </w:rPr>
      </w:pPr>
      <w:proofErr w:type="gramStart"/>
      <w:ins w:id="1080"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java.util.zip.*;  </w:t>
        </w:r>
      </w:ins>
    </w:p>
    <w:p w:rsidR="00D43595" w:rsidRDefault="00D43595" w:rsidP="00A45A39">
      <w:pPr>
        <w:numPr>
          <w:ilvl w:val="0"/>
          <w:numId w:val="98"/>
        </w:numPr>
        <w:shd w:val="clear" w:color="auto" w:fill="FFFFFF"/>
        <w:spacing w:after="0" w:line="315" w:lineRule="atLeast"/>
        <w:ind w:left="0"/>
        <w:rPr>
          <w:ins w:id="1081" w:author="Unknown"/>
          <w:rFonts w:ascii="Verdana" w:hAnsi="Verdana"/>
          <w:color w:val="000000"/>
          <w:sz w:val="20"/>
          <w:szCs w:val="20"/>
        </w:rPr>
      </w:pPr>
      <w:ins w:id="1082" w:author="Unknown">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DeCompress{  </w:t>
        </w:r>
      </w:ins>
    </w:p>
    <w:p w:rsidR="00D43595" w:rsidRDefault="00D43595" w:rsidP="00A45A39">
      <w:pPr>
        <w:numPr>
          <w:ilvl w:val="0"/>
          <w:numId w:val="98"/>
        </w:numPr>
        <w:shd w:val="clear" w:color="auto" w:fill="FFFFFF"/>
        <w:spacing w:after="0" w:line="315" w:lineRule="atLeast"/>
        <w:ind w:left="0"/>
        <w:rPr>
          <w:ins w:id="1083" w:author="Unknown"/>
          <w:rFonts w:ascii="Verdana" w:hAnsi="Verdana"/>
          <w:color w:val="000000"/>
          <w:sz w:val="20"/>
          <w:szCs w:val="20"/>
        </w:rPr>
      </w:pPr>
      <w:ins w:id="1084"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D43595" w:rsidRDefault="00D43595" w:rsidP="00A45A39">
      <w:pPr>
        <w:numPr>
          <w:ilvl w:val="0"/>
          <w:numId w:val="98"/>
        </w:numPr>
        <w:shd w:val="clear" w:color="auto" w:fill="FFFFFF"/>
        <w:spacing w:after="0" w:line="315" w:lineRule="atLeast"/>
        <w:ind w:left="0"/>
        <w:rPr>
          <w:ins w:id="1085" w:author="Unknown"/>
          <w:rFonts w:ascii="Verdana" w:hAnsi="Verdana"/>
          <w:color w:val="000000"/>
          <w:sz w:val="20"/>
          <w:szCs w:val="20"/>
        </w:rPr>
      </w:pPr>
      <w:ins w:id="1086" w:author="Unknown">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ins>
    </w:p>
    <w:p w:rsidR="00D43595" w:rsidRDefault="00D43595" w:rsidP="00A45A39">
      <w:pPr>
        <w:numPr>
          <w:ilvl w:val="0"/>
          <w:numId w:val="98"/>
        </w:numPr>
        <w:shd w:val="clear" w:color="auto" w:fill="FFFFFF"/>
        <w:spacing w:after="0" w:line="315" w:lineRule="atLeast"/>
        <w:ind w:left="0"/>
        <w:rPr>
          <w:ins w:id="1087" w:author="Unknown"/>
          <w:rFonts w:ascii="Verdana" w:hAnsi="Verdana"/>
          <w:color w:val="000000"/>
          <w:sz w:val="20"/>
          <w:szCs w:val="20"/>
        </w:rPr>
      </w:pPr>
      <w:ins w:id="1088" w:author="Unknown">
        <w:r>
          <w:rPr>
            <w:rFonts w:ascii="Verdana" w:hAnsi="Verdana"/>
            <w:color w:val="000000"/>
            <w:sz w:val="20"/>
            <w:szCs w:val="20"/>
            <w:bdr w:val="none" w:sz="0" w:space="0" w:color="auto" w:frame="1"/>
          </w:rPr>
          <w:t>FileInputStream fin=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FileInputStream(</w:t>
        </w:r>
        <w:r>
          <w:rPr>
            <w:rStyle w:val="string"/>
            <w:rFonts w:ascii="Verdana" w:hAnsi="Verdana"/>
            <w:color w:val="0000FF"/>
            <w:sz w:val="20"/>
            <w:szCs w:val="20"/>
            <w:bdr w:val="none" w:sz="0" w:space="0" w:color="auto" w:frame="1"/>
          </w:rPr>
          <w:t>"def.txt"</w:t>
        </w:r>
        <w:r>
          <w:rPr>
            <w:rFonts w:ascii="Verdana" w:hAnsi="Verdana"/>
            <w:color w:val="000000"/>
            <w:sz w:val="20"/>
            <w:szCs w:val="20"/>
            <w:bdr w:val="none" w:sz="0" w:space="0" w:color="auto" w:frame="1"/>
          </w:rPr>
          <w:t>);  </w:t>
        </w:r>
      </w:ins>
    </w:p>
    <w:p w:rsidR="00D43595" w:rsidRDefault="00D43595" w:rsidP="00A45A39">
      <w:pPr>
        <w:numPr>
          <w:ilvl w:val="0"/>
          <w:numId w:val="98"/>
        </w:numPr>
        <w:shd w:val="clear" w:color="auto" w:fill="FFFFFF"/>
        <w:spacing w:after="0" w:line="315" w:lineRule="atLeast"/>
        <w:ind w:left="0"/>
        <w:rPr>
          <w:ins w:id="1089" w:author="Unknown"/>
          <w:rFonts w:ascii="Verdana" w:hAnsi="Verdana"/>
          <w:color w:val="000000"/>
          <w:sz w:val="20"/>
          <w:szCs w:val="20"/>
        </w:rPr>
      </w:pPr>
      <w:ins w:id="1090" w:author="Unknown">
        <w:r>
          <w:rPr>
            <w:rFonts w:ascii="Verdana" w:hAnsi="Verdana"/>
            <w:color w:val="000000"/>
            <w:sz w:val="20"/>
            <w:szCs w:val="20"/>
            <w:bdr w:val="none" w:sz="0" w:space="0" w:color="auto" w:frame="1"/>
          </w:rPr>
          <w:t>InflaterInputStream in=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InflaterInputStream(fin);  </w:t>
        </w:r>
      </w:ins>
    </w:p>
    <w:p w:rsidR="00D43595" w:rsidRDefault="00D43595" w:rsidP="00A45A39">
      <w:pPr>
        <w:numPr>
          <w:ilvl w:val="0"/>
          <w:numId w:val="98"/>
        </w:numPr>
        <w:shd w:val="clear" w:color="auto" w:fill="FFFFFF"/>
        <w:spacing w:after="0" w:line="315" w:lineRule="atLeast"/>
        <w:ind w:left="0"/>
        <w:rPr>
          <w:ins w:id="1091" w:author="Unknown"/>
          <w:rFonts w:ascii="Verdana" w:hAnsi="Verdana"/>
          <w:color w:val="000000"/>
          <w:sz w:val="20"/>
          <w:szCs w:val="20"/>
        </w:rPr>
      </w:pPr>
      <w:ins w:id="1092" w:author="Unknown">
        <w:r>
          <w:rPr>
            <w:rFonts w:ascii="Verdana" w:hAnsi="Verdana"/>
            <w:color w:val="000000"/>
            <w:sz w:val="20"/>
            <w:szCs w:val="20"/>
            <w:bdr w:val="none" w:sz="0" w:space="0" w:color="auto" w:frame="1"/>
          </w:rPr>
          <w:t>FileOutputStream fout=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FileOutputStream(</w:t>
        </w:r>
        <w:r>
          <w:rPr>
            <w:rStyle w:val="string"/>
            <w:rFonts w:ascii="Verdana" w:hAnsi="Verdana"/>
            <w:color w:val="0000FF"/>
            <w:sz w:val="20"/>
            <w:szCs w:val="20"/>
            <w:bdr w:val="none" w:sz="0" w:space="0" w:color="auto" w:frame="1"/>
          </w:rPr>
          <w:t>"D.java"</w:t>
        </w:r>
        <w:r>
          <w:rPr>
            <w:rFonts w:ascii="Verdana" w:hAnsi="Verdana"/>
            <w:color w:val="000000"/>
            <w:sz w:val="20"/>
            <w:szCs w:val="20"/>
            <w:bdr w:val="none" w:sz="0" w:space="0" w:color="auto" w:frame="1"/>
          </w:rPr>
          <w:t>);  </w:t>
        </w:r>
      </w:ins>
    </w:p>
    <w:p w:rsidR="00D43595" w:rsidRDefault="00D43595" w:rsidP="00A45A39">
      <w:pPr>
        <w:numPr>
          <w:ilvl w:val="0"/>
          <w:numId w:val="98"/>
        </w:numPr>
        <w:shd w:val="clear" w:color="auto" w:fill="FFFFFF"/>
        <w:spacing w:after="0" w:line="315" w:lineRule="atLeast"/>
        <w:ind w:left="0"/>
        <w:rPr>
          <w:ins w:id="1093" w:author="Unknown"/>
          <w:rFonts w:ascii="Verdana" w:hAnsi="Verdana"/>
          <w:color w:val="000000"/>
          <w:sz w:val="20"/>
          <w:szCs w:val="20"/>
        </w:rPr>
      </w:pPr>
      <w:ins w:id="1094" w:author="Unknown">
        <w:r>
          <w:rPr>
            <w:rFonts w:ascii="Verdana" w:hAnsi="Verdana"/>
            <w:color w:val="000000"/>
            <w:sz w:val="20"/>
            <w:szCs w:val="20"/>
            <w:bdr w:val="none" w:sz="0" w:space="0" w:color="auto" w:frame="1"/>
          </w:rPr>
          <w:t>  </w:t>
        </w:r>
      </w:ins>
    </w:p>
    <w:p w:rsidR="00D43595" w:rsidRDefault="00D43595" w:rsidP="00A45A39">
      <w:pPr>
        <w:numPr>
          <w:ilvl w:val="0"/>
          <w:numId w:val="98"/>
        </w:numPr>
        <w:shd w:val="clear" w:color="auto" w:fill="FFFFFF"/>
        <w:spacing w:after="0" w:line="315" w:lineRule="atLeast"/>
        <w:ind w:left="0"/>
        <w:rPr>
          <w:ins w:id="1095" w:author="Unknown"/>
          <w:rFonts w:ascii="Verdana" w:hAnsi="Verdana"/>
          <w:color w:val="000000"/>
          <w:sz w:val="20"/>
          <w:szCs w:val="20"/>
        </w:rPr>
      </w:pPr>
      <w:ins w:id="1096" w:author="Unknown">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ins>
    </w:p>
    <w:p w:rsidR="00D43595" w:rsidRDefault="00D43595" w:rsidP="00A45A39">
      <w:pPr>
        <w:numPr>
          <w:ilvl w:val="0"/>
          <w:numId w:val="98"/>
        </w:numPr>
        <w:shd w:val="clear" w:color="auto" w:fill="FFFFFF"/>
        <w:spacing w:after="0" w:line="315" w:lineRule="atLeast"/>
        <w:ind w:left="0"/>
        <w:rPr>
          <w:ins w:id="1097" w:author="Unknown"/>
          <w:rFonts w:ascii="Verdana" w:hAnsi="Verdana"/>
          <w:color w:val="000000"/>
          <w:sz w:val="20"/>
          <w:szCs w:val="20"/>
        </w:rPr>
      </w:pPr>
      <w:ins w:id="1098" w:author="Unknown">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((i=in.read())!=-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ins>
    </w:p>
    <w:p w:rsidR="00D43595" w:rsidRDefault="00D43595" w:rsidP="00A45A39">
      <w:pPr>
        <w:numPr>
          <w:ilvl w:val="0"/>
          <w:numId w:val="98"/>
        </w:numPr>
        <w:shd w:val="clear" w:color="auto" w:fill="FFFFFF"/>
        <w:spacing w:after="0" w:line="315" w:lineRule="atLeast"/>
        <w:ind w:left="0"/>
        <w:rPr>
          <w:ins w:id="1099" w:author="Unknown"/>
          <w:rFonts w:ascii="Verdana" w:hAnsi="Verdana"/>
          <w:color w:val="000000"/>
          <w:sz w:val="20"/>
          <w:szCs w:val="20"/>
        </w:rPr>
      </w:pPr>
      <w:ins w:id="1100" w:author="Unknown">
        <w:r>
          <w:rPr>
            <w:rFonts w:ascii="Verdana" w:hAnsi="Verdana"/>
            <w:color w:val="000000"/>
            <w:sz w:val="20"/>
            <w:szCs w:val="20"/>
            <w:bdr w:val="none" w:sz="0" w:space="0" w:color="auto" w:frame="1"/>
          </w:rPr>
          <w:t>fout.write((</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)i);  </w:t>
        </w:r>
      </w:ins>
    </w:p>
    <w:p w:rsidR="00D43595" w:rsidRDefault="00D43595" w:rsidP="00A45A39">
      <w:pPr>
        <w:numPr>
          <w:ilvl w:val="0"/>
          <w:numId w:val="98"/>
        </w:numPr>
        <w:shd w:val="clear" w:color="auto" w:fill="FFFFFF"/>
        <w:spacing w:after="0" w:line="315" w:lineRule="atLeast"/>
        <w:ind w:left="0"/>
        <w:rPr>
          <w:ins w:id="1101" w:author="Unknown"/>
          <w:rFonts w:ascii="Verdana" w:hAnsi="Verdana"/>
          <w:color w:val="000000"/>
          <w:sz w:val="20"/>
          <w:szCs w:val="20"/>
        </w:rPr>
      </w:pPr>
      <w:ins w:id="1102" w:author="Unknown">
        <w:r>
          <w:rPr>
            <w:rFonts w:ascii="Verdana" w:hAnsi="Verdana"/>
            <w:color w:val="000000"/>
            <w:sz w:val="20"/>
            <w:szCs w:val="20"/>
            <w:bdr w:val="none" w:sz="0" w:space="0" w:color="auto" w:frame="1"/>
          </w:rPr>
          <w:t>fout.flush();  </w:t>
        </w:r>
      </w:ins>
    </w:p>
    <w:p w:rsidR="00D43595" w:rsidRDefault="00D43595" w:rsidP="00A45A39">
      <w:pPr>
        <w:numPr>
          <w:ilvl w:val="0"/>
          <w:numId w:val="98"/>
        </w:numPr>
        <w:shd w:val="clear" w:color="auto" w:fill="FFFFFF"/>
        <w:spacing w:after="0" w:line="315" w:lineRule="atLeast"/>
        <w:ind w:left="0"/>
        <w:rPr>
          <w:ins w:id="1103" w:author="Unknown"/>
          <w:rFonts w:ascii="Verdana" w:hAnsi="Verdana"/>
          <w:color w:val="000000"/>
          <w:sz w:val="20"/>
          <w:szCs w:val="20"/>
        </w:rPr>
      </w:pPr>
      <w:ins w:id="1104" w:author="Unknown">
        <w:r>
          <w:rPr>
            <w:rFonts w:ascii="Verdana" w:hAnsi="Verdana"/>
            <w:color w:val="000000"/>
            <w:sz w:val="20"/>
            <w:szCs w:val="20"/>
            <w:bdr w:val="none" w:sz="0" w:space="0" w:color="auto" w:frame="1"/>
          </w:rPr>
          <w:t>}  </w:t>
        </w:r>
      </w:ins>
    </w:p>
    <w:p w:rsidR="00D43595" w:rsidRDefault="00D43595" w:rsidP="00A45A39">
      <w:pPr>
        <w:numPr>
          <w:ilvl w:val="0"/>
          <w:numId w:val="98"/>
        </w:numPr>
        <w:shd w:val="clear" w:color="auto" w:fill="FFFFFF"/>
        <w:spacing w:after="0" w:line="315" w:lineRule="atLeast"/>
        <w:ind w:left="0"/>
        <w:rPr>
          <w:ins w:id="1105" w:author="Unknown"/>
          <w:rFonts w:ascii="Verdana" w:hAnsi="Verdana"/>
          <w:color w:val="000000"/>
          <w:sz w:val="20"/>
          <w:szCs w:val="20"/>
        </w:rPr>
      </w:pPr>
      <w:ins w:id="1106" w:author="Unknown">
        <w:r>
          <w:rPr>
            <w:rFonts w:ascii="Verdana" w:hAnsi="Verdana"/>
            <w:color w:val="000000"/>
            <w:sz w:val="20"/>
            <w:szCs w:val="20"/>
            <w:bdr w:val="none" w:sz="0" w:space="0" w:color="auto" w:frame="1"/>
          </w:rPr>
          <w:t>fin.close();  </w:t>
        </w:r>
      </w:ins>
    </w:p>
    <w:p w:rsidR="00D43595" w:rsidRDefault="00D43595" w:rsidP="00A45A39">
      <w:pPr>
        <w:numPr>
          <w:ilvl w:val="0"/>
          <w:numId w:val="98"/>
        </w:numPr>
        <w:shd w:val="clear" w:color="auto" w:fill="FFFFFF"/>
        <w:spacing w:after="0" w:line="315" w:lineRule="atLeast"/>
        <w:ind w:left="0"/>
        <w:rPr>
          <w:ins w:id="1107" w:author="Unknown"/>
          <w:rFonts w:ascii="Verdana" w:hAnsi="Verdana"/>
          <w:color w:val="000000"/>
          <w:sz w:val="20"/>
          <w:szCs w:val="20"/>
        </w:rPr>
      </w:pPr>
      <w:ins w:id="1108" w:author="Unknown">
        <w:r>
          <w:rPr>
            <w:rFonts w:ascii="Verdana" w:hAnsi="Verdana"/>
            <w:color w:val="000000"/>
            <w:sz w:val="20"/>
            <w:szCs w:val="20"/>
            <w:bdr w:val="none" w:sz="0" w:space="0" w:color="auto" w:frame="1"/>
          </w:rPr>
          <w:t>fout.close();  </w:t>
        </w:r>
      </w:ins>
    </w:p>
    <w:p w:rsidR="00D43595" w:rsidRDefault="00D43595" w:rsidP="00A45A39">
      <w:pPr>
        <w:numPr>
          <w:ilvl w:val="0"/>
          <w:numId w:val="98"/>
        </w:numPr>
        <w:shd w:val="clear" w:color="auto" w:fill="FFFFFF"/>
        <w:spacing w:after="0" w:line="315" w:lineRule="atLeast"/>
        <w:ind w:left="0"/>
        <w:rPr>
          <w:ins w:id="1109" w:author="Unknown"/>
          <w:rFonts w:ascii="Verdana" w:hAnsi="Verdana"/>
          <w:color w:val="000000"/>
          <w:sz w:val="20"/>
          <w:szCs w:val="20"/>
        </w:rPr>
      </w:pPr>
      <w:ins w:id="1110" w:author="Unknown">
        <w:r>
          <w:rPr>
            <w:rFonts w:ascii="Verdana" w:hAnsi="Verdana"/>
            <w:color w:val="000000"/>
            <w:sz w:val="20"/>
            <w:szCs w:val="20"/>
            <w:bdr w:val="none" w:sz="0" w:space="0" w:color="auto" w:frame="1"/>
          </w:rPr>
          <w:t>in.close();  </w:t>
        </w:r>
      </w:ins>
    </w:p>
    <w:p w:rsidR="00D43595" w:rsidRDefault="00D43595" w:rsidP="00A45A39">
      <w:pPr>
        <w:numPr>
          <w:ilvl w:val="0"/>
          <w:numId w:val="98"/>
        </w:numPr>
        <w:shd w:val="clear" w:color="auto" w:fill="FFFFFF"/>
        <w:spacing w:after="0" w:line="315" w:lineRule="atLeast"/>
        <w:ind w:left="0"/>
        <w:rPr>
          <w:ins w:id="1111" w:author="Unknown"/>
          <w:rFonts w:ascii="Verdana" w:hAnsi="Verdana"/>
          <w:color w:val="000000"/>
          <w:sz w:val="20"/>
          <w:szCs w:val="20"/>
        </w:rPr>
      </w:pPr>
      <w:ins w:id="1112" w:author="Unknown">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ins>
    </w:p>
    <w:p w:rsidR="00D43595" w:rsidRDefault="00D43595" w:rsidP="00A45A39">
      <w:pPr>
        <w:numPr>
          <w:ilvl w:val="0"/>
          <w:numId w:val="98"/>
        </w:numPr>
        <w:shd w:val="clear" w:color="auto" w:fill="FFFFFF"/>
        <w:spacing w:after="0" w:line="315" w:lineRule="atLeast"/>
        <w:ind w:left="0"/>
        <w:rPr>
          <w:ins w:id="1113" w:author="Unknown"/>
          <w:rFonts w:ascii="Verdana" w:hAnsi="Verdana"/>
          <w:color w:val="000000"/>
          <w:sz w:val="20"/>
          <w:szCs w:val="20"/>
        </w:rPr>
      </w:pPr>
      <w:ins w:id="1114" w:author="Unknown">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ins>
    </w:p>
    <w:p w:rsidR="00D43595" w:rsidRDefault="00D43595" w:rsidP="00A45A39">
      <w:pPr>
        <w:numPr>
          <w:ilvl w:val="0"/>
          <w:numId w:val="98"/>
        </w:numPr>
        <w:shd w:val="clear" w:color="auto" w:fill="FFFFFF"/>
        <w:spacing w:after="0" w:line="315" w:lineRule="atLeast"/>
        <w:ind w:left="0"/>
        <w:rPr>
          <w:ins w:id="1115" w:author="Unknown"/>
          <w:rFonts w:ascii="Verdana" w:hAnsi="Verdana"/>
          <w:color w:val="000000"/>
          <w:sz w:val="20"/>
          <w:szCs w:val="20"/>
        </w:rPr>
      </w:pPr>
      <w:ins w:id="1116" w:author="Unknown">
        <w:r>
          <w:rPr>
            <w:rFonts w:ascii="Verdana" w:hAnsi="Verdana"/>
            <w:color w:val="000000"/>
            <w:sz w:val="20"/>
            <w:szCs w:val="20"/>
            <w:bdr w:val="none" w:sz="0" w:space="0" w:color="auto" w:frame="1"/>
          </w:rPr>
          <w:t>}  </w:t>
        </w:r>
      </w:ins>
    </w:p>
    <w:p w:rsidR="00D43595" w:rsidRDefault="00D43595" w:rsidP="00A45A39">
      <w:pPr>
        <w:numPr>
          <w:ilvl w:val="0"/>
          <w:numId w:val="98"/>
        </w:numPr>
        <w:shd w:val="clear" w:color="auto" w:fill="FFFFFF"/>
        <w:spacing w:after="0" w:line="315" w:lineRule="atLeast"/>
        <w:ind w:left="0"/>
        <w:rPr>
          <w:ins w:id="1117" w:author="Unknown"/>
          <w:rFonts w:ascii="Verdana" w:hAnsi="Verdana"/>
          <w:color w:val="000000"/>
          <w:sz w:val="20"/>
          <w:szCs w:val="20"/>
        </w:rPr>
      </w:pPr>
      <w:ins w:id="1118" w:author="Unknown">
        <w:r>
          <w:rPr>
            <w:rFonts w:ascii="Verdana" w:hAnsi="Verdana"/>
            <w:color w:val="000000"/>
            <w:sz w:val="20"/>
            <w:szCs w:val="20"/>
            <w:bdr w:val="none" w:sz="0" w:space="0" w:color="auto" w:frame="1"/>
          </w:rPr>
          <w:t>}  </w:t>
        </w:r>
      </w:ins>
    </w:p>
    <w:p w:rsidR="00D43595" w:rsidRPr="00B87B7A" w:rsidRDefault="00D43595" w:rsidP="00AD4807"/>
    <w:sectPr w:rsidR="00D43595" w:rsidRPr="00B8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4DE"/>
    <w:multiLevelType w:val="multilevel"/>
    <w:tmpl w:val="A792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017B7"/>
    <w:multiLevelType w:val="multilevel"/>
    <w:tmpl w:val="E324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775453"/>
    <w:multiLevelType w:val="multilevel"/>
    <w:tmpl w:val="607A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260EA1"/>
    <w:multiLevelType w:val="multilevel"/>
    <w:tmpl w:val="DBB4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F92F93"/>
    <w:multiLevelType w:val="multilevel"/>
    <w:tmpl w:val="BA74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B02D4E"/>
    <w:multiLevelType w:val="multilevel"/>
    <w:tmpl w:val="7806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BF56D8"/>
    <w:multiLevelType w:val="multilevel"/>
    <w:tmpl w:val="EB80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595D99"/>
    <w:multiLevelType w:val="multilevel"/>
    <w:tmpl w:val="EA10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C32796"/>
    <w:multiLevelType w:val="multilevel"/>
    <w:tmpl w:val="C710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F64DBA"/>
    <w:multiLevelType w:val="multilevel"/>
    <w:tmpl w:val="444A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6285B1E"/>
    <w:multiLevelType w:val="multilevel"/>
    <w:tmpl w:val="AD24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DB1D47"/>
    <w:multiLevelType w:val="multilevel"/>
    <w:tmpl w:val="A918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5455C5"/>
    <w:multiLevelType w:val="multilevel"/>
    <w:tmpl w:val="5B72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F21230"/>
    <w:multiLevelType w:val="multilevel"/>
    <w:tmpl w:val="F860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682A50"/>
    <w:multiLevelType w:val="multilevel"/>
    <w:tmpl w:val="0426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E242EB"/>
    <w:multiLevelType w:val="multilevel"/>
    <w:tmpl w:val="C28AD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0BD46690"/>
    <w:multiLevelType w:val="multilevel"/>
    <w:tmpl w:val="C54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C8B5ADA"/>
    <w:multiLevelType w:val="multilevel"/>
    <w:tmpl w:val="2804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D7A3285"/>
    <w:multiLevelType w:val="multilevel"/>
    <w:tmpl w:val="AA84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7F019A"/>
    <w:multiLevelType w:val="multilevel"/>
    <w:tmpl w:val="1986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9E02BB"/>
    <w:multiLevelType w:val="multilevel"/>
    <w:tmpl w:val="BCCC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EA21922"/>
    <w:multiLevelType w:val="multilevel"/>
    <w:tmpl w:val="D23E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FE14E25"/>
    <w:multiLevelType w:val="multilevel"/>
    <w:tmpl w:val="445A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4291B11"/>
    <w:multiLevelType w:val="multilevel"/>
    <w:tmpl w:val="0010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49E3118"/>
    <w:multiLevelType w:val="multilevel"/>
    <w:tmpl w:val="2400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E84FCA"/>
    <w:multiLevelType w:val="multilevel"/>
    <w:tmpl w:val="84CC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30105C"/>
    <w:multiLevelType w:val="multilevel"/>
    <w:tmpl w:val="854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48384D"/>
    <w:multiLevelType w:val="multilevel"/>
    <w:tmpl w:val="5F0C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93B2293"/>
    <w:multiLevelType w:val="multilevel"/>
    <w:tmpl w:val="56D8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96A1E06"/>
    <w:multiLevelType w:val="multilevel"/>
    <w:tmpl w:val="1616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9E103E2"/>
    <w:multiLevelType w:val="multilevel"/>
    <w:tmpl w:val="5642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A1E1AEF"/>
    <w:multiLevelType w:val="multilevel"/>
    <w:tmpl w:val="FAAE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A962DF0"/>
    <w:multiLevelType w:val="multilevel"/>
    <w:tmpl w:val="0EE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D4468FB"/>
    <w:multiLevelType w:val="multilevel"/>
    <w:tmpl w:val="5D36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F6D5294"/>
    <w:multiLevelType w:val="multilevel"/>
    <w:tmpl w:val="57CC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1C36E47"/>
    <w:multiLevelType w:val="multilevel"/>
    <w:tmpl w:val="B1FE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F8707A"/>
    <w:multiLevelType w:val="multilevel"/>
    <w:tmpl w:val="AD8A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CF10D2"/>
    <w:multiLevelType w:val="multilevel"/>
    <w:tmpl w:val="F2F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33E4CC2"/>
    <w:multiLevelType w:val="multilevel"/>
    <w:tmpl w:val="D694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920D06"/>
    <w:multiLevelType w:val="multilevel"/>
    <w:tmpl w:val="92DA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8EE5E2D"/>
    <w:multiLevelType w:val="multilevel"/>
    <w:tmpl w:val="41E8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8F74747"/>
    <w:multiLevelType w:val="multilevel"/>
    <w:tmpl w:val="426C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937136"/>
    <w:multiLevelType w:val="multilevel"/>
    <w:tmpl w:val="CD8A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F82F51"/>
    <w:multiLevelType w:val="multilevel"/>
    <w:tmpl w:val="03EE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26638F0"/>
    <w:multiLevelType w:val="multilevel"/>
    <w:tmpl w:val="2FC2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B94E64"/>
    <w:multiLevelType w:val="multilevel"/>
    <w:tmpl w:val="3FC4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3F6CFB"/>
    <w:multiLevelType w:val="multilevel"/>
    <w:tmpl w:val="4D1E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6D42BD2"/>
    <w:multiLevelType w:val="multilevel"/>
    <w:tmpl w:val="B24C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9EA0956"/>
    <w:multiLevelType w:val="multilevel"/>
    <w:tmpl w:val="BFDA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0B495A"/>
    <w:multiLevelType w:val="multilevel"/>
    <w:tmpl w:val="AB4A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C084297"/>
    <w:multiLevelType w:val="multilevel"/>
    <w:tmpl w:val="B29C8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CDD2877"/>
    <w:multiLevelType w:val="multilevel"/>
    <w:tmpl w:val="2376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3140585"/>
    <w:multiLevelType w:val="multilevel"/>
    <w:tmpl w:val="ED20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4D277FB"/>
    <w:multiLevelType w:val="multilevel"/>
    <w:tmpl w:val="62F2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526077F"/>
    <w:multiLevelType w:val="multilevel"/>
    <w:tmpl w:val="A976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56F6E30"/>
    <w:multiLevelType w:val="multilevel"/>
    <w:tmpl w:val="D332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61141B9"/>
    <w:multiLevelType w:val="multilevel"/>
    <w:tmpl w:val="46E6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7457345"/>
    <w:multiLevelType w:val="multilevel"/>
    <w:tmpl w:val="C9E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A1D0280"/>
    <w:multiLevelType w:val="multilevel"/>
    <w:tmpl w:val="482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B442B66"/>
    <w:multiLevelType w:val="multilevel"/>
    <w:tmpl w:val="5286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B5C57FB"/>
    <w:multiLevelType w:val="multilevel"/>
    <w:tmpl w:val="EDBC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C1B73EB"/>
    <w:multiLevelType w:val="multilevel"/>
    <w:tmpl w:val="C426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DF15602"/>
    <w:multiLevelType w:val="multilevel"/>
    <w:tmpl w:val="922E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F8E50CF"/>
    <w:multiLevelType w:val="multilevel"/>
    <w:tmpl w:val="B6160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50052873"/>
    <w:multiLevelType w:val="multilevel"/>
    <w:tmpl w:val="139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02E2A35"/>
    <w:multiLevelType w:val="multilevel"/>
    <w:tmpl w:val="B94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3B74E82"/>
    <w:multiLevelType w:val="multilevel"/>
    <w:tmpl w:val="1090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5446532"/>
    <w:multiLevelType w:val="multilevel"/>
    <w:tmpl w:val="E5A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5BB3A99"/>
    <w:multiLevelType w:val="multilevel"/>
    <w:tmpl w:val="83B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6582E60"/>
    <w:multiLevelType w:val="multilevel"/>
    <w:tmpl w:val="93E4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67A5AEE"/>
    <w:multiLevelType w:val="multilevel"/>
    <w:tmpl w:val="34CE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6902D59"/>
    <w:multiLevelType w:val="multilevel"/>
    <w:tmpl w:val="C18E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A8F67F8"/>
    <w:multiLevelType w:val="multilevel"/>
    <w:tmpl w:val="DB82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C574A15"/>
    <w:multiLevelType w:val="multilevel"/>
    <w:tmpl w:val="81E0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D1533A9"/>
    <w:multiLevelType w:val="multilevel"/>
    <w:tmpl w:val="34C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D72191B"/>
    <w:multiLevelType w:val="multilevel"/>
    <w:tmpl w:val="CB22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E411D44"/>
    <w:multiLevelType w:val="multilevel"/>
    <w:tmpl w:val="C026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F6F7E39"/>
    <w:multiLevelType w:val="multilevel"/>
    <w:tmpl w:val="24B4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2CB3EF1"/>
    <w:multiLevelType w:val="multilevel"/>
    <w:tmpl w:val="A30E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3D8124E"/>
    <w:multiLevelType w:val="multilevel"/>
    <w:tmpl w:val="E420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3D82967"/>
    <w:multiLevelType w:val="multilevel"/>
    <w:tmpl w:val="2980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DFD585E"/>
    <w:multiLevelType w:val="multilevel"/>
    <w:tmpl w:val="A70A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E5A348E"/>
    <w:multiLevelType w:val="multilevel"/>
    <w:tmpl w:val="F7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ED35BBB"/>
    <w:multiLevelType w:val="multilevel"/>
    <w:tmpl w:val="C95A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F0D2165"/>
    <w:multiLevelType w:val="multilevel"/>
    <w:tmpl w:val="8CD6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0110DC8"/>
    <w:multiLevelType w:val="multilevel"/>
    <w:tmpl w:val="BA9A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04143E5"/>
    <w:multiLevelType w:val="multilevel"/>
    <w:tmpl w:val="F550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0D566B8"/>
    <w:multiLevelType w:val="multilevel"/>
    <w:tmpl w:val="E690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0F82CEA"/>
    <w:multiLevelType w:val="multilevel"/>
    <w:tmpl w:val="9D36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1D702FD"/>
    <w:multiLevelType w:val="multilevel"/>
    <w:tmpl w:val="AD66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34310BA"/>
    <w:multiLevelType w:val="multilevel"/>
    <w:tmpl w:val="D0F8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5296BF3"/>
    <w:multiLevelType w:val="multilevel"/>
    <w:tmpl w:val="3E3E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7490EAA"/>
    <w:multiLevelType w:val="multilevel"/>
    <w:tmpl w:val="7E00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8192806"/>
    <w:multiLevelType w:val="multilevel"/>
    <w:tmpl w:val="43CC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98E2145"/>
    <w:multiLevelType w:val="multilevel"/>
    <w:tmpl w:val="1536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453BE4"/>
    <w:multiLevelType w:val="multilevel"/>
    <w:tmpl w:val="A5E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C6B75D2"/>
    <w:multiLevelType w:val="multilevel"/>
    <w:tmpl w:val="835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DA15ACE"/>
    <w:multiLevelType w:val="multilevel"/>
    <w:tmpl w:val="906A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E3A49D2"/>
    <w:multiLevelType w:val="multilevel"/>
    <w:tmpl w:val="62F0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FAB21B0"/>
    <w:multiLevelType w:val="multilevel"/>
    <w:tmpl w:val="2C34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FDF6B10"/>
    <w:multiLevelType w:val="multilevel"/>
    <w:tmpl w:val="0AAA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9"/>
  </w:num>
  <w:num w:numId="3">
    <w:abstractNumId w:val="9"/>
  </w:num>
  <w:num w:numId="4">
    <w:abstractNumId w:val="82"/>
  </w:num>
  <w:num w:numId="5">
    <w:abstractNumId w:val="58"/>
  </w:num>
  <w:num w:numId="6">
    <w:abstractNumId w:val="70"/>
  </w:num>
  <w:num w:numId="7">
    <w:abstractNumId w:val="85"/>
  </w:num>
  <w:num w:numId="8">
    <w:abstractNumId w:val="34"/>
  </w:num>
  <w:num w:numId="9">
    <w:abstractNumId w:val="62"/>
  </w:num>
  <w:num w:numId="10">
    <w:abstractNumId w:val="33"/>
  </w:num>
  <w:num w:numId="11">
    <w:abstractNumId w:val="94"/>
  </w:num>
  <w:num w:numId="12">
    <w:abstractNumId w:val="52"/>
  </w:num>
  <w:num w:numId="13">
    <w:abstractNumId w:val="15"/>
  </w:num>
  <w:num w:numId="14">
    <w:abstractNumId w:val="87"/>
  </w:num>
  <w:num w:numId="15">
    <w:abstractNumId w:val="88"/>
  </w:num>
  <w:num w:numId="16">
    <w:abstractNumId w:val="67"/>
  </w:num>
  <w:num w:numId="17">
    <w:abstractNumId w:val="21"/>
  </w:num>
  <w:num w:numId="18">
    <w:abstractNumId w:val="64"/>
  </w:num>
  <w:num w:numId="19">
    <w:abstractNumId w:val="96"/>
  </w:num>
  <w:num w:numId="20">
    <w:abstractNumId w:val="57"/>
  </w:num>
  <w:num w:numId="21">
    <w:abstractNumId w:val="47"/>
  </w:num>
  <w:num w:numId="22">
    <w:abstractNumId w:val="73"/>
  </w:num>
  <w:num w:numId="23">
    <w:abstractNumId w:val="81"/>
  </w:num>
  <w:num w:numId="24">
    <w:abstractNumId w:val="13"/>
  </w:num>
  <w:num w:numId="25">
    <w:abstractNumId w:val="60"/>
  </w:num>
  <w:num w:numId="26">
    <w:abstractNumId w:val="77"/>
  </w:num>
  <w:num w:numId="27">
    <w:abstractNumId w:val="12"/>
  </w:num>
  <w:num w:numId="28">
    <w:abstractNumId w:val="27"/>
  </w:num>
  <w:num w:numId="29">
    <w:abstractNumId w:val="48"/>
  </w:num>
  <w:num w:numId="30">
    <w:abstractNumId w:val="69"/>
  </w:num>
  <w:num w:numId="31">
    <w:abstractNumId w:val="41"/>
  </w:num>
  <w:num w:numId="32">
    <w:abstractNumId w:val="93"/>
  </w:num>
  <w:num w:numId="33">
    <w:abstractNumId w:val="44"/>
  </w:num>
  <w:num w:numId="34">
    <w:abstractNumId w:val="72"/>
  </w:num>
  <w:num w:numId="35">
    <w:abstractNumId w:val="54"/>
  </w:num>
  <w:num w:numId="36">
    <w:abstractNumId w:val="79"/>
  </w:num>
  <w:num w:numId="37">
    <w:abstractNumId w:val="4"/>
  </w:num>
  <w:num w:numId="38">
    <w:abstractNumId w:val="55"/>
  </w:num>
  <w:num w:numId="39">
    <w:abstractNumId w:val="31"/>
  </w:num>
  <w:num w:numId="40">
    <w:abstractNumId w:val="14"/>
  </w:num>
  <w:num w:numId="41">
    <w:abstractNumId w:val="86"/>
  </w:num>
  <w:num w:numId="42">
    <w:abstractNumId w:val="32"/>
  </w:num>
  <w:num w:numId="43">
    <w:abstractNumId w:val="56"/>
  </w:num>
  <w:num w:numId="44">
    <w:abstractNumId w:val="61"/>
  </w:num>
  <w:num w:numId="45">
    <w:abstractNumId w:val="53"/>
  </w:num>
  <w:num w:numId="46">
    <w:abstractNumId w:val="98"/>
  </w:num>
  <w:num w:numId="47">
    <w:abstractNumId w:val="29"/>
  </w:num>
  <w:num w:numId="48">
    <w:abstractNumId w:val="42"/>
  </w:num>
  <w:num w:numId="49">
    <w:abstractNumId w:val="40"/>
  </w:num>
  <w:num w:numId="50">
    <w:abstractNumId w:val="74"/>
  </w:num>
  <w:num w:numId="51">
    <w:abstractNumId w:val="66"/>
  </w:num>
  <w:num w:numId="52">
    <w:abstractNumId w:val="45"/>
  </w:num>
  <w:num w:numId="53">
    <w:abstractNumId w:val="75"/>
  </w:num>
  <w:num w:numId="54">
    <w:abstractNumId w:val="20"/>
  </w:num>
  <w:num w:numId="55">
    <w:abstractNumId w:val="23"/>
  </w:num>
  <w:num w:numId="56">
    <w:abstractNumId w:val="30"/>
  </w:num>
  <w:num w:numId="57">
    <w:abstractNumId w:val="0"/>
  </w:num>
  <w:num w:numId="58">
    <w:abstractNumId w:val="11"/>
  </w:num>
  <w:num w:numId="59">
    <w:abstractNumId w:val="1"/>
  </w:num>
  <w:num w:numId="60">
    <w:abstractNumId w:val="25"/>
  </w:num>
  <w:num w:numId="61">
    <w:abstractNumId w:val="71"/>
  </w:num>
  <w:num w:numId="62">
    <w:abstractNumId w:val="80"/>
  </w:num>
  <w:num w:numId="63">
    <w:abstractNumId w:val="99"/>
  </w:num>
  <w:num w:numId="64">
    <w:abstractNumId w:val="18"/>
  </w:num>
  <w:num w:numId="65">
    <w:abstractNumId w:val="92"/>
  </w:num>
  <w:num w:numId="66">
    <w:abstractNumId w:val="24"/>
  </w:num>
  <w:num w:numId="67">
    <w:abstractNumId w:val="8"/>
  </w:num>
  <w:num w:numId="68">
    <w:abstractNumId w:val="95"/>
  </w:num>
  <w:num w:numId="69">
    <w:abstractNumId w:val="51"/>
  </w:num>
  <w:num w:numId="70">
    <w:abstractNumId w:val="19"/>
  </w:num>
  <w:num w:numId="71">
    <w:abstractNumId w:val="89"/>
  </w:num>
  <w:num w:numId="72">
    <w:abstractNumId w:val="100"/>
  </w:num>
  <w:num w:numId="73">
    <w:abstractNumId w:val="10"/>
  </w:num>
  <w:num w:numId="74">
    <w:abstractNumId w:val="78"/>
  </w:num>
  <w:num w:numId="75">
    <w:abstractNumId w:val="39"/>
  </w:num>
  <w:num w:numId="76">
    <w:abstractNumId w:val="84"/>
  </w:num>
  <w:num w:numId="77">
    <w:abstractNumId w:val="5"/>
  </w:num>
  <w:num w:numId="78">
    <w:abstractNumId w:val="38"/>
  </w:num>
  <w:num w:numId="79">
    <w:abstractNumId w:val="65"/>
  </w:num>
  <w:num w:numId="80">
    <w:abstractNumId w:val="76"/>
  </w:num>
  <w:num w:numId="81">
    <w:abstractNumId w:val="17"/>
  </w:num>
  <w:num w:numId="82">
    <w:abstractNumId w:val="36"/>
  </w:num>
  <w:num w:numId="83">
    <w:abstractNumId w:val="91"/>
  </w:num>
  <w:num w:numId="84">
    <w:abstractNumId w:val="28"/>
  </w:num>
  <w:num w:numId="85">
    <w:abstractNumId w:val="46"/>
  </w:num>
  <w:num w:numId="86">
    <w:abstractNumId w:val="97"/>
  </w:num>
  <w:num w:numId="87">
    <w:abstractNumId w:val="83"/>
  </w:num>
  <w:num w:numId="88">
    <w:abstractNumId w:val="43"/>
  </w:num>
  <w:num w:numId="89">
    <w:abstractNumId w:val="50"/>
  </w:num>
  <w:num w:numId="90">
    <w:abstractNumId w:val="49"/>
  </w:num>
  <w:num w:numId="91">
    <w:abstractNumId w:val="35"/>
  </w:num>
  <w:num w:numId="92">
    <w:abstractNumId w:val="26"/>
  </w:num>
  <w:num w:numId="93">
    <w:abstractNumId w:val="22"/>
  </w:num>
  <w:num w:numId="94">
    <w:abstractNumId w:val="63"/>
  </w:num>
  <w:num w:numId="95">
    <w:abstractNumId w:val="7"/>
  </w:num>
  <w:num w:numId="96">
    <w:abstractNumId w:val="6"/>
  </w:num>
  <w:num w:numId="97">
    <w:abstractNumId w:val="68"/>
  </w:num>
  <w:num w:numId="98">
    <w:abstractNumId w:val="3"/>
  </w:num>
  <w:num w:numId="99">
    <w:abstractNumId w:val="37"/>
  </w:num>
  <w:num w:numId="100">
    <w:abstractNumId w:val="16"/>
  </w:num>
  <w:num w:numId="101">
    <w:abstractNumId w:val="9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49"/>
    <w:rsid w:val="00003C2A"/>
    <w:rsid w:val="000076E4"/>
    <w:rsid w:val="00024D98"/>
    <w:rsid w:val="00060507"/>
    <w:rsid w:val="000850EB"/>
    <w:rsid w:val="00096BF9"/>
    <w:rsid w:val="000A5A3B"/>
    <w:rsid w:val="000B37C3"/>
    <w:rsid w:val="000F2527"/>
    <w:rsid w:val="0012020B"/>
    <w:rsid w:val="00143D97"/>
    <w:rsid w:val="001F3343"/>
    <w:rsid w:val="002011DD"/>
    <w:rsid w:val="00253748"/>
    <w:rsid w:val="00257766"/>
    <w:rsid w:val="002775E8"/>
    <w:rsid w:val="00280D7C"/>
    <w:rsid w:val="002B5FA6"/>
    <w:rsid w:val="002E118E"/>
    <w:rsid w:val="002E3794"/>
    <w:rsid w:val="002F0E3B"/>
    <w:rsid w:val="0030464F"/>
    <w:rsid w:val="00367AC0"/>
    <w:rsid w:val="003A449C"/>
    <w:rsid w:val="003A73C3"/>
    <w:rsid w:val="003F0BA7"/>
    <w:rsid w:val="0040019E"/>
    <w:rsid w:val="00453A13"/>
    <w:rsid w:val="00482CA3"/>
    <w:rsid w:val="004A7B65"/>
    <w:rsid w:val="004B4A79"/>
    <w:rsid w:val="00566DFD"/>
    <w:rsid w:val="0058543B"/>
    <w:rsid w:val="005A122C"/>
    <w:rsid w:val="005F1A6E"/>
    <w:rsid w:val="006066BF"/>
    <w:rsid w:val="0067752B"/>
    <w:rsid w:val="006A1375"/>
    <w:rsid w:val="006A1A6A"/>
    <w:rsid w:val="006D0528"/>
    <w:rsid w:val="00700B06"/>
    <w:rsid w:val="00701562"/>
    <w:rsid w:val="007064FB"/>
    <w:rsid w:val="00757E31"/>
    <w:rsid w:val="007661A7"/>
    <w:rsid w:val="00821D14"/>
    <w:rsid w:val="00835969"/>
    <w:rsid w:val="0083622D"/>
    <w:rsid w:val="00870698"/>
    <w:rsid w:val="008D6278"/>
    <w:rsid w:val="00903500"/>
    <w:rsid w:val="00920E3E"/>
    <w:rsid w:val="0093489F"/>
    <w:rsid w:val="00935B37"/>
    <w:rsid w:val="00974D8D"/>
    <w:rsid w:val="009A0171"/>
    <w:rsid w:val="009C29AA"/>
    <w:rsid w:val="00A02F98"/>
    <w:rsid w:val="00A233E4"/>
    <w:rsid w:val="00A45A39"/>
    <w:rsid w:val="00A66EF0"/>
    <w:rsid w:val="00AC52DC"/>
    <w:rsid w:val="00AC6E79"/>
    <w:rsid w:val="00AD4807"/>
    <w:rsid w:val="00AE0549"/>
    <w:rsid w:val="00B05809"/>
    <w:rsid w:val="00B131F0"/>
    <w:rsid w:val="00B2658D"/>
    <w:rsid w:val="00B3462C"/>
    <w:rsid w:val="00B51741"/>
    <w:rsid w:val="00B76209"/>
    <w:rsid w:val="00B87B7A"/>
    <w:rsid w:val="00BF6E4E"/>
    <w:rsid w:val="00C4493C"/>
    <w:rsid w:val="00C46D4C"/>
    <w:rsid w:val="00C53F2E"/>
    <w:rsid w:val="00C606F6"/>
    <w:rsid w:val="00CC6905"/>
    <w:rsid w:val="00CF0607"/>
    <w:rsid w:val="00D01A82"/>
    <w:rsid w:val="00D24FB2"/>
    <w:rsid w:val="00D43595"/>
    <w:rsid w:val="00D6167D"/>
    <w:rsid w:val="00D80B74"/>
    <w:rsid w:val="00D91A08"/>
    <w:rsid w:val="00DB7255"/>
    <w:rsid w:val="00DE6972"/>
    <w:rsid w:val="00E226D8"/>
    <w:rsid w:val="00E56015"/>
    <w:rsid w:val="00EC292D"/>
    <w:rsid w:val="00EE6A7E"/>
    <w:rsid w:val="00EE7C9F"/>
    <w:rsid w:val="00F02CAF"/>
    <w:rsid w:val="00F92ADC"/>
    <w:rsid w:val="00F9447C"/>
    <w:rsid w:val="00FA37E7"/>
    <w:rsid w:val="00FD6E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549"/>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AE0549"/>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AE0549"/>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549"/>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AE0549"/>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AE0549"/>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AE054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AE0549"/>
    <w:rPr>
      <w:b/>
      <w:bCs/>
    </w:rPr>
  </w:style>
  <w:style w:type="character" w:customStyle="1" w:styleId="apple-converted-space">
    <w:name w:val="apple-converted-space"/>
    <w:basedOn w:val="DefaultParagraphFont"/>
    <w:rsid w:val="00AE0549"/>
  </w:style>
  <w:style w:type="character" w:styleId="Emphasis">
    <w:name w:val="Emphasis"/>
    <w:basedOn w:val="DefaultParagraphFont"/>
    <w:uiPriority w:val="20"/>
    <w:qFormat/>
    <w:rsid w:val="00AE0549"/>
    <w:rPr>
      <w:i/>
      <w:iCs/>
    </w:rPr>
  </w:style>
  <w:style w:type="character" w:customStyle="1" w:styleId="string">
    <w:name w:val="string"/>
    <w:basedOn w:val="DefaultParagraphFont"/>
    <w:rsid w:val="00AE0549"/>
  </w:style>
  <w:style w:type="character" w:customStyle="1" w:styleId="keyword">
    <w:name w:val="keyword"/>
    <w:basedOn w:val="DefaultParagraphFont"/>
    <w:rsid w:val="00AE0549"/>
  </w:style>
  <w:style w:type="character" w:customStyle="1" w:styleId="comment">
    <w:name w:val="comment"/>
    <w:basedOn w:val="DefaultParagraphFont"/>
    <w:rsid w:val="00AE0549"/>
  </w:style>
  <w:style w:type="paragraph" w:styleId="BalloonText">
    <w:name w:val="Balloon Text"/>
    <w:basedOn w:val="Normal"/>
    <w:link w:val="BalloonTextChar"/>
    <w:uiPriority w:val="99"/>
    <w:semiHidden/>
    <w:unhideWhenUsed/>
    <w:rsid w:val="00AE0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49"/>
    <w:rPr>
      <w:rFonts w:ascii="Tahoma" w:hAnsi="Tahoma" w:cs="Tahoma"/>
      <w:sz w:val="16"/>
      <w:szCs w:val="16"/>
    </w:rPr>
  </w:style>
  <w:style w:type="character" w:customStyle="1" w:styleId="number">
    <w:name w:val="number"/>
    <w:basedOn w:val="DefaultParagraphFont"/>
    <w:rsid w:val="00AE0549"/>
  </w:style>
  <w:style w:type="paragraph" w:styleId="HTMLPreformatted">
    <w:name w:val="HTML Preformatted"/>
    <w:basedOn w:val="Normal"/>
    <w:link w:val="HTMLPreformattedChar"/>
    <w:uiPriority w:val="99"/>
    <w:unhideWhenUsed/>
    <w:rsid w:val="00AE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AE0549"/>
    <w:rPr>
      <w:rFonts w:ascii="Courier New" w:eastAsia="Times New Roman" w:hAnsi="Courier New" w:cs="Courier New"/>
      <w:sz w:val="20"/>
      <w:szCs w:val="20"/>
      <w:lang w:bidi="bn-BD"/>
    </w:rPr>
  </w:style>
  <w:style w:type="character" w:styleId="HTMLCode">
    <w:name w:val="HTML Code"/>
    <w:basedOn w:val="DefaultParagraphFont"/>
    <w:uiPriority w:val="99"/>
    <w:semiHidden/>
    <w:unhideWhenUsed/>
    <w:rsid w:val="00DB7255"/>
    <w:rPr>
      <w:rFonts w:ascii="Courier New" w:eastAsia="Times New Roman" w:hAnsi="Courier New" w:cs="Courier New"/>
      <w:sz w:val="20"/>
      <w:szCs w:val="20"/>
    </w:rPr>
  </w:style>
  <w:style w:type="character" w:styleId="Hyperlink">
    <w:name w:val="Hyperlink"/>
    <w:basedOn w:val="DefaultParagraphFont"/>
    <w:uiPriority w:val="99"/>
    <w:unhideWhenUsed/>
    <w:rsid w:val="00DB7255"/>
    <w:rPr>
      <w:color w:val="0000FF"/>
      <w:u w:val="single"/>
    </w:rPr>
  </w:style>
  <w:style w:type="paragraph" w:customStyle="1" w:styleId="uiqtextpara">
    <w:name w:val="ui_qtext_para"/>
    <w:basedOn w:val="Normal"/>
    <w:rsid w:val="00CC690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549"/>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AE0549"/>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AE0549"/>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549"/>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AE0549"/>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AE0549"/>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AE054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AE0549"/>
    <w:rPr>
      <w:b/>
      <w:bCs/>
    </w:rPr>
  </w:style>
  <w:style w:type="character" w:customStyle="1" w:styleId="apple-converted-space">
    <w:name w:val="apple-converted-space"/>
    <w:basedOn w:val="DefaultParagraphFont"/>
    <w:rsid w:val="00AE0549"/>
  </w:style>
  <w:style w:type="character" w:styleId="Emphasis">
    <w:name w:val="Emphasis"/>
    <w:basedOn w:val="DefaultParagraphFont"/>
    <w:uiPriority w:val="20"/>
    <w:qFormat/>
    <w:rsid w:val="00AE0549"/>
    <w:rPr>
      <w:i/>
      <w:iCs/>
    </w:rPr>
  </w:style>
  <w:style w:type="character" w:customStyle="1" w:styleId="string">
    <w:name w:val="string"/>
    <w:basedOn w:val="DefaultParagraphFont"/>
    <w:rsid w:val="00AE0549"/>
  </w:style>
  <w:style w:type="character" w:customStyle="1" w:styleId="keyword">
    <w:name w:val="keyword"/>
    <w:basedOn w:val="DefaultParagraphFont"/>
    <w:rsid w:val="00AE0549"/>
  </w:style>
  <w:style w:type="character" w:customStyle="1" w:styleId="comment">
    <w:name w:val="comment"/>
    <w:basedOn w:val="DefaultParagraphFont"/>
    <w:rsid w:val="00AE0549"/>
  </w:style>
  <w:style w:type="paragraph" w:styleId="BalloonText">
    <w:name w:val="Balloon Text"/>
    <w:basedOn w:val="Normal"/>
    <w:link w:val="BalloonTextChar"/>
    <w:uiPriority w:val="99"/>
    <w:semiHidden/>
    <w:unhideWhenUsed/>
    <w:rsid w:val="00AE0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49"/>
    <w:rPr>
      <w:rFonts w:ascii="Tahoma" w:hAnsi="Tahoma" w:cs="Tahoma"/>
      <w:sz w:val="16"/>
      <w:szCs w:val="16"/>
    </w:rPr>
  </w:style>
  <w:style w:type="character" w:customStyle="1" w:styleId="number">
    <w:name w:val="number"/>
    <w:basedOn w:val="DefaultParagraphFont"/>
    <w:rsid w:val="00AE0549"/>
  </w:style>
  <w:style w:type="paragraph" w:styleId="HTMLPreformatted">
    <w:name w:val="HTML Preformatted"/>
    <w:basedOn w:val="Normal"/>
    <w:link w:val="HTMLPreformattedChar"/>
    <w:uiPriority w:val="99"/>
    <w:unhideWhenUsed/>
    <w:rsid w:val="00AE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AE0549"/>
    <w:rPr>
      <w:rFonts w:ascii="Courier New" w:eastAsia="Times New Roman" w:hAnsi="Courier New" w:cs="Courier New"/>
      <w:sz w:val="20"/>
      <w:szCs w:val="20"/>
      <w:lang w:bidi="bn-BD"/>
    </w:rPr>
  </w:style>
  <w:style w:type="character" w:styleId="HTMLCode">
    <w:name w:val="HTML Code"/>
    <w:basedOn w:val="DefaultParagraphFont"/>
    <w:uiPriority w:val="99"/>
    <w:semiHidden/>
    <w:unhideWhenUsed/>
    <w:rsid w:val="00DB7255"/>
    <w:rPr>
      <w:rFonts w:ascii="Courier New" w:eastAsia="Times New Roman" w:hAnsi="Courier New" w:cs="Courier New"/>
      <w:sz w:val="20"/>
      <w:szCs w:val="20"/>
    </w:rPr>
  </w:style>
  <w:style w:type="character" w:styleId="Hyperlink">
    <w:name w:val="Hyperlink"/>
    <w:basedOn w:val="DefaultParagraphFont"/>
    <w:uiPriority w:val="99"/>
    <w:unhideWhenUsed/>
    <w:rsid w:val="00DB7255"/>
    <w:rPr>
      <w:color w:val="0000FF"/>
      <w:u w:val="single"/>
    </w:rPr>
  </w:style>
  <w:style w:type="paragraph" w:customStyle="1" w:styleId="uiqtextpara">
    <w:name w:val="ui_qtext_para"/>
    <w:basedOn w:val="Normal"/>
    <w:rsid w:val="00CC69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7914">
      <w:bodyDiv w:val="1"/>
      <w:marLeft w:val="0"/>
      <w:marRight w:val="0"/>
      <w:marTop w:val="0"/>
      <w:marBottom w:val="0"/>
      <w:divBdr>
        <w:top w:val="none" w:sz="0" w:space="0" w:color="auto"/>
        <w:left w:val="none" w:sz="0" w:space="0" w:color="auto"/>
        <w:bottom w:val="none" w:sz="0" w:space="0" w:color="auto"/>
        <w:right w:val="none" w:sz="0" w:space="0" w:color="auto"/>
      </w:divBdr>
      <w:divsChild>
        <w:div w:id="434253773">
          <w:marLeft w:val="0"/>
          <w:marRight w:val="0"/>
          <w:marTop w:val="0"/>
          <w:marBottom w:val="120"/>
          <w:divBdr>
            <w:top w:val="single" w:sz="6" w:space="0" w:color="D5DDC6"/>
            <w:left w:val="single" w:sz="6" w:space="0" w:color="D5DDC6"/>
            <w:bottom w:val="single" w:sz="6" w:space="0" w:color="D5DDC6"/>
            <w:right w:val="single" w:sz="6" w:space="0" w:color="D5DDC6"/>
          </w:divBdr>
        </w:div>
        <w:div w:id="342779686">
          <w:marLeft w:val="0"/>
          <w:marRight w:val="0"/>
          <w:marTop w:val="0"/>
          <w:marBottom w:val="120"/>
          <w:divBdr>
            <w:top w:val="single" w:sz="6" w:space="0" w:color="D5DDC6"/>
            <w:left w:val="single" w:sz="6" w:space="0" w:color="D5DDC6"/>
            <w:bottom w:val="single" w:sz="6" w:space="0" w:color="D5DDC6"/>
            <w:right w:val="single" w:sz="6" w:space="0" w:color="D5DDC6"/>
          </w:divBdr>
        </w:div>
        <w:div w:id="1278099076">
          <w:marLeft w:val="0"/>
          <w:marRight w:val="0"/>
          <w:marTop w:val="120"/>
          <w:marBottom w:val="0"/>
          <w:divBdr>
            <w:top w:val="single" w:sz="6" w:space="0" w:color="D5DDC6"/>
            <w:left w:val="single" w:sz="6" w:space="4" w:color="D5DDC6"/>
            <w:bottom w:val="single" w:sz="6" w:space="0" w:color="D5DDC6"/>
            <w:right w:val="single" w:sz="6" w:space="0" w:color="D5DDC6"/>
          </w:divBdr>
        </w:div>
        <w:div w:id="1565724909">
          <w:marLeft w:val="0"/>
          <w:marRight w:val="0"/>
          <w:marTop w:val="120"/>
          <w:marBottom w:val="0"/>
          <w:divBdr>
            <w:top w:val="single" w:sz="6" w:space="0" w:color="D5DDC6"/>
            <w:left w:val="single" w:sz="6" w:space="4" w:color="D5DDC6"/>
            <w:bottom w:val="single" w:sz="6" w:space="0" w:color="D5DDC6"/>
            <w:right w:val="single" w:sz="6" w:space="0" w:color="D5DDC6"/>
          </w:divBdr>
        </w:div>
        <w:div w:id="2064135612">
          <w:marLeft w:val="0"/>
          <w:marRight w:val="0"/>
          <w:marTop w:val="0"/>
          <w:marBottom w:val="120"/>
          <w:divBdr>
            <w:top w:val="single" w:sz="6" w:space="0" w:color="D5DDC6"/>
            <w:left w:val="single" w:sz="6" w:space="0" w:color="D5DDC6"/>
            <w:bottom w:val="single" w:sz="6" w:space="0" w:color="D5DDC6"/>
            <w:right w:val="single" w:sz="6" w:space="0" w:color="D5DDC6"/>
          </w:divBdr>
        </w:div>
        <w:div w:id="251474404">
          <w:marLeft w:val="0"/>
          <w:marRight w:val="0"/>
          <w:marTop w:val="120"/>
          <w:marBottom w:val="0"/>
          <w:divBdr>
            <w:top w:val="single" w:sz="6" w:space="0" w:color="D5DDC6"/>
            <w:left w:val="single" w:sz="6" w:space="4" w:color="D5DDC6"/>
            <w:bottom w:val="single" w:sz="6" w:space="0" w:color="D5DDC6"/>
            <w:right w:val="single" w:sz="6" w:space="0" w:color="D5DDC6"/>
          </w:divBdr>
        </w:div>
        <w:div w:id="2454564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320030">
      <w:bodyDiv w:val="1"/>
      <w:marLeft w:val="0"/>
      <w:marRight w:val="0"/>
      <w:marTop w:val="0"/>
      <w:marBottom w:val="0"/>
      <w:divBdr>
        <w:top w:val="none" w:sz="0" w:space="0" w:color="auto"/>
        <w:left w:val="none" w:sz="0" w:space="0" w:color="auto"/>
        <w:bottom w:val="none" w:sz="0" w:space="0" w:color="auto"/>
        <w:right w:val="none" w:sz="0" w:space="0" w:color="auto"/>
      </w:divBdr>
      <w:divsChild>
        <w:div w:id="143090333">
          <w:marLeft w:val="450"/>
          <w:marRight w:val="450"/>
          <w:marTop w:val="0"/>
          <w:marBottom w:val="0"/>
          <w:divBdr>
            <w:top w:val="none" w:sz="0" w:space="0" w:color="auto"/>
            <w:left w:val="none" w:sz="0" w:space="0" w:color="auto"/>
            <w:bottom w:val="none" w:sz="0" w:space="0" w:color="auto"/>
            <w:right w:val="none" w:sz="0" w:space="0" w:color="auto"/>
          </w:divBdr>
        </w:div>
        <w:div w:id="907807224">
          <w:marLeft w:val="450"/>
          <w:marRight w:val="450"/>
          <w:marTop w:val="0"/>
          <w:marBottom w:val="0"/>
          <w:divBdr>
            <w:top w:val="none" w:sz="0" w:space="0" w:color="auto"/>
            <w:left w:val="none" w:sz="0" w:space="0" w:color="auto"/>
            <w:bottom w:val="none" w:sz="0" w:space="0" w:color="auto"/>
            <w:right w:val="none" w:sz="0" w:space="0" w:color="auto"/>
          </w:divBdr>
        </w:div>
      </w:divsChild>
    </w:div>
    <w:div w:id="105544372">
      <w:bodyDiv w:val="1"/>
      <w:marLeft w:val="0"/>
      <w:marRight w:val="0"/>
      <w:marTop w:val="0"/>
      <w:marBottom w:val="0"/>
      <w:divBdr>
        <w:top w:val="none" w:sz="0" w:space="0" w:color="auto"/>
        <w:left w:val="none" w:sz="0" w:space="0" w:color="auto"/>
        <w:bottom w:val="none" w:sz="0" w:space="0" w:color="auto"/>
        <w:right w:val="none" w:sz="0" w:space="0" w:color="auto"/>
      </w:divBdr>
    </w:div>
    <w:div w:id="121076447">
      <w:bodyDiv w:val="1"/>
      <w:marLeft w:val="0"/>
      <w:marRight w:val="0"/>
      <w:marTop w:val="0"/>
      <w:marBottom w:val="0"/>
      <w:divBdr>
        <w:top w:val="none" w:sz="0" w:space="0" w:color="auto"/>
        <w:left w:val="none" w:sz="0" w:space="0" w:color="auto"/>
        <w:bottom w:val="none" w:sz="0" w:space="0" w:color="auto"/>
        <w:right w:val="none" w:sz="0" w:space="0" w:color="auto"/>
      </w:divBdr>
      <w:divsChild>
        <w:div w:id="780612774">
          <w:marLeft w:val="0"/>
          <w:marRight w:val="0"/>
          <w:marTop w:val="0"/>
          <w:marBottom w:val="120"/>
          <w:divBdr>
            <w:top w:val="single" w:sz="6" w:space="0" w:color="D5DDC6"/>
            <w:left w:val="single" w:sz="24" w:space="0" w:color="66BB55"/>
            <w:bottom w:val="single" w:sz="6" w:space="0" w:color="D5DDC6"/>
            <w:right w:val="single" w:sz="6" w:space="0" w:color="D5DDC6"/>
          </w:divBdr>
        </w:div>
        <w:div w:id="1559172057">
          <w:marLeft w:val="0"/>
          <w:marRight w:val="0"/>
          <w:marTop w:val="120"/>
          <w:marBottom w:val="0"/>
          <w:divBdr>
            <w:top w:val="single" w:sz="6" w:space="0" w:color="D5DDC6"/>
            <w:left w:val="single" w:sz="6" w:space="4" w:color="D5DDC6"/>
            <w:bottom w:val="single" w:sz="6" w:space="0" w:color="D5DDC6"/>
            <w:right w:val="single" w:sz="6" w:space="0" w:color="D5DDC6"/>
          </w:divBdr>
        </w:div>
        <w:div w:id="18006863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372897">
      <w:bodyDiv w:val="1"/>
      <w:marLeft w:val="0"/>
      <w:marRight w:val="0"/>
      <w:marTop w:val="0"/>
      <w:marBottom w:val="0"/>
      <w:divBdr>
        <w:top w:val="none" w:sz="0" w:space="0" w:color="auto"/>
        <w:left w:val="none" w:sz="0" w:space="0" w:color="auto"/>
        <w:bottom w:val="none" w:sz="0" w:space="0" w:color="auto"/>
        <w:right w:val="none" w:sz="0" w:space="0" w:color="auto"/>
      </w:divBdr>
      <w:divsChild>
        <w:div w:id="1787234349">
          <w:marLeft w:val="0"/>
          <w:marRight w:val="0"/>
          <w:marTop w:val="0"/>
          <w:marBottom w:val="120"/>
          <w:divBdr>
            <w:top w:val="single" w:sz="6" w:space="0" w:color="D5DDC6"/>
            <w:left w:val="single" w:sz="24" w:space="0" w:color="66BB55"/>
            <w:bottom w:val="single" w:sz="6" w:space="0" w:color="D5DDC6"/>
            <w:right w:val="single" w:sz="6" w:space="0" w:color="D5DDC6"/>
          </w:divBdr>
        </w:div>
        <w:div w:id="6964686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0371853">
      <w:bodyDiv w:val="1"/>
      <w:marLeft w:val="0"/>
      <w:marRight w:val="0"/>
      <w:marTop w:val="0"/>
      <w:marBottom w:val="0"/>
      <w:divBdr>
        <w:top w:val="none" w:sz="0" w:space="0" w:color="auto"/>
        <w:left w:val="none" w:sz="0" w:space="0" w:color="auto"/>
        <w:bottom w:val="none" w:sz="0" w:space="0" w:color="auto"/>
        <w:right w:val="none" w:sz="0" w:space="0" w:color="auto"/>
      </w:divBdr>
      <w:divsChild>
        <w:div w:id="2136100995">
          <w:marLeft w:val="0"/>
          <w:marRight w:val="0"/>
          <w:marTop w:val="0"/>
          <w:marBottom w:val="120"/>
          <w:divBdr>
            <w:top w:val="single" w:sz="6" w:space="0" w:color="D5DDC6"/>
            <w:left w:val="single" w:sz="24" w:space="0" w:color="66BB55"/>
            <w:bottom w:val="single" w:sz="6" w:space="0" w:color="D5DDC6"/>
            <w:right w:val="single" w:sz="6" w:space="0" w:color="D5DDC6"/>
          </w:divBdr>
        </w:div>
        <w:div w:id="2095854027">
          <w:marLeft w:val="0"/>
          <w:marRight w:val="0"/>
          <w:marTop w:val="0"/>
          <w:marBottom w:val="120"/>
          <w:divBdr>
            <w:top w:val="single" w:sz="6" w:space="0" w:color="D5DDC6"/>
            <w:left w:val="single" w:sz="24" w:space="0" w:color="66BB55"/>
            <w:bottom w:val="single" w:sz="6" w:space="0" w:color="D5DDC6"/>
            <w:right w:val="single" w:sz="6" w:space="0" w:color="D5DDC6"/>
          </w:divBdr>
        </w:div>
        <w:div w:id="1386297908">
          <w:marLeft w:val="0"/>
          <w:marRight w:val="0"/>
          <w:marTop w:val="120"/>
          <w:marBottom w:val="0"/>
          <w:divBdr>
            <w:top w:val="single" w:sz="6" w:space="0" w:color="D5DDC6"/>
            <w:left w:val="single" w:sz="6" w:space="4" w:color="D5DDC6"/>
            <w:bottom w:val="single" w:sz="6" w:space="0" w:color="D5DDC6"/>
            <w:right w:val="single" w:sz="6" w:space="0" w:color="D5DDC6"/>
          </w:divBdr>
        </w:div>
        <w:div w:id="1893881515">
          <w:marLeft w:val="0"/>
          <w:marRight w:val="0"/>
          <w:marTop w:val="120"/>
          <w:marBottom w:val="0"/>
          <w:divBdr>
            <w:top w:val="single" w:sz="6" w:space="0" w:color="D5DDC6"/>
            <w:left w:val="single" w:sz="6" w:space="4" w:color="D5DDC6"/>
            <w:bottom w:val="single" w:sz="6" w:space="0" w:color="D5DDC6"/>
            <w:right w:val="single" w:sz="6" w:space="0" w:color="D5DDC6"/>
          </w:divBdr>
        </w:div>
        <w:div w:id="18324523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739306">
      <w:bodyDiv w:val="1"/>
      <w:marLeft w:val="0"/>
      <w:marRight w:val="0"/>
      <w:marTop w:val="0"/>
      <w:marBottom w:val="0"/>
      <w:divBdr>
        <w:top w:val="none" w:sz="0" w:space="0" w:color="auto"/>
        <w:left w:val="none" w:sz="0" w:space="0" w:color="auto"/>
        <w:bottom w:val="none" w:sz="0" w:space="0" w:color="auto"/>
        <w:right w:val="none" w:sz="0" w:space="0" w:color="auto"/>
      </w:divBdr>
      <w:divsChild>
        <w:div w:id="156917671">
          <w:marLeft w:val="0"/>
          <w:marRight w:val="0"/>
          <w:marTop w:val="0"/>
          <w:marBottom w:val="120"/>
          <w:divBdr>
            <w:top w:val="single" w:sz="6" w:space="0" w:color="D5DDC6"/>
            <w:left w:val="single" w:sz="24" w:space="0" w:color="66BB55"/>
            <w:bottom w:val="single" w:sz="6" w:space="0" w:color="D5DDC6"/>
            <w:right w:val="single" w:sz="6" w:space="0" w:color="D5DDC6"/>
          </w:divBdr>
        </w:div>
        <w:div w:id="1286042299">
          <w:marLeft w:val="0"/>
          <w:marRight w:val="0"/>
          <w:marTop w:val="0"/>
          <w:marBottom w:val="120"/>
          <w:divBdr>
            <w:top w:val="single" w:sz="6" w:space="0" w:color="D5DDC6"/>
            <w:left w:val="single" w:sz="24" w:space="0" w:color="66BB55"/>
            <w:bottom w:val="single" w:sz="6" w:space="0" w:color="D5DDC6"/>
            <w:right w:val="single" w:sz="6" w:space="0" w:color="D5DDC6"/>
          </w:divBdr>
        </w:div>
        <w:div w:id="338044828">
          <w:marLeft w:val="0"/>
          <w:marRight w:val="0"/>
          <w:marTop w:val="120"/>
          <w:marBottom w:val="0"/>
          <w:divBdr>
            <w:top w:val="single" w:sz="6" w:space="0" w:color="D5DDC6"/>
            <w:left w:val="single" w:sz="6" w:space="4" w:color="D5DDC6"/>
            <w:bottom w:val="single" w:sz="6" w:space="0" w:color="D5DDC6"/>
            <w:right w:val="single" w:sz="6" w:space="0" w:color="D5DDC6"/>
          </w:divBdr>
        </w:div>
        <w:div w:id="573202435">
          <w:marLeft w:val="0"/>
          <w:marRight w:val="0"/>
          <w:marTop w:val="0"/>
          <w:marBottom w:val="120"/>
          <w:divBdr>
            <w:top w:val="single" w:sz="6" w:space="0" w:color="D5DDC6"/>
            <w:left w:val="single" w:sz="24" w:space="0" w:color="66BB55"/>
            <w:bottom w:val="single" w:sz="6" w:space="0" w:color="D5DDC6"/>
            <w:right w:val="single" w:sz="6" w:space="0" w:color="D5DDC6"/>
          </w:divBdr>
        </w:div>
        <w:div w:id="1652938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6294757">
      <w:bodyDiv w:val="1"/>
      <w:marLeft w:val="0"/>
      <w:marRight w:val="0"/>
      <w:marTop w:val="0"/>
      <w:marBottom w:val="0"/>
      <w:divBdr>
        <w:top w:val="none" w:sz="0" w:space="0" w:color="auto"/>
        <w:left w:val="none" w:sz="0" w:space="0" w:color="auto"/>
        <w:bottom w:val="none" w:sz="0" w:space="0" w:color="auto"/>
        <w:right w:val="none" w:sz="0" w:space="0" w:color="auto"/>
      </w:divBdr>
      <w:divsChild>
        <w:div w:id="1918319254">
          <w:marLeft w:val="0"/>
          <w:marRight w:val="0"/>
          <w:marTop w:val="0"/>
          <w:marBottom w:val="120"/>
          <w:divBdr>
            <w:top w:val="single" w:sz="6" w:space="0" w:color="D5DDC6"/>
            <w:left w:val="single" w:sz="24" w:space="0" w:color="66BB55"/>
            <w:bottom w:val="single" w:sz="6" w:space="0" w:color="D5DDC6"/>
            <w:right w:val="single" w:sz="6" w:space="0" w:color="D5DDC6"/>
          </w:divBdr>
        </w:div>
        <w:div w:id="920914191">
          <w:marLeft w:val="0"/>
          <w:marRight w:val="0"/>
          <w:marTop w:val="0"/>
          <w:marBottom w:val="120"/>
          <w:divBdr>
            <w:top w:val="single" w:sz="6" w:space="0" w:color="D5DDC6"/>
            <w:left w:val="single" w:sz="24" w:space="0" w:color="66BB55"/>
            <w:bottom w:val="single" w:sz="6" w:space="0" w:color="D5DDC6"/>
            <w:right w:val="single" w:sz="6" w:space="0" w:color="D5DDC6"/>
          </w:divBdr>
        </w:div>
        <w:div w:id="5739708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6385157">
      <w:bodyDiv w:val="1"/>
      <w:marLeft w:val="0"/>
      <w:marRight w:val="0"/>
      <w:marTop w:val="0"/>
      <w:marBottom w:val="0"/>
      <w:divBdr>
        <w:top w:val="none" w:sz="0" w:space="0" w:color="auto"/>
        <w:left w:val="none" w:sz="0" w:space="0" w:color="auto"/>
        <w:bottom w:val="none" w:sz="0" w:space="0" w:color="auto"/>
        <w:right w:val="none" w:sz="0" w:space="0" w:color="auto"/>
      </w:divBdr>
      <w:divsChild>
        <w:div w:id="2032762073">
          <w:marLeft w:val="0"/>
          <w:marRight w:val="0"/>
          <w:marTop w:val="0"/>
          <w:marBottom w:val="120"/>
          <w:divBdr>
            <w:top w:val="single" w:sz="6" w:space="0" w:color="D5DDC6"/>
            <w:left w:val="single" w:sz="24" w:space="0" w:color="66BB55"/>
            <w:bottom w:val="single" w:sz="6" w:space="0" w:color="D5DDC6"/>
            <w:right w:val="single" w:sz="6" w:space="0" w:color="D5DDC6"/>
          </w:divBdr>
        </w:div>
        <w:div w:id="1027413434">
          <w:marLeft w:val="0"/>
          <w:marRight w:val="0"/>
          <w:marTop w:val="120"/>
          <w:marBottom w:val="0"/>
          <w:divBdr>
            <w:top w:val="single" w:sz="6" w:space="0" w:color="D5DDC6"/>
            <w:left w:val="single" w:sz="6" w:space="4" w:color="D5DDC6"/>
            <w:bottom w:val="single" w:sz="6" w:space="0" w:color="D5DDC6"/>
            <w:right w:val="single" w:sz="6" w:space="0" w:color="D5DDC6"/>
          </w:divBdr>
        </w:div>
        <w:div w:id="1801730111">
          <w:marLeft w:val="0"/>
          <w:marRight w:val="0"/>
          <w:marTop w:val="0"/>
          <w:marBottom w:val="120"/>
          <w:divBdr>
            <w:top w:val="single" w:sz="6" w:space="0" w:color="D5DDC6"/>
            <w:left w:val="single" w:sz="24" w:space="0" w:color="66BB55"/>
            <w:bottom w:val="single" w:sz="6" w:space="0" w:color="D5DDC6"/>
            <w:right w:val="single" w:sz="6" w:space="0" w:color="D5DDC6"/>
          </w:divBdr>
        </w:div>
        <w:div w:id="1627737353">
          <w:marLeft w:val="0"/>
          <w:marRight w:val="0"/>
          <w:marTop w:val="120"/>
          <w:marBottom w:val="0"/>
          <w:divBdr>
            <w:top w:val="single" w:sz="6" w:space="0" w:color="D5DDC6"/>
            <w:left w:val="single" w:sz="6" w:space="4" w:color="D5DDC6"/>
            <w:bottom w:val="single" w:sz="6" w:space="0" w:color="D5DDC6"/>
            <w:right w:val="single" w:sz="6" w:space="0" w:color="D5DDC6"/>
          </w:divBdr>
        </w:div>
        <w:div w:id="456602430">
          <w:marLeft w:val="0"/>
          <w:marRight w:val="0"/>
          <w:marTop w:val="0"/>
          <w:marBottom w:val="120"/>
          <w:divBdr>
            <w:top w:val="single" w:sz="6" w:space="0" w:color="D5DDC6"/>
            <w:left w:val="single" w:sz="24" w:space="0" w:color="66BB55"/>
            <w:bottom w:val="single" w:sz="6" w:space="0" w:color="D5DDC6"/>
            <w:right w:val="single" w:sz="6" w:space="0" w:color="D5DDC6"/>
          </w:divBdr>
        </w:div>
        <w:div w:id="2036348973">
          <w:marLeft w:val="0"/>
          <w:marRight w:val="0"/>
          <w:marTop w:val="120"/>
          <w:marBottom w:val="0"/>
          <w:divBdr>
            <w:top w:val="single" w:sz="6" w:space="0" w:color="D5DDC6"/>
            <w:left w:val="single" w:sz="6" w:space="4" w:color="D5DDC6"/>
            <w:bottom w:val="single" w:sz="6" w:space="0" w:color="D5DDC6"/>
            <w:right w:val="single" w:sz="6" w:space="0" w:color="D5DDC6"/>
          </w:divBdr>
        </w:div>
        <w:div w:id="555822311">
          <w:marLeft w:val="0"/>
          <w:marRight w:val="0"/>
          <w:marTop w:val="0"/>
          <w:marBottom w:val="120"/>
          <w:divBdr>
            <w:top w:val="single" w:sz="6" w:space="0" w:color="D5DDC6"/>
            <w:left w:val="single" w:sz="24" w:space="0" w:color="66BB55"/>
            <w:bottom w:val="single" w:sz="6" w:space="0" w:color="D5DDC6"/>
            <w:right w:val="single" w:sz="6" w:space="0" w:color="D5DDC6"/>
          </w:divBdr>
        </w:div>
        <w:div w:id="5417492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25287241">
      <w:bodyDiv w:val="1"/>
      <w:marLeft w:val="0"/>
      <w:marRight w:val="0"/>
      <w:marTop w:val="0"/>
      <w:marBottom w:val="0"/>
      <w:divBdr>
        <w:top w:val="none" w:sz="0" w:space="0" w:color="auto"/>
        <w:left w:val="none" w:sz="0" w:space="0" w:color="auto"/>
        <w:bottom w:val="none" w:sz="0" w:space="0" w:color="auto"/>
        <w:right w:val="none" w:sz="0" w:space="0" w:color="auto"/>
      </w:divBdr>
      <w:divsChild>
        <w:div w:id="1884900696">
          <w:marLeft w:val="0"/>
          <w:marRight w:val="0"/>
          <w:marTop w:val="0"/>
          <w:marBottom w:val="120"/>
          <w:divBdr>
            <w:top w:val="single" w:sz="6" w:space="0" w:color="D5DDC6"/>
            <w:left w:val="single" w:sz="24" w:space="0" w:color="66BB55"/>
            <w:bottom w:val="single" w:sz="6" w:space="0" w:color="D5DDC6"/>
            <w:right w:val="single" w:sz="6" w:space="0" w:color="D5DDC6"/>
          </w:divBdr>
        </w:div>
        <w:div w:id="2100321373">
          <w:marLeft w:val="0"/>
          <w:marRight w:val="0"/>
          <w:marTop w:val="0"/>
          <w:marBottom w:val="120"/>
          <w:divBdr>
            <w:top w:val="single" w:sz="6" w:space="0" w:color="D5DDC6"/>
            <w:left w:val="single" w:sz="24" w:space="0" w:color="66BB55"/>
            <w:bottom w:val="single" w:sz="6" w:space="0" w:color="D5DDC6"/>
            <w:right w:val="single" w:sz="6" w:space="0" w:color="D5DDC6"/>
          </w:divBdr>
        </w:div>
        <w:div w:id="20226625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6087977">
      <w:bodyDiv w:val="1"/>
      <w:marLeft w:val="0"/>
      <w:marRight w:val="0"/>
      <w:marTop w:val="0"/>
      <w:marBottom w:val="0"/>
      <w:divBdr>
        <w:top w:val="none" w:sz="0" w:space="0" w:color="auto"/>
        <w:left w:val="none" w:sz="0" w:space="0" w:color="auto"/>
        <w:bottom w:val="none" w:sz="0" w:space="0" w:color="auto"/>
        <w:right w:val="none" w:sz="0" w:space="0" w:color="auto"/>
      </w:divBdr>
    </w:div>
    <w:div w:id="539586094">
      <w:bodyDiv w:val="1"/>
      <w:marLeft w:val="0"/>
      <w:marRight w:val="0"/>
      <w:marTop w:val="0"/>
      <w:marBottom w:val="0"/>
      <w:divBdr>
        <w:top w:val="none" w:sz="0" w:space="0" w:color="auto"/>
        <w:left w:val="none" w:sz="0" w:space="0" w:color="auto"/>
        <w:bottom w:val="none" w:sz="0" w:space="0" w:color="auto"/>
        <w:right w:val="none" w:sz="0" w:space="0" w:color="auto"/>
      </w:divBdr>
      <w:divsChild>
        <w:div w:id="74203648">
          <w:marLeft w:val="0"/>
          <w:marRight w:val="0"/>
          <w:marTop w:val="0"/>
          <w:marBottom w:val="120"/>
          <w:divBdr>
            <w:top w:val="single" w:sz="6" w:space="0" w:color="D5DDC6"/>
            <w:left w:val="single" w:sz="24" w:space="0" w:color="66BB55"/>
            <w:bottom w:val="single" w:sz="6" w:space="0" w:color="D5DDC6"/>
            <w:right w:val="single" w:sz="6" w:space="0" w:color="D5DDC6"/>
          </w:divBdr>
        </w:div>
        <w:div w:id="448623925">
          <w:marLeft w:val="0"/>
          <w:marRight w:val="0"/>
          <w:marTop w:val="0"/>
          <w:marBottom w:val="0"/>
          <w:divBdr>
            <w:top w:val="none" w:sz="0" w:space="0" w:color="auto"/>
            <w:left w:val="none" w:sz="0" w:space="0" w:color="auto"/>
            <w:bottom w:val="none" w:sz="0" w:space="0" w:color="auto"/>
            <w:right w:val="none" w:sz="0" w:space="0" w:color="auto"/>
          </w:divBdr>
        </w:div>
        <w:div w:id="324938446">
          <w:marLeft w:val="0"/>
          <w:marRight w:val="0"/>
          <w:marTop w:val="0"/>
          <w:marBottom w:val="120"/>
          <w:divBdr>
            <w:top w:val="single" w:sz="6" w:space="0" w:color="D5DDC6"/>
            <w:left w:val="single" w:sz="24" w:space="0" w:color="66BB55"/>
            <w:bottom w:val="single" w:sz="6" w:space="0" w:color="D5DDC6"/>
            <w:right w:val="single" w:sz="6" w:space="0" w:color="D5DDC6"/>
          </w:divBdr>
        </w:div>
        <w:div w:id="9998462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0019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9613">
          <w:marLeft w:val="0"/>
          <w:marRight w:val="0"/>
          <w:marTop w:val="0"/>
          <w:marBottom w:val="120"/>
          <w:divBdr>
            <w:top w:val="single" w:sz="6" w:space="0" w:color="D5DDC6"/>
            <w:left w:val="single" w:sz="24" w:space="0" w:color="66BB55"/>
            <w:bottom w:val="single" w:sz="6" w:space="0" w:color="D5DDC6"/>
            <w:right w:val="single" w:sz="6" w:space="0" w:color="D5DDC6"/>
          </w:divBdr>
        </w:div>
        <w:div w:id="14226016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2595926">
      <w:bodyDiv w:val="1"/>
      <w:marLeft w:val="0"/>
      <w:marRight w:val="0"/>
      <w:marTop w:val="0"/>
      <w:marBottom w:val="0"/>
      <w:divBdr>
        <w:top w:val="none" w:sz="0" w:space="0" w:color="auto"/>
        <w:left w:val="none" w:sz="0" w:space="0" w:color="auto"/>
        <w:bottom w:val="none" w:sz="0" w:space="0" w:color="auto"/>
        <w:right w:val="none" w:sz="0" w:space="0" w:color="auto"/>
      </w:divBdr>
      <w:divsChild>
        <w:div w:id="1446314800">
          <w:marLeft w:val="0"/>
          <w:marRight w:val="0"/>
          <w:marTop w:val="0"/>
          <w:marBottom w:val="120"/>
          <w:divBdr>
            <w:top w:val="single" w:sz="6" w:space="0" w:color="D5DDC6"/>
            <w:left w:val="single" w:sz="6" w:space="0" w:color="D5DDC6"/>
            <w:bottom w:val="single" w:sz="6" w:space="0" w:color="D5DDC6"/>
            <w:right w:val="single" w:sz="6" w:space="0" w:color="D5DDC6"/>
          </w:divBdr>
        </w:div>
        <w:div w:id="1148665411">
          <w:marLeft w:val="0"/>
          <w:marRight w:val="0"/>
          <w:marTop w:val="0"/>
          <w:marBottom w:val="120"/>
          <w:divBdr>
            <w:top w:val="single" w:sz="6" w:space="0" w:color="D5DDC6"/>
            <w:left w:val="single" w:sz="6" w:space="0" w:color="D5DDC6"/>
            <w:bottom w:val="single" w:sz="6" w:space="0" w:color="D5DDC6"/>
            <w:right w:val="single" w:sz="6" w:space="0" w:color="D5DDC6"/>
          </w:divBdr>
        </w:div>
        <w:div w:id="879517112">
          <w:marLeft w:val="0"/>
          <w:marRight w:val="0"/>
          <w:marTop w:val="120"/>
          <w:marBottom w:val="0"/>
          <w:divBdr>
            <w:top w:val="single" w:sz="6" w:space="0" w:color="D5DDC6"/>
            <w:left w:val="single" w:sz="6" w:space="4" w:color="D5DDC6"/>
            <w:bottom w:val="single" w:sz="6" w:space="0" w:color="D5DDC6"/>
            <w:right w:val="single" w:sz="6" w:space="0" w:color="D5DDC6"/>
          </w:divBdr>
        </w:div>
        <w:div w:id="3154254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9722727">
      <w:bodyDiv w:val="1"/>
      <w:marLeft w:val="0"/>
      <w:marRight w:val="0"/>
      <w:marTop w:val="0"/>
      <w:marBottom w:val="0"/>
      <w:divBdr>
        <w:top w:val="none" w:sz="0" w:space="0" w:color="auto"/>
        <w:left w:val="none" w:sz="0" w:space="0" w:color="auto"/>
        <w:bottom w:val="none" w:sz="0" w:space="0" w:color="auto"/>
        <w:right w:val="none" w:sz="0" w:space="0" w:color="auto"/>
      </w:divBdr>
      <w:divsChild>
        <w:div w:id="1920671792">
          <w:marLeft w:val="0"/>
          <w:marRight w:val="0"/>
          <w:marTop w:val="0"/>
          <w:marBottom w:val="120"/>
          <w:divBdr>
            <w:top w:val="single" w:sz="6" w:space="0" w:color="D5DDC6"/>
            <w:left w:val="single" w:sz="24" w:space="0" w:color="66BB55"/>
            <w:bottom w:val="single" w:sz="6" w:space="0" w:color="D5DDC6"/>
            <w:right w:val="single" w:sz="6" w:space="0" w:color="D5DDC6"/>
          </w:divBdr>
        </w:div>
        <w:div w:id="16116628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97662141">
      <w:bodyDiv w:val="1"/>
      <w:marLeft w:val="0"/>
      <w:marRight w:val="0"/>
      <w:marTop w:val="0"/>
      <w:marBottom w:val="0"/>
      <w:divBdr>
        <w:top w:val="none" w:sz="0" w:space="0" w:color="auto"/>
        <w:left w:val="none" w:sz="0" w:space="0" w:color="auto"/>
        <w:bottom w:val="none" w:sz="0" w:space="0" w:color="auto"/>
        <w:right w:val="none" w:sz="0" w:space="0" w:color="auto"/>
      </w:divBdr>
      <w:divsChild>
        <w:div w:id="1134177267">
          <w:marLeft w:val="0"/>
          <w:marRight w:val="0"/>
          <w:marTop w:val="0"/>
          <w:marBottom w:val="120"/>
          <w:divBdr>
            <w:top w:val="single" w:sz="6" w:space="0" w:color="D5DDC6"/>
            <w:left w:val="single" w:sz="24" w:space="0" w:color="66BB55"/>
            <w:bottom w:val="single" w:sz="6" w:space="0" w:color="D5DDC6"/>
            <w:right w:val="single" w:sz="6" w:space="0" w:color="D5DDC6"/>
          </w:divBdr>
        </w:div>
        <w:div w:id="1291783579">
          <w:marLeft w:val="0"/>
          <w:marRight w:val="0"/>
          <w:marTop w:val="0"/>
          <w:marBottom w:val="120"/>
          <w:divBdr>
            <w:top w:val="single" w:sz="6" w:space="0" w:color="D5DDC6"/>
            <w:left w:val="single" w:sz="24" w:space="0" w:color="66BB55"/>
            <w:bottom w:val="single" w:sz="6" w:space="0" w:color="D5DDC6"/>
            <w:right w:val="single" w:sz="6" w:space="0" w:color="D5DDC6"/>
          </w:divBdr>
        </w:div>
        <w:div w:id="32389161">
          <w:marLeft w:val="0"/>
          <w:marRight w:val="0"/>
          <w:marTop w:val="120"/>
          <w:marBottom w:val="0"/>
          <w:divBdr>
            <w:top w:val="single" w:sz="6" w:space="0" w:color="D5DDC6"/>
            <w:left w:val="single" w:sz="6" w:space="4" w:color="D5DDC6"/>
            <w:bottom w:val="single" w:sz="6" w:space="0" w:color="D5DDC6"/>
            <w:right w:val="single" w:sz="6" w:space="0" w:color="D5DDC6"/>
          </w:divBdr>
        </w:div>
        <w:div w:id="325132900">
          <w:marLeft w:val="0"/>
          <w:marRight w:val="0"/>
          <w:marTop w:val="120"/>
          <w:marBottom w:val="0"/>
          <w:divBdr>
            <w:top w:val="single" w:sz="6" w:space="0" w:color="D5DDC6"/>
            <w:left w:val="single" w:sz="6" w:space="4" w:color="D5DDC6"/>
            <w:bottom w:val="single" w:sz="6" w:space="0" w:color="D5DDC6"/>
            <w:right w:val="single" w:sz="6" w:space="0" w:color="D5DDC6"/>
          </w:divBdr>
        </w:div>
        <w:div w:id="2048138899">
          <w:marLeft w:val="0"/>
          <w:marRight w:val="0"/>
          <w:marTop w:val="120"/>
          <w:marBottom w:val="0"/>
          <w:divBdr>
            <w:top w:val="single" w:sz="6" w:space="0" w:color="D5DDC6"/>
            <w:left w:val="single" w:sz="6" w:space="4" w:color="D5DDC6"/>
            <w:bottom w:val="single" w:sz="6" w:space="0" w:color="D5DDC6"/>
            <w:right w:val="single" w:sz="6" w:space="0" w:color="D5DDC6"/>
          </w:divBdr>
        </w:div>
        <w:div w:id="1726679356">
          <w:marLeft w:val="0"/>
          <w:marRight w:val="0"/>
          <w:marTop w:val="0"/>
          <w:marBottom w:val="120"/>
          <w:divBdr>
            <w:top w:val="single" w:sz="6" w:space="0" w:color="D5DDC6"/>
            <w:left w:val="single" w:sz="24" w:space="0" w:color="66BB55"/>
            <w:bottom w:val="single" w:sz="6" w:space="0" w:color="D5DDC6"/>
            <w:right w:val="single" w:sz="6" w:space="0" w:color="D5DDC6"/>
          </w:divBdr>
        </w:div>
        <w:div w:id="1069425390">
          <w:marLeft w:val="0"/>
          <w:marRight w:val="0"/>
          <w:marTop w:val="120"/>
          <w:marBottom w:val="0"/>
          <w:divBdr>
            <w:top w:val="single" w:sz="6" w:space="0" w:color="D5DDC6"/>
            <w:left w:val="single" w:sz="6" w:space="4" w:color="D5DDC6"/>
            <w:bottom w:val="single" w:sz="6" w:space="0" w:color="D5DDC6"/>
            <w:right w:val="single" w:sz="6" w:space="0" w:color="D5DDC6"/>
          </w:divBdr>
        </w:div>
        <w:div w:id="346057377">
          <w:marLeft w:val="0"/>
          <w:marRight w:val="0"/>
          <w:marTop w:val="0"/>
          <w:marBottom w:val="120"/>
          <w:divBdr>
            <w:top w:val="single" w:sz="6" w:space="0" w:color="D5DDC6"/>
            <w:left w:val="single" w:sz="24" w:space="0" w:color="66BB55"/>
            <w:bottom w:val="single" w:sz="6" w:space="0" w:color="D5DDC6"/>
            <w:right w:val="single" w:sz="6" w:space="0" w:color="D5DDC6"/>
          </w:divBdr>
        </w:div>
        <w:div w:id="182784721">
          <w:marLeft w:val="0"/>
          <w:marRight w:val="0"/>
          <w:marTop w:val="0"/>
          <w:marBottom w:val="120"/>
          <w:divBdr>
            <w:top w:val="single" w:sz="6" w:space="0" w:color="D5DDC6"/>
            <w:left w:val="single" w:sz="24" w:space="0" w:color="66BB55"/>
            <w:bottom w:val="single" w:sz="6" w:space="0" w:color="D5DDC6"/>
            <w:right w:val="single" w:sz="6" w:space="0" w:color="D5DDC6"/>
          </w:divBdr>
        </w:div>
        <w:div w:id="1592591761">
          <w:marLeft w:val="0"/>
          <w:marRight w:val="0"/>
          <w:marTop w:val="120"/>
          <w:marBottom w:val="0"/>
          <w:divBdr>
            <w:top w:val="single" w:sz="6" w:space="0" w:color="D5DDC6"/>
            <w:left w:val="single" w:sz="6" w:space="4" w:color="D5DDC6"/>
            <w:bottom w:val="single" w:sz="6" w:space="0" w:color="D5DDC6"/>
            <w:right w:val="single" w:sz="6" w:space="0" w:color="D5DDC6"/>
          </w:divBdr>
        </w:div>
        <w:div w:id="596796082">
          <w:marLeft w:val="0"/>
          <w:marRight w:val="0"/>
          <w:marTop w:val="120"/>
          <w:marBottom w:val="0"/>
          <w:divBdr>
            <w:top w:val="single" w:sz="6" w:space="0" w:color="D5DDC6"/>
            <w:left w:val="single" w:sz="6" w:space="4" w:color="D5DDC6"/>
            <w:bottom w:val="single" w:sz="6" w:space="0" w:color="D5DDC6"/>
            <w:right w:val="single" w:sz="6" w:space="0" w:color="D5DDC6"/>
          </w:divBdr>
        </w:div>
        <w:div w:id="1687753334">
          <w:marLeft w:val="0"/>
          <w:marRight w:val="0"/>
          <w:marTop w:val="120"/>
          <w:marBottom w:val="0"/>
          <w:divBdr>
            <w:top w:val="single" w:sz="6" w:space="0" w:color="D5DDC6"/>
            <w:left w:val="single" w:sz="6" w:space="4" w:color="D5DDC6"/>
            <w:bottom w:val="single" w:sz="6" w:space="0" w:color="D5DDC6"/>
            <w:right w:val="single" w:sz="6" w:space="0" w:color="D5DDC6"/>
          </w:divBdr>
        </w:div>
        <w:div w:id="865101176">
          <w:marLeft w:val="0"/>
          <w:marRight w:val="0"/>
          <w:marTop w:val="120"/>
          <w:marBottom w:val="0"/>
          <w:divBdr>
            <w:top w:val="single" w:sz="6" w:space="0" w:color="D5DDC6"/>
            <w:left w:val="single" w:sz="6" w:space="4" w:color="D5DDC6"/>
            <w:bottom w:val="single" w:sz="6" w:space="0" w:color="D5DDC6"/>
            <w:right w:val="single" w:sz="6" w:space="0" w:color="D5DDC6"/>
          </w:divBdr>
        </w:div>
        <w:div w:id="1467549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5256428">
      <w:bodyDiv w:val="1"/>
      <w:marLeft w:val="0"/>
      <w:marRight w:val="0"/>
      <w:marTop w:val="0"/>
      <w:marBottom w:val="0"/>
      <w:divBdr>
        <w:top w:val="none" w:sz="0" w:space="0" w:color="auto"/>
        <w:left w:val="none" w:sz="0" w:space="0" w:color="auto"/>
        <w:bottom w:val="none" w:sz="0" w:space="0" w:color="auto"/>
        <w:right w:val="none" w:sz="0" w:space="0" w:color="auto"/>
      </w:divBdr>
      <w:divsChild>
        <w:div w:id="2096703978">
          <w:marLeft w:val="0"/>
          <w:marRight w:val="0"/>
          <w:marTop w:val="0"/>
          <w:marBottom w:val="120"/>
          <w:divBdr>
            <w:top w:val="single" w:sz="6" w:space="0" w:color="D5DDC6"/>
            <w:left w:val="single" w:sz="24" w:space="0" w:color="66BB55"/>
            <w:bottom w:val="single" w:sz="6" w:space="0" w:color="D5DDC6"/>
            <w:right w:val="single" w:sz="6" w:space="0" w:color="D5DDC6"/>
          </w:divBdr>
        </w:div>
        <w:div w:id="1757895271">
          <w:marLeft w:val="0"/>
          <w:marRight w:val="0"/>
          <w:marTop w:val="0"/>
          <w:marBottom w:val="120"/>
          <w:divBdr>
            <w:top w:val="single" w:sz="6" w:space="0" w:color="D5DDC6"/>
            <w:left w:val="single" w:sz="24" w:space="0" w:color="66BB55"/>
            <w:bottom w:val="single" w:sz="6" w:space="0" w:color="D5DDC6"/>
            <w:right w:val="single" w:sz="6" w:space="0" w:color="D5DDC6"/>
          </w:divBdr>
        </w:div>
        <w:div w:id="1168209184">
          <w:marLeft w:val="0"/>
          <w:marRight w:val="0"/>
          <w:marTop w:val="120"/>
          <w:marBottom w:val="0"/>
          <w:divBdr>
            <w:top w:val="single" w:sz="6" w:space="0" w:color="D5DDC6"/>
            <w:left w:val="single" w:sz="6" w:space="4" w:color="D5DDC6"/>
            <w:bottom w:val="single" w:sz="6" w:space="0" w:color="D5DDC6"/>
            <w:right w:val="single" w:sz="6" w:space="0" w:color="D5DDC6"/>
          </w:divBdr>
        </w:div>
        <w:div w:id="124660319">
          <w:marLeft w:val="0"/>
          <w:marRight w:val="0"/>
          <w:marTop w:val="120"/>
          <w:marBottom w:val="0"/>
          <w:divBdr>
            <w:top w:val="single" w:sz="6" w:space="0" w:color="D5DDC6"/>
            <w:left w:val="single" w:sz="6" w:space="4" w:color="D5DDC6"/>
            <w:bottom w:val="single" w:sz="6" w:space="0" w:color="D5DDC6"/>
            <w:right w:val="single" w:sz="6" w:space="0" w:color="D5DDC6"/>
          </w:divBdr>
        </w:div>
        <w:div w:id="1322536447">
          <w:marLeft w:val="0"/>
          <w:marRight w:val="0"/>
          <w:marTop w:val="0"/>
          <w:marBottom w:val="120"/>
          <w:divBdr>
            <w:top w:val="single" w:sz="6" w:space="0" w:color="D5DDC6"/>
            <w:left w:val="single" w:sz="24" w:space="0" w:color="66BB55"/>
            <w:bottom w:val="single" w:sz="6" w:space="0" w:color="D5DDC6"/>
            <w:right w:val="single" w:sz="6" w:space="0" w:color="D5DDC6"/>
          </w:divBdr>
        </w:div>
        <w:div w:id="12071833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4037603">
      <w:bodyDiv w:val="1"/>
      <w:marLeft w:val="0"/>
      <w:marRight w:val="0"/>
      <w:marTop w:val="0"/>
      <w:marBottom w:val="0"/>
      <w:divBdr>
        <w:top w:val="none" w:sz="0" w:space="0" w:color="auto"/>
        <w:left w:val="none" w:sz="0" w:space="0" w:color="auto"/>
        <w:bottom w:val="none" w:sz="0" w:space="0" w:color="auto"/>
        <w:right w:val="none" w:sz="0" w:space="0" w:color="auto"/>
      </w:divBdr>
      <w:divsChild>
        <w:div w:id="1585068112">
          <w:marLeft w:val="0"/>
          <w:marRight w:val="0"/>
          <w:marTop w:val="0"/>
          <w:marBottom w:val="120"/>
          <w:divBdr>
            <w:top w:val="single" w:sz="6" w:space="0" w:color="D5DDC6"/>
            <w:left w:val="single" w:sz="24" w:space="0" w:color="66BB55"/>
            <w:bottom w:val="single" w:sz="6" w:space="0" w:color="D5DDC6"/>
            <w:right w:val="single" w:sz="6" w:space="0" w:color="D5DDC6"/>
          </w:divBdr>
        </w:div>
        <w:div w:id="875585381">
          <w:marLeft w:val="0"/>
          <w:marRight w:val="0"/>
          <w:marTop w:val="0"/>
          <w:marBottom w:val="120"/>
          <w:divBdr>
            <w:top w:val="single" w:sz="6" w:space="0" w:color="D5DDC6"/>
            <w:left w:val="single" w:sz="24" w:space="0" w:color="66BB55"/>
            <w:bottom w:val="single" w:sz="6" w:space="0" w:color="D5DDC6"/>
            <w:right w:val="single" w:sz="6" w:space="0" w:color="D5DDC6"/>
          </w:divBdr>
        </w:div>
        <w:div w:id="1540628399">
          <w:marLeft w:val="0"/>
          <w:marRight w:val="0"/>
          <w:marTop w:val="120"/>
          <w:marBottom w:val="0"/>
          <w:divBdr>
            <w:top w:val="single" w:sz="6" w:space="0" w:color="D5DDC6"/>
            <w:left w:val="single" w:sz="6" w:space="4" w:color="D5DDC6"/>
            <w:bottom w:val="single" w:sz="6" w:space="0" w:color="D5DDC6"/>
            <w:right w:val="single" w:sz="6" w:space="0" w:color="D5DDC6"/>
          </w:divBdr>
        </w:div>
        <w:div w:id="4761497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3013528">
      <w:bodyDiv w:val="1"/>
      <w:marLeft w:val="0"/>
      <w:marRight w:val="0"/>
      <w:marTop w:val="0"/>
      <w:marBottom w:val="0"/>
      <w:divBdr>
        <w:top w:val="none" w:sz="0" w:space="0" w:color="auto"/>
        <w:left w:val="none" w:sz="0" w:space="0" w:color="auto"/>
        <w:bottom w:val="none" w:sz="0" w:space="0" w:color="auto"/>
        <w:right w:val="none" w:sz="0" w:space="0" w:color="auto"/>
      </w:divBdr>
      <w:divsChild>
        <w:div w:id="350843323">
          <w:marLeft w:val="0"/>
          <w:marRight w:val="0"/>
          <w:marTop w:val="0"/>
          <w:marBottom w:val="150"/>
          <w:divBdr>
            <w:top w:val="none" w:sz="0" w:space="0" w:color="auto"/>
            <w:left w:val="none" w:sz="0" w:space="0" w:color="auto"/>
            <w:bottom w:val="none" w:sz="0" w:space="0" w:color="auto"/>
            <w:right w:val="none" w:sz="0" w:space="0" w:color="auto"/>
          </w:divBdr>
          <w:divsChild>
            <w:div w:id="674040382">
              <w:marLeft w:val="0"/>
              <w:marRight w:val="0"/>
              <w:marTop w:val="0"/>
              <w:marBottom w:val="0"/>
              <w:divBdr>
                <w:top w:val="none" w:sz="0" w:space="0" w:color="auto"/>
                <w:left w:val="none" w:sz="0" w:space="0" w:color="auto"/>
                <w:bottom w:val="none" w:sz="0" w:space="0" w:color="auto"/>
                <w:right w:val="none" w:sz="0" w:space="0" w:color="auto"/>
              </w:divBdr>
              <w:divsChild>
                <w:div w:id="160897313">
                  <w:marLeft w:val="0"/>
                  <w:marRight w:val="0"/>
                  <w:marTop w:val="0"/>
                  <w:marBottom w:val="0"/>
                  <w:divBdr>
                    <w:top w:val="none" w:sz="0" w:space="0" w:color="auto"/>
                    <w:left w:val="none" w:sz="0" w:space="0" w:color="auto"/>
                    <w:bottom w:val="none" w:sz="0" w:space="0" w:color="auto"/>
                    <w:right w:val="none" w:sz="0" w:space="0" w:color="auto"/>
                  </w:divBdr>
                  <w:divsChild>
                    <w:div w:id="389961250">
                      <w:marLeft w:val="0"/>
                      <w:marRight w:val="0"/>
                      <w:marTop w:val="0"/>
                      <w:marBottom w:val="0"/>
                      <w:divBdr>
                        <w:top w:val="none" w:sz="0" w:space="0" w:color="auto"/>
                        <w:left w:val="none" w:sz="0" w:space="0" w:color="auto"/>
                        <w:bottom w:val="none" w:sz="0" w:space="0" w:color="auto"/>
                        <w:right w:val="none" w:sz="0" w:space="0" w:color="auto"/>
                      </w:divBdr>
                      <w:divsChild>
                        <w:div w:id="7544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82287">
              <w:marLeft w:val="0"/>
              <w:marRight w:val="0"/>
              <w:marTop w:val="0"/>
              <w:marBottom w:val="0"/>
              <w:divBdr>
                <w:top w:val="none" w:sz="0" w:space="0" w:color="auto"/>
                <w:left w:val="none" w:sz="0" w:space="0" w:color="auto"/>
                <w:bottom w:val="none" w:sz="0" w:space="0" w:color="auto"/>
                <w:right w:val="none" w:sz="0" w:space="0" w:color="auto"/>
              </w:divBdr>
              <w:divsChild>
                <w:div w:id="572006042">
                  <w:marLeft w:val="0"/>
                  <w:marRight w:val="0"/>
                  <w:marTop w:val="0"/>
                  <w:marBottom w:val="0"/>
                  <w:divBdr>
                    <w:top w:val="none" w:sz="0" w:space="0" w:color="auto"/>
                    <w:left w:val="none" w:sz="0" w:space="0" w:color="auto"/>
                    <w:bottom w:val="none" w:sz="0" w:space="0" w:color="auto"/>
                    <w:right w:val="none" w:sz="0" w:space="0" w:color="auto"/>
                  </w:divBdr>
                  <w:divsChild>
                    <w:div w:id="1742361656">
                      <w:marLeft w:val="0"/>
                      <w:marRight w:val="0"/>
                      <w:marTop w:val="0"/>
                      <w:marBottom w:val="0"/>
                      <w:divBdr>
                        <w:top w:val="none" w:sz="0" w:space="0" w:color="auto"/>
                        <w:left w:val="none" w:sz="0" w:space="0" w:color="auto"/>
                        <w:bottom w:val="none" w:sz="0" w:space="0" w:color="auto"/>
                        <w:right w:val="none" w:sz="0" w:space="0" w:color="auto"/>
                      </w:divBdr>
                      <w:divsChild>
                        <w:div w:id="118426628">
                          <w:marLeft w:val="0"/>
                          <w:marRight w:val="0"/>
                          <w:marTop w:val="0"/>
                          <w:marBottom w:val="0"/>
                          <w:divBdr>
                            <w:top w:val="none" w:sz="0" w:space="0" w:color="auto"/>
                            <w:left w:val="none" w:sz="0" w:space="0" w:color="auto"/>
                            <w:bottom w:val="none" w:sz="0" w:space="0" w:color="auto"/>
                            <w:right w:val="none" w:sz="0" w:space="0" w:color="auto"/>
                          </w:divBdr>
                        </w:div>
                        <w:div w:id="1916821702">
                          <w:marLeft w:val="0"/>
                          <w:marRight w:val="0"/>
                          <w:marTop w:val="0"/>
                          <w:marBottom w:val="0"/>
                          <w:divBdr>
                            <w:top w:val="none" w:sz="0" w:space="0" w:color="auto"/>
                            <w:left w:val="none" w:sz="0" w:space="0" w:color="auto"/>
                            <w:bottom w:val="none" w:sz="0" w:space="0" w:color="auto"/>
                            <w:right w:val="none" w:sz="0" w:space="0" w:color="auto"/>
                          </w:divBdr>
                        </w:div>
                        <w:div w:id="1050307773">
                          <w:marLeft w:val="0"/>
                          <w:marRight w:val="0"/>
                          <w:marTop w:val="0"/>
                          <w:marBottom w:val="0"/>
                          <w:divBdr>
                            <w:top w:val="none" w:sz="0" w:space="0" w:color="auto"/>
                            <w:left w:val="none" w:sz="0" w:space="0" w:color="auto"/>
                            <w:bottom w:val="none" w:sz="0" w:space="0" w:color="auto"/>
                            <w:right w:val="none" w:sz="0" w:space="0" w:color="auto"/>
                          </w:divBdr>
                        </w:div>
                        <w:div w:id="707031722">
                          <w:marLeft w:val="0"/>
                          <w:marRight w:val="0"/>
                          <w:marTop w:val="0"/>
                          <w:marBottom w:val="0"/>
                          <w:divBdr>
                            <w:top w:val="none" w:sz="0" w:space="0" w:color="auto"/>
                            <w:left w:val="none" w:sz="0" w:space="0" w:color="auto"/>
                            <w:bottom w:val="none" w:sz="0" w:space="0" w:color="auto"/>
                            <w:right w:val="none" w:sz="0" w:space="0" w:color="auto"/>
                          </w:divBdr>
                        </w:div>
                        <w:div w:id="185949975">
                          <w:marLeft w:val="0"/>
                          <w:marRight w:val="0"/>
                          <w:marTop w:val="0"/>
                          <w:marBottom w:val="0"/>
                          <w:divBdr>
                            <w:top w:val="none" w:sz="0" w:space="0" w:color="auto"/>
                            <w:left w:val="none" w:sz="0" w:space="0" w:color="auto"/>
                            <w:bottom w:val="none" w:sz="0" w:space="0" w:color="auto"/>
                            <w:right w:val="none" w:sz="0" w:space="0" w:color="auto"/>
                          </w:divBdr>
                        </w:div>
                        <w:div w:id="273563006">
                          <w:marLeft w:val="0"/>
                          <w:marRight w:val="0"/>
                          <w:marTop w:val="0"/>
                          <w:marBottom w:val="0"/>
                          <w:divBdr>
                            <w:top w:val="none" w:sz="0" w:space="0" w:color="auto"/>
                            <w:left w:val="none" w:sz="0" w:space="0" w:color="auto"/>
                            <w:bottom w:val="none" w:sz="0" w:space="0" w:color="auto"/>
                            <w:right w:val="none" w:sz="0" w:space="0" w:color="auto"/>
                          </w:divBdr>
                        </w:div>
                        <w:div w:id="363867198">
                          <w:marLeft w:val="0"/>
                          <w:marRight w:val="0"/>
                          <w:marTop w:val="0"/>
                          <w:marBottom w:val="0"/>
                          <w:divBdr>
                            <w:top w:val="none" w:sz="0" w:space="0" w:color="auto"/>
                            <w:left w:val="none" w:sz="0" w:space="0" w:color="auto"/>
                            <w:bottom w:val="none" w:sz="0" w:space="0" w:color="auto"/>
                            <w:right w:val="none" w:sz="0" w:space="0" w:color="auto"/>
                          </w:divBdr>
                        </w:div>
                        <w:div w:id="1857846477">
                          <w:marLeft w:val="0"/>
                          <w:marRight w:val="0"/>
                          <w:marTop w:val="0"/>
                          <w:marBottom w:val="0"/>
                          <w:divBdr>
                            <w:top w:val="none" w:sz="0" w:space="0" w:color="auto"/>
                            <w:left w:val="none" w:sz="0" w:space="0" w:color="auto"/>
                            <w:bottom w:val="none" w:sz="0" w:space="0" w:color="auto"/>
                            <w:right w:val="none" w:sz="0" w:space="0" w:color="auto"/>
                          </w:divBdr>
                        </w:div>
                        <w:div w:id="1605721086">
                          <w:marLeft w:val="0"/>
                          <w:marRight w:val="0"/>
                          <w:marTop w:val="0"/>
                          <w:marBottom w:val="0"/>
                          <w:divBdr>
                            <w:top w:val="none" w:sz="0" w:space="0" w:color="auto"/>
                            <w:left w:val="none" w:sz="0" w:space="0" w:color="auto"/>
                            <w:bottom w:val="none" w:sz="0" w:space="0" w:color="auto"/>
                            <w:right w:val="none" w:sz="0" w:space="0" w:color="auto"/>
                          </w:divBdr>
                        </w:div>
                        <w:div w:id="903368828">
                          <w:marLeft w:val="0"/>
                          <w:marRight w:val="0"/>
                          <w:marTop w:val="0"/>
                          <w:marBottom w:val="0"/>
                          <w:divBdr>
                            <w:top w:val="none" w:sz="0" w:space="0" w:color="auto"/>
                            <w:left w:val="none" w:sz="0" w:space="0" w:color="auto"/>
                            <w:bottom w:val="none" w:sz="0" w:space="0" w:color="auto"/>
                            <w:right w:val="none" w:sz="0" w:space="0" w:color="auto"/>
                          </w:divBdr>
                        </w:div>
                        <w:div w:id="1214538883">
                          <w:marLeft w:val="0"/>
                          <w:marRight w:val="0"/>
                          <w:marTop w:val="0"/>
                          <w:marBottom w:val="0"/>
                          <w:divBdr>
                            <w:top w:val="none" w:sz="0" w:space="0" w:color="auto"/>
                            <w:left w:val="none" w:sz="0" w:space="0" w:color="auto"/>
                            <w:bottom w:val="none" w:sz="0" w:space="0" w:color="auto"/>
                            <w:right w:val="none" w:sz="0" w:space="0" w:color="auto"/>
                          </w:divBdr>
                        </w:div>
                        <w:div w:id="458839612">
                          <w:marLeft w:val="0"/>
                          <w:marRight w:val="0"/>
                          <w:marTop w:val="0"/>
                          <w:marBottom w:val="0"/>
                          <w:divBdr>
                            <w:top w:val="none" w:sz="0" w:space="0" w:color="auto"/>
                            <w:left w:val="none" w:sz="0" w:space="0" w:color="auto"/>
                            <w:bottom w:val="none" w:sz="0" w:space="0" w:color="auto"/>
                            <w:right w:val="none" w:sz="0" w:space="0" w:color="auto"/>
                          </w:divBdr>
                        </w:div>
                        <w:div w:id="1490243744">
                          <w:marLeft w:val="0"/>
                          <w:marRight w:val="0"/>
                          <w:marTop w:val="0"/>
                          <w:marBottom w:val="0"/>
                          <w:divBdr>
                            <w:top w:val="none" w:sz="0" w:space="0" w:color="auto"/>
                            <w:left w:val="none" w:sz="0" w:space="0" w:color="auto"/>
                            <w:bottom w:val="none" w:sz="0" w:space="0" w:color="auto"/>
                            <w:right w:val="none" w:sz="0" w:space="0" w:color="auto"/>
                          </w:divBdr>
                        </w:div>
                        <w:div w:id="619189684">
                          <w:marLeft w:val="0"/>
                          <w:marRight w:val="0"/>
                          <w:marTop w:val="0"/>
                          <w:marBottom w:val="0"/>
                          <w:divBdr>
                            <w:top w:val="none" w:sz="0" w:space="0" w:color="auto"/>
                            <w:left w:val="none" w:sz="0" w:space="0" w:color="auto"/>
                            <w:bottom w:val="none" w:sz="0" w:space="0" w:color="auto"/>
                            <w:right w:val="none" w:sz="0" w:space="0" w:color="auto"/>
                          </w:divBdr>
                        </w:div>
                        <w:div w:id="919212636">
                          <w:marLeft w:val="0"/>
                          <w:marRight w:val="0"/>
                          <w:marTop w:val="0"/>
                          <w:marBottom w:val="0"/>
                          <w:divBdr>
                            <w:top w:val="none" w:sz="0" w:space="0" w:color="auto"/>
                            <w:left w:val="none" w:sz="0" w:space="0" w:color="auto"/>
                            <w:bottom w:val="none" w:sz="0" w:space="0" w:color="auto"/>
                            <w:right w:val="none" w:sz="0" w:space="0" w:color="auto"/>
                          </w:divBdr>
                        </w:div>
                        <w:div w:id="1771658940">
                          <w:marLeft w:val="0"/>
                          <w:marRight w:val="0"/>
                          <w:marTop w:val="0"/>
                          <w:marBottom w:val="0"/>
                          <w:divBdr>
                            <w:top w:val="none" w:sz="0" w:space="0" w:color="auto"/>
                            <w:left w:val="none" w:sz="0" w:space="0" w:color="auto"/>
                            <w:bottom w:val="none" w:sz="0" w:space="0" w:color="auto"/>
                            <w:right w:val="none" w:sz="0" w:space="0" w:color="auto"/>
                          </w:divBdr>
                        </w:div>
                        <w:div w:id="1719208633">
                          <w:marLeft w:val="0"/>
                          <w:marRight w:val="0"/>
                          <w:marTop w:val="0"/>
                          <w:marBottom w:val="0"/>
                          <w:divBdr>
                            <w:top w:val="none" w:sz="0" w:space="0" w:color="auto"/>
                            <w:left w:val="none" w:sz="0" w:space="0" w:color="auto"/>
                            <w:bottom w:val="none" w:sz="0" w:space="0" w:color="auto"/>
                            <w:right w:val="none" w:sz="0" w:space="0" w:color="auto"/>
                          </w:divBdr>
                        </w:div>
                        <w:div w:id="1741371135">
                          <w:marLeft w:val="0"/>
                          <w:marRight w:val="0"/>
                          <w:marTop w:val="0"/>
                          <w:marBottom w:val="0"/>
                          <w:divBdr>
                            <w:top w:val="none" w:sz="0" w:space="0" w:color="auto"/>
                            <w:left w:val="none" w:sz="0" w:space="0" w:color="auto"/>
                            <w:bottom w:val="none" w:sz="0" w:space="0" w:color="auto"/>
                            <w:right w:val="none" w:sz="0" w:space="0" w:color="auto"/>
                          </w:divBdr>
                        </w:div>
                        <w:div w:id="17033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84263">
          <w:marLeft w:val="0"/>
          <w:marRight w:val="0"/>
          <w:marTop w:val="0"/>
          <w:marBottom w:val="150"/>
          <w:divBdr>
            <w:top w:val="none" w:sz="0" w:space="0" w:color="auto"/>
            <w:left w:val="none" w:sz="0" w:space="0" w:color="auto"/>
            <w:bottom w:val="none" w:sz="0" w:space="0" w:color="auto"/>
            <w:right w:val="none" w:sz="0" w:space="0" w:color="auto"/>
          </w:divBdr>
          <w:divsChild>
            <w:div w:id="334772122">
              <w:marLeft w:val="0"/>
              <w:marRight w:val="0"/>
              <w:marTop w:val="0"/>
              <w:marBottom w:val="0"/>
              <w:divBdr>
                <w:top w:val="none" w:sz="0" w:space="0" w:color="auto"/>
                <w:left w:val="none" w:sz="0" w:space="0" w:color="auto"/>
                <w:bottom w:val="none" w:sz="0" w:space="0" w:color="auto"/>
                <w:right w:val="none" w:sz="0" w:space="0" w:color="auto"/>
              </w:divBdr>
              <w:divsChild>
                <w:div w:id="939918387">
                  <w:marLeft w:val="0"/>
                  <w:marRight w:val="0"/>
                  <w:marTop w:val="0"/>
                  <w:marBottom w:val="0"/>
                  <w:divBdr>
                    <w:top w:val="none" w:sz="0" w:space="0" w:color="auto"/>
                    <w:left w:val="none" w:sz="0" w:space="0" w:color="auto"/>
                    <w:bottom w:val="none" w:sz="0" w:space="0" w:color="auto"/>
                    <w:right w:val="none" w:sz="0" w:space="0" w:color="auto"/>
                  </w:divBdr>
                  <w:divsChild>
                    <w:div w:id="1976182575">
                      <w:marLeft w:val="0"/>
                      <w:marRight w:val="0"/>
                      <w:marTop w:val="0"/>
                      <w:marBottom w:val="0"/>
                      <w:divBdr>
                        <w:top w:val="none" w:sz="0" w:space="0" w:color="auto"/>
                        <w:left w:val="none" w:sz="0" w:space="0" w:color="auto"/>
                        <w:bottom w:val="none" w:sz="0" w:space="0" w:color="auto"/>
                        <w:right w:val="none" w:sz="0" w:space="0" w:color="auto"/>
                      </w:divBdr>
                      <w:divsChild>
                        <w:div w:id="8749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7396">
              <w:marLeft w:val="0"/>
              <w:marRight w:val="0"/>
              <w:marTop w:val="0"/>
              <w:marBottom w:val="0"/>
              <w:divBdr>
                <w:top w:val="none" w:sz="0" w:space="0" w:color="auto"/>
                <w:left w:val="none" w:sz="0" w:space="0" w:color="auto"/>
                <w:bottom w:val="none" w:sz="0" w:space="0" w:color="auto"/>
                <w:right w:val="none" w:sz="0" w:space="0" w:color="auto"/>
              </w:divBdr>
              <w:divsChild>
                <w:div w:id="925458521">
                  <w:marLeft w:val="0"/>
                  <w:marRight w:val="0"/>
                  <w:marTop w:val="0"/>
                  <w:marBottom w:val="0"/>
                  <w:divBdr>
                    <w:top w:val="none" w:sz="0" w:space="0" w:color="auto"/>
                    <w:left w:val="none" w:sz="0" w:space="0" w:color="auto"/>
                    <w:bottom w:val="none" w:sz="0" w:space="0" w:color="auto"/>
                    <w:right w:val="none" w:sz="0" w:space="0" w:color="auto"/>
                  </w:divBdr>
                  <w:divsChild>
                    <w:div w:id="1755086128">
                      <w:marLeft w:val="0"/>
                      <w:marRight w:val="0"/>
                      <w:marTop w:val="0"/>
                      <w:marBottom w:val="0"/>
                      <w:divBdr>
                        <w:top w:val="none" w:sz="0" w:space="0" w:color="auto"/>
                        <w:left w:val="none" w:sz="0" w:space="0" w:color="auto"/>
                        <w:bottom w:val="none" w:sz="0" w:space="0" w:color="auto"/>
                        <w:right w:val="none" w:sz="0" w:space="0" w:color="auto"/>
                      </w:divBdr>
                      <w:divsChild>
                        <w:div w:id="453794823">
                          <w:marLeft w:val="0"/>
                          <w:marRight w:val="0"/>
                          <w:marTop w:val="0"/>
                          <w:marBottom w:val="0"/>
                          <w:divBdr>
                            <w:top w:val="none" w:sz="0" w:space="0" w:color="auto"/>
                            <w:left w:val="none" w:sz="0" w:space="0" w:color="auto"/>
                            <w:bottom w:val="none" w:sz="0" w:space="0" w:color="auto"/>
                            <w:right w:val="none" w:sz="0" w:space="0" w:color="auto"/>
                          </w:divBdr>
                        </w:div>
                        <w:div w:id="363793169">
                          <w:marLeft w:val="0"/>
                          <w:marRight w:val="0"/>
                          <w:marTop w:val="0"/>
                          <w:marBottom w:val="0"/>
                          <w:divBdr>
                            <w:top w:val="none" w:sz="0" w:space="0" w:color="auto"/>
                            <w:left w:val="none" w:sz="0" w:space="0" w:color="auto"/>
                            <w:bottom w:val="none" w:sz="0" w:space="0" w:color="auto"/>
                            <w:right w:val="none" w:sz="0" w:space="0" w:color="auto"/>
                          </w:divBdr>
                        </w:div>
                        <w:div w:id="474421444">
                          <w:marLeft w:val="0"/>
                          <w:marRight w:val="0"/>
                          <w:marTop w:val="0"/>
                          <w:marBottom w:val="0"/>
                          <w:divBdr>
                            <w:top w:val="none" w:sz="0" w:space="0" w:color="auto"/>
                            <w:left w:val="none" w:sz="0" w:space="0" w:color="auto"/>
                            <w:bottom w:val="none" w:sz="0" w:space="0" w:color="auto"/>
                            <w:right w:val="none" w:sz="0" w:space="0" w:color="auto"/>
                          </w:divBdr>
                        </w:div>
                        <w:div w:id="783156424">
                          <w:marLeft w:val="0"/>
                          <w:marRight w:val="0"/>
                          <w:marTop w:val="0"/>
                          <w:marBottom w:val="0"/>
                          <w:divBdr>
                            <w:top w:val="none" w:sz="0" w:space="0" w:color="auto"/>
                            <w:left w:val="none" w:sz="0" w:space="0" w:color="auto"/>
                            <w:bottom w:val="none" w:sz="0" w:space="0" w:color="auto"/>
                            <w:right w:val="none" w:sz="0" w:space="0" w:color="auto"/>
                          </w:divBdr>
                        </w:div>
                        <w:div w:id="1913465263">
                          <w:marLeft w:val="0"/>
                          <w:marRight w:val="0"/>
                          <w:marTop w:val="0"/>
                          <w:marBottom w:val="0"/>
                          <w:divBdr>
                            <w:top w:val="none" w:sz="0" w:space="0" w:color="auto"/>
                            <w:left w:val="none" w:sz="0" w:space="0" w:color="auto"/>
                            <w:bottom w:val="none" w:sz="0" w:space="0" w:color="auto"/>
                            <w:right w:val="none" w:sz="0" w:space="0" w:color="auto"/>
                          </w:divBdr>
                        </w:div>
                        <w:div w:id="989555755">
                          <w:marLeft w:val="0"/>
                          <w:marRight w:val="0"/>
                          <w:marTop w:val="0"/>
                          <w:marBottom w:val="0"/>
                          <w:divBdr>
                            <w:top w:val="none" w:sz="0" w:space="0" w:color="auto"/>
                            <w:left w:val="none" w:sz="0" w:space="0" w:color="auto"/>
                            <w:bottom w:val="none" w:sz="0" w:space="0" w:color="auto"/>
                            <w:right w:val="none" w:sz="0" w:space="0" w:color="auto"/>
                          </w:divBdr>
                        </w:div>
                        <w:div w:id="1647658902">
                          <w:marLeft w:val="0"/>
                          <w:marRight w:val="0"/>
                          <w:marTop w:val="0"/>
                          <w:marBottom w:val="0"/>
                          <w:divBdr>
                            <w:top w:val="none" w:sz="0" w:space="0" w:color="auto"/>
                            <w:left w:val="none" w:sz="0" w:space="0" w:color="auto"/>
                            <w:bottom w:val="none" w:sz="0" w:space="0" w:color="auto"/>
                            <w:right w:val="none" w:sz="0" w:space="0" w:color="auto"/>
                          </w:divBdr>
                        </w:div>
                        <w:div w:id="1963606152">
                          <w:marLeft w:val="0"/>
                          <w:marRight w:val="0"/>
                          <w:marTop w:val="0"/>
                          <w:marBottom w:val="0"/>
                          <w:divBdr>
                            <w:top w:val="none" w:sz="0" w:space="0" w:color="auto"/>
                            <w:left w:val="none" w:sz="0" w:space="0" w:color="auto"/>
                            <w:bottom w:val="none" w:sz="0" w:space="0" w:color="auto"/>
                            <w:right w:val="none" w:sz="0" w:space="0" w:color="auto"/>
                          </w:divBdr>
                        </w:div>
                        <w:div w:id="1035272272">
                          <w:marLeft w:val="0"/>
                          <w:marRight w:val="0"/>
                          <w:marTop w:val="0"/>
                          <w:marBottom w:val="0"/>
                          <w:divBdr>
                            <w:top w:val="none" w:sz="0" w:space="0" w:color="auto"/>
                            <w:left w:val="none" w:sz="0" w:space="0" w:color="auto"/>
                            <w:bottom w:val="none" w:sz="0" w:space="0" w:color="auto"/>
                            <w:right w:val="none" w:sz="0" w:space="0" w:color="auto"/>
                          </w:divBdr>
                        </w:div>
                        <w:div w:id="1916014196">
                          <w:marLeft w:val="0"/>
                          <w:marRight w:val="0"/>
                          <w:marTop w:val="0"/>
                          <w:marBottom w:val="0"/>
                          <w:divBdr>
                            <w:top w:val="none" w:sz="0" w:space="0" w:color="auto"/>
                            <w:left w:val="none" w:sz="0" w:space="0" w:color="auto"/>
                            <w:bottom w:val="none" w:sz="0" w:space="0" w:color="auto"/>
                            <w:right w:val="none" w:sz="0" w:space="0" w:color="auto"/>
                          </w:divBdr>
                        </w:div>
                        <w:div w:id="2041466119">
                          <w:marLeft w:val="0"/>
                          <w:marRight w:val="0"/>
                          <w:marTop w:val="0"/>
                          <w:marBottom w:val="0"/>
                          <w:divBdr>
                            <w:top w:val="none" w:sz="0" w:space="0" w:color="auto"/>
                            <w:left w:val="none" w:sz="0" w:space="0" w:color="auto"/>
                            <w:bottom w:val="none" w:sz="0" w:space="0" w:color="auto"/>
                            <w:right w:val="none" w:sz="0" w:space="0" w:color="auto"/>
                          </w:divBdr>
                        </w:div>
                        <w:div w:id="359671604">
                          <w:marLeft w:val="0"/>
                          <w:marRight w:val="0"/>
                          <w:marTop w:val="0"/>
                          <w:marBottom w:val="0"/>
                          <w:divBdr>
                            <w:top w:val="none" w:sz="0" w:space="0" w:color="auto"/>
                            <w:left w:val="none" w:sz="0" w:space="0" w:color="auto"/>
                            <w:bottom w:val="none" w:sz="0" w:space="0" w:color="auto"/>
                            <w:right w:val="none" w:sz="0" w:space="0" w:color="auto"/>
                          </w:divBdr>
                        </w:div>
                        <w:div w:id="2113013431">
                          <w:marLeft w:val="0"/>
                          <w:marRight w:val="0"/>
                          <w:marTop w:val="0"/>
                          <w:marBottom w:val="0"/>
                          <w:divBdr>
                            <w:top w:val="none" w:sz="0" w:space="0" w:color="auto"/>
                            <w:left w:val="none" w:sz="0" w:space="0" w:color="auto"/>
                            <w:bottom w:val="none" w:sz="0" w:space="0" w:color="auto"/>
                            <w:right w:val="none" w:sz="0" w:space="0" w:color="auto"/>
                          </w:divBdr>
                        </w:div>
                        <w:div w:id="289938184">
                          <w:marLeft w:val="0"/>
                          <w:marRight w:val="0"/>
                          <w:marTop w:val="0"/>
                          <w:marBottom w:val="0"/>
                          <w:divBdr>
                            <w:top w:val="none" w:sz="0" w:space="0" w:color="auto"/>
                            <w:left w:val="none" w:sz="0" w:space="0" w:color="auto"/>
                            <w:bottom w:val="none" w:sz="0" w:space="0" w:color="auto"/>
                            <w:right w:val="none" w:sz="0" w:space="0" w:color="auto"/>
                          </w:divBdr>
                        </w:div>
                        <w:div w:id="455178905">
                          <w:marLeft w:val="0"/>
                          <w:marRight w:val="0"/>
                          <w:marTop w:val="0"/>
                          <w:marBottom w:val="0"/>
                          <w:divBdr>
                            <w:top w:val="none" w:sz="0" w:space="0" w:color="auto"/>
                            <w:left w:val="none" w:sz="0" w:space="0" w:color="auto"/>
                            <w:bottom w:val="none" w:sz="0" w:space="0" w:color="auto"/>
                            <w:right w:val="none" w:sz="0" w:space="0" w:color="auto"/>
                          </w:divBdr>
                        </w:div>
                        <w:div w:id="1683823559">
                          <w:marLeft w:val="0"/>
                          <w:marRight w:val="0"/>
                          <w:marTop w:val="0"/>
                          <w:marBottom w:val="0"/>
                          <w:divBdr>
                            <w:top w:val="none" w:sz="0" w:space="0" w:color="auto"/>
                            <w:left w:val="none" w:sz="0" w:space="0" w:color="auto"/>
                            <w:bottom w:val="none" w:sz="0" w:space="0" w:color="auto"/>
                            <w:right w:val="none" w:sz="0" w:space="0" w:color="auto"/>
                          </w:divBdr>
                        </w:div>
                        <w:div w:id="637225588">
                          <w:marLeft w:val="0"/>
                          <w:marRight w:val="0"/>
                          <w:marTop w:val="0"/>
                          <w:marBottom w:val="0"/>
                          <w:divBdr>
                            <w:top w:val="none" w:sz="0" w:space="0" w:color="auto"/>
                            <w:left w:val="none" w:sz="0" w:space="0" w:color="auto"/>
                            <w:bottom w:val="none" w:sz="0" w:space="0" w:color="auto"/>
                            <w:right w:val="none" w:sz="0" w:space="0" w:color="auto"/>
                          </w:divBdr>
                        </w:div>
                        <w:div w:id="1961565592">
                          <w:marLeft w:val="0"/>
                          <w:marRight w:val="0"/>
                          <w:marTop w:val="0"/>
                          <w:marBottom w:val="0"/>
                          <w:divBdr>
                            <w:top w:val="none" w:sz="0" w:space="0" w:color="auto"/>
                            <w:left w:val="none" w:sz="0" w:space="0" w:color="auto"/>
                            <w:bottom w:val="none" w:sz="0" w:space="0" w:color="auto"/>
                            <w:right w:val="none" w:sz="0" w:space="0" w:color="auto"/>
                          </w:divBdr>
                        </w:div>
                        <w:div w:id="1632049620">
                          <w:marLeft w:val="0"/>
                          <w:marRight w:val="0"/>
                          <w:marTop w:val="0"/>
                          <w:marBottom w:val="0"/>
                          <w:divBdr>
                            <w:top w:val="none" w:sz="0" w:space="0" w:color="auto"/>
                            <w:left w:val="none" w:sz="0" w:space="0" w:color="auto"/>
                            <w:bottom w:val="none" w:sz="0" w:space="0" w:color="auto"/>
                            <w:right w:val="none" w:sz="0" w:space="0" w:color="auto"/>
                          </w:divBdr>
                        </w:div>
                        <w:div w:id="18738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11044">
          <w:marLeft w:val="0"/>
          <w:marRight w:val="0"/>
          <w:marTop w:val="0"/>
          <w:marBottom w:val="150"/>
          <w:divBdr>
            <w:top w:val="none" w:sz="0" w:space="0" w:color="auto"/>
            <w:left w:val="none" w:sz="0" w:space="0" w:color="auto"/>
            <w:bottom w:val="none" w:sz="0" w:space="0" w:color="auto"/>
            <w:right w:val="none" w:sz="0" w:space="0" w:color="auto"/>
          </w:divBdr>
          <w:divsChild>
            <w:div w:id="714736712">
              <w:marLeft w:val="0"/>
              <w:marRight w:val="0"/>
              <w:marTop w:val="0"/>
              <w:marBottom w:val="0"/>
              <w:divBdr>
                <w:top w:val="none" w:sz="0" w:space="0" w:color="auto"/>
                <w:left w:val="none" w:sz="0" w:space="0" w:color="auto"/>
                <w:bottom w:val="none" w:sz="0" w:space="0" w:color="auto"/>
                <w:right w:val="none" w:sz="0" w:space="0" w:color="auto"/>
              </w:divBdr>
              <w:divsChild>
                <w:div w:id="1246264934">
                  <w:marLeft w:val="0"/>
                  <w:marRight w:val="0"/>
                  <w:marTop w:val="0"/>
                  <w:marBottom w:val="0"/>
                  <w:divBdr>
                    <w:top w:val="none" w:sz="0" w:space="0" w:color="auto"/>
                    <w:left w:val="none" w:sz="0" w:space="0" w:color="auto"/>
                    <w:bottom w:val="none" w:sz="0" w:space="0" w:color="auto"/>
                    <w:right w:val="none" w:sz="0" w:space="0" w:color="auto"/>
                  </w:divBdr>
                  <w:divsChild>
                    <w:div w:id="1055620370">
                      <w:marLeft w:val="0"/>
                      <w:marRight w:val="0"/>
                      <w:marTop w:val="0"/>
                      <w:marBottom w:val="0"/>
                      <w:divBdr>
                        <w:top w:val="none" w:sz="0" w:space="0" w:color="auto"/>
                        <w:left w:val="none" w:sz="0" w:space="0" w:color="auto"/>
                        <w:bottom w:val="none" w:sz="0" w:space="0" w:color="auto"/>
                        <w:right w:val="none" w:sz="0" w:space="0" w:color="auto"/>
                      </w:divBdr>
                      <w:divsChild>
                        <w:div w:id="17410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66570">
              <w:marLeft w:val="0"/>
              <w:marRight w:val="0"/>
              <w:marTop w:val="0"/>
              <w:marBottom w:val="0"/>
              <w:divBdr>
                <w:top w:val="none" w:sz="0" w:space="0" w:color="auto"/>
                <w:left w:val="none" w:sz="0" w:space="0" w:color="auto"/>
                <w:bottom w:val="none" w:sz="0" w:space="0" w:color="auto"/>
                <w:right w:val="none" w:sz="0" w:space="0" w:color="auto"/>
              </w:divBdr>
              <w:divsChild>
                <w:div w:id="277102144">
                  <w:marLeft w:val="0"/>
                  <w:marRight w:val="0"/>
                  <w:marTop w:val="0"/>
                  <w:marBottom w:val="0"/>
                  <w:divBdr>
                    <w:top w:val="none" w:sz="0" w:space="0" w:color="auto"/>
                    <w:left w:val="none" w:sz="0" w:space="0" w:color="auto"/>
                    <w:bottom w:val="none" w:sz="0" w:space="0" w:color="auto"/>
                    <w:right w:val="none" w:sz="0" w:space="0" w:color="auto"/>
                  </w:divBdr>
                  <w:divsChild>
                    <w:div w:id="490606425">
                      <w:marLeft w:val="0"/>
                      <w:marRight w:val="0"/>
                      <w:marTop w:val="0"/>
                      <w:marBottom w:val="0"/>
                      <w:divBdr>
                        <w:top w:val="none" w:sz="0" w:space="0" w:color="auto"/>
                        <w:left w:val="none" w:sz="0" w:space="0" w:color="auto"/>
                        <w:bottom w:val="none" w:sz="0" w:space="0" w:color="auto"/>
                        <w:right w:val="none" w:sz="0" w:space="0" w:color="auto"/>
                      </w:divBdr>
                      <w:divsChild>
                        <w:div w:id="1283878903">
                          <w:marLeft w:val="0"/>
                          <w:marRight w:val="0"/>
                          <w:marTop w:val="0"/>
                          <w:marBottom w:val="0"/>
                          <w:divBdr>
                            <w:top w:val="none" w:sz="0" w:space="0" w:color="auto"/>
                            <w:left w:val="none" w:sz="0" w:space="0" w:color="auto"/>
                            <w:bottom w:val="none" w:sz="0" w:space="0" w:color="auto"/>
                            <w:right w:val="none" w:sz="0" w:space="0" w:color="auto"/>
                          </w:divBdr>
                        </w:div>
                        <w:div w:id="1853834848">
                          <w:marLeft w:val="0"/>
                          <w:marRight w:val="0"/>
                          <w:marTop w:val="0"/>
                          <w:marBottom w:val="0"/>
                          <w:divBdr>
                            <w:top w:val="none" w:sz="0" w:space="0" w:color="auto"/>
                            <w:left w:val="none" w:sz="0" w:space="0" w:color="auto"/>
                            <w:bottom w:val="none" w:sz="0" w:space="0" w:color="auto"/>
                            <w:right w:val="none" w:sz="0" w:space="0" w:color="auto"/>
                          </w:divBdr>
                        </w:div>
                        <w:div w:id="2143233692">
                          <w:marLeft w:val="0"/>
                          <w:marRight w:val="0"/>
                          <w:marTop w:val="0"/>
                          <w:marBottom w:val="0"/>
                          <w:divBdr>
                            <w:top w:val="none" w:sz="0" w:space="0" w:color="auto"/>
                            <w:left w:val="none" w:sz="0" w:space="0" w:color="auto"/>
                            <w:bottom w:val="none" w:sz="0" w:space="0" w:color="auto"/>
                            <w:right w:val="none" w:sz="0" w:space="0" w:color="auto"/>
                          </w:divBdr>
                        </w:div>
                        <w:div w:id="992678076">
                          <w:marLeft w:val="0"/>
                          <w:marRight w:val="0"/>
                          <w:marTop w:val="0"/>
                          <w:marBottom w:val="0"/>
                          <w:divBdr>
                            <w:top w:val="none" w:sz="0" w:space="0" w:color="auto"/>
                            <w:left w:val="none" w:sz="0" w:space="0" w:color="auto"/>
                            <w:bottom w:val="none" w:sz="0" w:space="0" w:color="auto"/>
                            <w:right w:val="none" w:sz="0" w:space="0" w:color="auto"/>
                          </w:divBdr>
                        </w:div>
                        <w:div w:id="2039622411">
                          <w:marLeft w:val="0"/>
                          <w:marRight w:val="0"/>
                          <w:marTop w:val="0"/>
                          <w:marBottom w:val="0"/>
                          <w:divBdr>
                            <w:top w:val="none" w:sz="0" w:space="0" w:color="auto"/>
                            <w:left w:val="none" w:sz="0" w:space="0" w:color="auto"/>
                            <w:bottom w:val="none" w:sz="0" w:space="0" w:color="auto"/>
                            <w:right w:val="none" w:sz="0" w:space="0" w:color="auto"/>
                          </w:divBdr>
                        </w:div>
                        <w:div w:id="1301038763">
                          <w:marLeft w:val="0"/>
                          <w:marRight w:val="0"/>
                          <w:marTop w:val="0"/>
                          <w:marBottom w:val="0"/>
                          <w:divBdr>
                            <w:top w:val="none" w:sz="0" w:space="0" w:color="auto"/>
                            <w:left w:val="none" w:sz="0" w:space="0" w:color="auto"/>
                            <w:bottom w:val="none" w:sz="0" w:space="0" w:color="auto"/>
                            <w:right w:val="none" w:sz="0" w:space="0" w:color="auto"/>
                          </w:divBdr>
                        </w:div>
                        <w:div w:id="959797912">
                          <w:marLeft w:val="0"/>
                          <w:marRight w:val="0"/>
                          <w:marTop w:val="0"/>
                          <w:marBottom w:val="0"/>
                          <w:divBdr>
                            <w:top w:val="none" w:sz="0" w:space="0" w:color="auto"/>
                            <w:left w:val="none" w:sz="0" w:space="0" w:color="auto"/>
                            <w:bottom w:val="none" w:sz="0" w:space="0" w:color="auto"/>
                            <w:right w:val="none" w:sz="0" w:space="0" w:color="auto"/>
                          </w:divBdr>
                        </w:div>
                        <w:div w:id="349262421">
                          <w:marLeft w:val="0"/>
                          <w:marRight w:val="0"/>
                          <w:marTop w:val="0"/>
                          <w:marBottom w:val="0"/>
                          <w:divBdr>
                            <w:top w:val="none" w:sz="0" w:space="0" w:color="auto"/>
                            <w:left w:val="none" w:sz="0" w:space="0" w:color="auto"/>
                            <w:bottom w:val="none" w:sz="0" w:space="0" w:color="auto"/>
                            <w:right w:val="none" w:sz="0" w:space="0" w:color="auto"/>
                          </w:divBdr>
                        </w:div>
                        <w:div w:id="551768860">
                          <w:marLeft w:val="0"/>
                          <w:marRight w:val="0"/>
                          <w:marTop w:val="0"/>
                          <w:marBottom w:val="0"/>
                          <w:divBdr>
                            <w:top w:val="none" w:sz="0" w:space="0" w:color="auto"/>
                            <w:left w:val="none" w:sz="0" w:space="0" w:color="auto"/>
                            <w:bottom w:val="none" w:sz="0" w:space="0" w:color="auto"/>
                            <w:right w:val="none" w:sz="0" w:space="0" w:color="auto"/>
                          </w:divBdr>
                        </w:div>
                        <w:div w:id="1835336927">
                          <w:marLeft w:val="0"/>
                          <w:marRight w:val="0"/>
                          <w:marTop w:val="0"/>
                          <w:marBottom w:val="0"/>
                          <w:divBdr>
                            <w:top w:val="none" w:sz="0" w:space="0" w:color="auto"/>
                            <w:left w:val="none" w:sz="0" w:space="0" w:color="auto"/>
                            <w:bottom w:val="none" w:sz="0" w:space="0" w:color="auto"/>
                            <w:right w:val="none" w:sz="0" w:space="0" w:color="auto"/>
                          </w:divBdr>
                        </w:div>
                        <w:div w:id="1775787858">
                          <w:marLeft w:val="0"/>
                          <w:marRight w:val="0"/>
                          <w:marTop w:val="0"/>
                          <w:marBottom w:val="0"/>
                          <w:divBdr>
                            <w:top w:val="none" w:sz="0" w:space="0" w:color="auto"/>
                            <w:left w:val="none" w:sz="0" w:space="0" w:color="auto"/>
                            <w:bottom w:val="none" w:sz="0" w:space="0" w:color="auto"/>
                            <w:right w:val="none" w:sz="0" w:space="0" w:color="auto"/>
                          </w:divBdr>
                        </w:div>
                        <w:div w:id="2083136431">
                          <w:marLeft w:val="0"/>
                          <w:marRight w:val="0"/>
                          <w:marTop w:val="0"/>
                          <w:marBottom w:val="0"/>
                          <w:divBdr>
                            <w:top w:val="none" w:sz="0" w:space="0" w:color="auto"/>
                            <w:left w:val="none" w:sz="0" w:space="0" w:color="auto"/>
                            <w:bottom w:val="none" w:sz="0" w:space="0" w:color="auto"/>
                            <w:right w:val="none" w:sz="0" w:space="0" w:color="auto"/>
                          </w:divBdr>
                        </w:div>
                        <w:div w:id="18841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435166">
      <w:bodyDiv w:val="1"/>
      <w:marLeft w:val="0"/>
      <w:marRight w:val="0"/>
      <w:marTop w:val="0"/>
      <w:marBottom w:val="0"/>
      <w:divBdr>
        <w:top w:val="none" w:sz="0" w:space="0" w:color="auto"/>
        <w:left w:val="none" w:sz="0" w:space="0" w:color="auto"/>
        <w:bottom w:val="none" w:sz="0" w:space="0" w:color="auto"/>
        <w:right w:val="none" w:sz="0" w:space="0" w:color="auto"/>
      </w:divBdr>
      <w:divsChild>
        <w:div w:id="2142535045">
          <w:marLeft w:val="0"/>
          <w:marRight w:val="0"/>
          <w:marTop w:val="0"/>
          <w:marBottom w:val="120"/>
          <w:divBdr>
            <w:top w:val="single" w:sz="6" w:space="0" w:color="D5DDC6"/>
            <w:left w:val="single" w:sz="24" w:space="0" w:color="66BB55"/>
            <w:bottom w:val="single" w:sz="6" w:space="0" w:color="D5DDC6"/>
            <w:right w:val="single" w:sz="6" w:space="0" w:color="D5DDC6"/>
          </w:divBdr>
        </w:div>
        <w:div w:id="75674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0339560">
      <w:bodyDiv w:val="1"/>
      <w:marLeft w:val="0"/>
      <w:marRight w:val="0"/>
      <w:marTop w:val="0"/>
      <w:marBottom w:val="0"/>
      <w:divBdr>
        <w:top w:val="none" w:sz="0" w:space="0" w:color="auto"/>
        <w:left w:val="none" w:sz="0" w:space="0" w:color="auto"/>
        <w:bottom w:val="none" w:sz="0" w:space="0" w:color="auto"/>
        <w:right w:val="none" w:sz="0" w:space="0" w:color="auto"/>
      </w:divBdr>
      <w:divsChild>
        <w:div w:id="1490513167">
          <w:marLeft w:val="0"/>
          <w:marRight w:val="0"/>
          <w:marTop w:val="0"/>
          <w:marBottom w:val="120"/>
          <w:divBdr>
            <w:top w:val="single" w:sz="6" w:space="0" w:color="D5DDC6"/>
            <w:left w:val="single" w:sz="24" w:space="0" w:color="66BB55"/>
            <w:bottom w:val="single" w:sz="6" w:space="0" w:color="D5DDC6"/>
            <w:right w:val="single" w:sz="6" w:space="0" w:color="D5DDC6"/>
          </w:divBdr>
        </w:div>
        <w:div w:id="1903445331">
          <w:marLeft w:val="0"/>
          <w:marRight w:val="0"/>
          <w:marTop w:val="120"/>
          <w:marBottom w:val="0"/>
          <w:divBdr>
            <w:top w:val="single" w:sz="6" w:space="0" w:color="D5DDC6"/>
            <w:left w:val="single" w:sz="6" w:space="4" w:color="D5DDC6"/>
            <w:bottom w:val="single" w:sz="6" w:space="0" w:color="D5DDC6"/>
            <w:right w:val="single" w:sz="6" w:space="0" w:color="D5DDC6"/>
          </w:divBdr>
        </w:div>
        <w:div w:id="3116392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4878700">
      <w:bodyDiv w:val="1"/>
      <w:marLeft w:val="0"/>
      <w:marRight w:val="0"/>
      <w:marTop w:val="0"/>
      <w:marBottom w:val="0"/>
      <w:divBdr>
        <w:top w:val="none" w:sz="0" w:space="0" w:color="auto"/>
        <w:left w:val="none" w:sz="0" w:space="0" w:color="auto"/>
        <w:bottom w:val="none" w:sz="0" w:space="0" w:color="auto"/>
        <w:right w:val="none" w:sz="0" w:space="0" w:color="auto"/>
      </w:divBdr>
      <w:divsChild>
        <w:div w:id="307591034">
          <w:marLeft w:val="0"/>
          <w:marRight w:val="0"/>
          <w:marTop w:val="0"/>
          <w:marBottom w:val="120"/>
          <w:divBdr>
            <w:top w:val="single" w:sz="6" w:space="0" w:color="D5DDC6"/>
            <w:left w:val="single" w:sz="24" w:space="0" w:color="66BB55"/>
            <w:bottom w:val="single" w:sz="6" w:space="0" w:color="D5DDC6"/>
            <w:right w:val="single" w:sz="6" w:space="0" w:color="D5DDC6"/>
          </w:divBdr>
        </w:div>
        <w:div w:id="704329017">
          <w:marLeft w:val="0"/>
          <w:marRight w:val="0"/>
          <w:marTop w:val="120"/>
          <w:marBottom w:val="0"/>
          <w:divBdr>
            <w:top w:val="single" w:sz="6" w:space="0" w:color="D5DDC6"/>
            <w:left w:val="single" w:sz="6" w:space="4" w:color="D5DDC6"/>
            <w:bottom w:val="single" w:sz="6" w:space="0" w:color="D5DDC6"/>
            <w:right w:val="single" w:sz="6" w:space="0" w:color="D5DDC6"/>
          </w:divBdr>
        </w:div>
        <w:div w:id="18048893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5677239">
      <w:bodyDiv w:val="1"/>
      <w:marLeft w:val="0"/>
      <w:marRight w:val="0"/>
      <w:marTop w:val="0"/>
      <w:marBottom w:val="0"/>
      <w:divBdr>
        <w:top w:val="none" w:sz="0" w:space="0" w:color="auto"/>
        <w:left w:val="none" w:sz="0" w:space="0" w:color="auto"/>
        <w:bottom w:val="none" w:sz="0" w:space="0" w:color="auto"/>
        <w:right w:val="none" w:sz="0" w:space="0" w:color="auto"/>
      </w:divBdr>
      <w:divsChild>
        <w:div w:id="638731203">
          <w:marLeft w:val="0"/>
          <w:marRight w:val="0"/>
          <w:marTop w:val="0"/>
          <w:marBottom w:val="120"/>
          <w:divBdr>
            <w:top w:val="single" w:sz="6" w:space="0" w:color="D5DDC6"/>
            <w:left w:val="single" w:sz="24" w:space="0" w:color="66BB55"/>
            <w:bottom w:val="single" w:sz="6" w:space="0" w:color="D5DDC6"/>
            <w:right w:val="single" w:sz="6" w:space="0" w:color="D5DDC6"/>
          </w:divBdr>
        </w:div>
        <w:div w:id="5678126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57814283">
      <w:bodyDiv w:val="1"/>
      <w:marLeft w:val="0"/>
      <w:marRight w:val="0"/>
      <w:marTop w:val="0"/>
      <w:marBottom w:val="0"/>
      <w:divBdr>
        <w:top w:val="none" w:sz="0" w:space="0" w:color="auto"/>
        <w:left w:val="none" w:sz="0" w:space="0" w:color="auto"/>
        <w:bottom w:val="none" w:sz="0" w:space="0" w:color="auto"/>
        <w:right w:val="none" w:sz="0" w:space="0" w:color="auto"/>
      </w:divBdr>
      <w:divsChild>
        <w:div w:id="2017220788">
          <w:marLeft w:val="0"/>
          <w:marRight w:val="0"/>
          <w:marTop w:val="0"/>
          <w:marBottom w:val="120"/>
          <w:divBdr>
            <w:top w:val="single" w:sz="6" w:space="0" w:color="D5DDC6"/>
            <w:left w:val="single" w:sz="24" w:space="0" w:color="66BB55"/>
            <w:bottom w:val="single" w:sz="6" w:space="0" w:color="D5DDC6"/>
            <w:right w:val="single" w:sz="6" w:space="0" w:color="D5DDC6"/>
          </w:divBdr>
        </w:div>
        <w:div w:id="55595478">
          <w:marLeft w:val="0"/>
          <w:marRight w:val="0"/>
          <w:marTop w:val="0"/>
          <w:marBottom w:val="120"/>
          <w:divBdr>
            <w:top w:val="single" w:sz="6" w:space="0" w:color="D5DDC6"/>
            <w:left w:val="single" w:sz="24" w:space="0" w:color="66BB55"/>
            <w:bottom w:val="single" w:sz="6" w:space="0" w:color="D5DDC6"/>
            <w:right w:val="single" w:sz="6" w:space="0" w:color="D5DDC6"/>
          </w:divBdr>
        </w:div>
        <w:div w:id="697202889">
          <w:marLeft w:val="0"/>
          <w:marRight w:val="0"/>
          <w:marTop w:val="120"/>
          <w:marBottom w:val="0"/>
          <w:divBdr>
            <w:top w:val="single" w:sz="6" w:space="0" w:color="D5DDC6"/>
            <w:left w:val="single" w:sz="6" w:space="4" w:color="D5DDC6"/>
            <w:bottom w:val="single" w:sz="6" w:space="0" w:color="D5DDC6"/>
            <w:right w:val="single" w:sz="6" w:space="0" w:color="D5DDC6"/>
          </w:divBdr>
        </w:div>
        <w:div w:id="16827802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6910675">
      <w:bodyDiv w:val="1"/>
      <w:marLeft w:val="0"/>
      <w:marRight w:val="0"/>
      <w:marTop w:val="0"/>
      <w:marBottom w:val="0"/>
      <w:divBdr>
        <w:top w:val="none" w:sz="0" w:space="0" w:color="auto"/>
        <w:left w:val="none" w:sz="0" w:space="0" w:color="auto"/>
        <w:bottom w:val="none" w:sz="0" w:space="0" w:color="auto"/>
        <w:right w:val="none" w:sz="0" w:space="0" w:color="auto"/>
      </w:divBdr>
      <w:divsChild>
        <w:div w:id="880092608">
          <w:marLeft w:val="0"/>
          <w:marRight w:val="0"/>
          <w:marTop w:val="0"/>
          <w:marBottom w:val="120"/>
          <w:divBdr>
            <w:top w:val="single" w:sz="6" w:space="0" w:color="D5DDC6"/>
            <w:left w:val="single" w:sz="24" w:space="0" w:color="66BB55"/>
            <w:bottom w:val="single" w:sz="6" w:space="0" w:color="D5DDC6"/>
            <w:right w:val="single" w:sz="6" w:space="0" w:color="D5DDC6"/>
          </w:divBdr>
        </w:div>
        <w:div w:id="2128304824">
          <w:marLeft w:val="0"/>
          <w:marRight w:val="0"/>
          <w:marTop w:val="0"/>
          <w:marBottom w:val="120"/>
          <w:divBdr>
            <w:top w:val="single" w:sz="6" w:space="0" w:color="D5DDC6"/>
            <w:left w:val="single" w:sz="24" w:space="0" w:color="66BB55"/>
            <w:bottom w:val="single" w:sz="6" w:space="0" w:color="D5DDC6"/>
            <w:right w:val="single" w:sz="6" w:space="0" w:color="D5DDC6"/>
          </w:divBdr>
        </w:div>
        <w:div w:id="1609582768">
          <w:marLeft w:val="0"/>
          <w:marRight w:val="0"/>
          <w:marTop w:val="120"/>
          <w:marBottom w:val="0"/>
          <w:divBdr>
            <w:top w:val="single" w:sz="6" w:space="0" w:color="D5DDC6"/>
            <w:left w:val="single" w:sz="6" w:space="4" w:color="D5DDC6"/>
            <w:bottom w:val="single" w:sz="6" w:space="0" w:color="D5DDC6"/>
            <w:right w:val="single" w:sz="6" w:space="0" w:color="D5DDC6"/>
          </w:divBdr>
        </w:div>
        <w:div w:id="6270093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6185685">
      <w:bodyDiv w:val="1"/>
      <w:marLeft w:val="0"/>
      <w:marRight w:val="0"/>
      <w:marTop w:val="0"/>
      <w:marBottom w:val="0"/>
      <w:divBdr>
        <w:top w:val="none" w:sz="0" w:space="0" w:color="auto"/>
        <w:left w:val="none" w:sz="0" w:space="0" w:color="auto"/>
        <w:bottom w:val="none" w:sz="0" w:space="0" w:color="auto"/>
        <w:right w:val="none" w:sz="0" w:space="0" w:color="auto"/>
      </w:divBdr>
      <w:divsChild>
        <w:div w:id="276068120">
          <w:marLeft w:val="0"/>
          <w:marRight w:val="0"/>
          <w:marTop w:val="0"/>
          <w:marBottom w:val="120"/>
          <w:divBdr>
            <w:top w:val="single" w:sz="6" w:space="0" w:color="D5DDC6"/>
            <w:left w:val="single" w:sz="24" w:space="0" w:color="66BB55"/>
            <w:bottom w:val="single" w:sz="6" w:space="0" w:color="D5DDC6"/>
            <w:right w:val="single" w:sz="6" w:space="0" w:color="D5DDC6"/>
          </w:divBdr>
        </w:div>
        <w:div w:id="1024405235">
          <w:marLeft w:val="0"/>
          <w:marRight w:val="0"/>
          <w:marTop w:val="0"/>
          <w:marBottom w:val="120"/>
          <w:divBdr>
            <w:top w:val="single" w:sz="6" w:space="0" w:color="D5DDC6"/>
            <w:left w:val="single" w:sz="24" w:space="0" w:color="66BB55"/>
            <w:bottom w:val="single" w:sz="6" w:space="0" w:color="D5DDC6"/>
            <w:right w:val="single" w:sz="6" w:space="0" w:color="D5DDC6"/>
          </w:divBdr>
        </w:div>
        <w:div w:id="321858021">
          <w:marLeft w:val="0"/>
          <w:marRight w:val="0"/>
          <w:marTop w:val="0"/>
          <w:marBottom w:val="120"/>
          <w:divBdr>
            <w:top w:val="single" w:sz="6" w:space="0" w:color="D5DDC6"/>
            <w:left w:val="single" w:sz="24" w:space="0" w:color="66BB55"/>
            <w:bottom w:val="single" w:sz="6" w:space="0" w:color="D5DDC6"/>
            <w:right w:val="single" w:sz="6" w:space="0" w:color="D5DDC6"/>
          </w:divBdr>
        </w:div>
        <w:div w:id="1769546209">
          <w:marLeft w:val="0"/>
          <w:marRight w:val="0"/>
          <w:marTop w:val="0"/>
          <w:marBottom w:val="120"/>
          <w:divBdr>
            <w:top w:val="single" w:sz="6" w:space="0" w:color="D5DDC6"/>
            <w:left w:val="single" w:sz="24" w:space="0" w:color="66BB55"/>
            <w:bottom w:val="single" w:sz="6" w:space="0" w:color="D5DDC6"/>
            <w:right w:val="single" w:sz="6" w:space="0" w:color="D5DDC6"/>
          </w:divBdr>
        </w:div>
        <w:div w:id="837815083">
          <w:marLeft w:val="0"/>
          <w:marRight w:val="0"/>
          <w:marTop w:val="0"/>
          <w:marBottom w:val="120"/>
          <w:divBdr>
            <w:top w:val="single" w:sz="6" w:space="0" w:color="D5DDC6"/>
            <w:left w:val="single" w:sz="24" w:space="0" w:color="66BB55"/>
            <w:bottom w:val="single" w:sz="6" w:space="0" w:color="D5DDC6"/>
            <w:right w:val="single" w:sz="6" w:space="0" w:color="D5DDC6"/>
          </w:divBdr>
        </w:div>
        <w:div w:id="1935047564">
          <w:marLeft w:val="0"/>
          <w:marRight w:val="0"/>
          <w:marTop w:val="120"/>
          <w:marBottom w:val="0"/>
          <w:divBdr>
            <w:top w:val="single" w:sz="6" w:space="0" w:color="D5DDC6"/>
            <w:left w:val="single" w:sz="6" w:space="4" w:color="D5DDC6"/>
            <w:bottom w:val="single" w:sz="6" w:space="0" w:color="D5DDC6"/>
            <w:right w:val="single" w:sz="6" w:space="0" w:color="D5DDC6"/>
          </w:divBdr>
        </w:div>
        <w:div w:id="569459495">
          <w:marLeft w:val="0"/>
          <w:marRight w:val="0"/>
          <w:marTop w:val="0"/>
          <w:marBottom w:val="120"/>
          <w:divBdr>
            <w:top w:val="single" w:sz="6" w:space="0" w:color="D5DDC6"/>
            <w:left w:val="single" w:sz="24" w:space="0" w:color="66BB55"/>
            <w:bottom w:val="single" w:sz="6" w:space="0" w:color="D5DDC6"/>
            <w:right w:val="single" w:sz="6" w:space="0" w:color="D5DDC6"/>
          </w:divBdr>
        </w:div>
        <w:div w:id="12432240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2976585">
      <w:bodyDiv w:val="1"/>
      <w:marLeft w:val="0"/>
      <w:marRight w:val="0"/>
      <w:marTop w:val="0"/>
      <w:marBottom w:val="0"/>
      <w:divBdr>
        <w:top w:val="none" w:sz="0" w:space="0" w:color="auto"/>
        <w:left w:val="none" w:sz="0" w:space="0" w:color="auto"/>
        <w:bottom w:val="none" w:sz="0" w:space="0" w:color="auto"/>
        <w:right w:val="none" w:sz="0" w:space="0" w:color="auto"/>
      </w:divBdr>
      <w:divsChild>
        <w:div w:id="1843229591">
          <w:marLeft w:val="0"/>
          <w:marRight w:val="0"/>
          <w:marTop w:val="0"/>
          <w:marBottom w:val="120"/>
          <w:divBdr>
            <w:top w:val="single" w:sz="6" w:space="0" w:color="D5DDC6"/>
            <w:left w:val="single" w:sz="24" w:space="0" w:color="66BB55"/>
            <w:bottom w:val="single" w:sz="6" w:space="0" w:color="D5DDC6"/>
            <w:right w:val="single" w:sz="6" w:space="0" w:color="D5DDC6"/>
          </w:divBdr>
        </w:div>
        <w:div w:id="4532077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49495880">
      <w:bodyDiv w:val="1"/>
      <w:marLeft w:val="0"/>
      <w:marRight w:val="0"/>
      <w:marTop w:val="0"/>
      <w:marBottom w:val="0"/>
      <w:divBdr>
        <w:top w:val="none" w:sz="0" w:space="0" w:color="auto"/>
        <w:left w:val="none" w:sz="0" w:space="0" w:color="auto"/>
        <w:bottom w:val="none" w:sz="0" w:space="0" w:color="auto"/>
        <w:right w:val="none" w:sz="0" w:space="0" w:color="auto"/>
      </w:divBdr>
      <w:divsChild>
        <w:div w:id="1125267722">
          <w:marLeft w:val="0"/>
          <w:marRight w:val="0"/>
          <w:marTop w:val="0"/>
          <w:marBottom w:val="120"/>
          <w:divBdr>
            <w:top w:val="single" w:sz="6" w:space="0" w:color="D5DDC6"/>
            <w:left w:val="single" w:sz="6" w:space="0" w:color="D5DDC6"/>
            <w:bottom w:val="single" w:sz="6" w:space="0" w:color="D5DDC6"/>
            <w:right w:val="single" w:sz="6" w:space="0" w:color="D5DDC6"/>
          </w:divBdr>
        </w:div>
        <w:div w:id="349912342">
          <w:marLeft w:val="0"/>
          <w:marRight w:val="0"/>
          <w:marTop w:val="0"/>
          <w:marBottom w:val="120"/>
          <w:divBdr>
            <w:top w:val="single" w:sz="6" w:space="0" w:color="D5DDC6"/>
            <w:left w:val="single" w:sz="6" w:space="0" w:color="D5DDC6"/>
            <w:bottom w:val="single" w:sz="6" w:space="0" w:color="D5DDC6"/>
            <w:right w:val="single" w:sz="6" w:space="0" w:color="D5DDC6"/>
          </w:divBdr>
        </w:div>
        <w:div w:id="555164182">
          <w:marLeft w:val="0"/>
          <w:marRight w:val="0"/>
          <w:marTop w:val="0"/>
          <w:marBottom w:val="0"/>
          <w:divBdr>
            <w:top w:val="none" w:sz="0" w:space="0" w:color="auto"/>
            <w:left w:val="none" w:sz="0" w:space="0" w:color="auto"/>
            <w:bottom w:val="none" w:sz="0" w:space="0" w:color="auto"/>
            <w:right w:val="none" w:sz="0" w:space="0" w:color="auto"/>
          </w:divBdr>
        </w:div>
      </w:divsChild>
    </w:div>
    <w:div w:id="1050612137">
      <w:bodyDiv w:val="1"/>
      <w:marLeft w:val="0"/>
      <w:marRight w:val="0"/>
      <w:marTop w:val="0"/>
      <w:marBottom w:val="0"/>
      <w:divBdr>
        <w:top w:val="none" w:sz="0" w:space="0" w:color="auto"/>
        <w:left w:val="none" w:sz="0" w:space="0" w:color="auto"/>
        <w:bottom w:val="none" w:sz="0" w:space="0" w:color="auto"/>
        <w:right w:val="none" w:sz="0" w:space="0" w:color="auto"/>
      </w:divBdr>
      <w:divsChild>
        <w:div w:id="860171488">
          <w:marLeft w:val="0"/>
          <w:marRight w:val="0"/>
          <w:marTop w:val="0"/>
          <w:marBottom w:val="120"/>
          <w:divBdr>
            <w:top w:val="single" w:sz="6" w:space="0" w:color="D5DDC6"/>
            <w:left w:val="single" w:sz="24" w:space="0" w:color="66BB55"/>
            <w:bottom w:val="single" w:sz="6" w:space="0" w:color="D5DDC6"/>
            <w:right w:val="single" w:sz="6" w:space="0" w:color="D5DDC6"/>
          </w:divBdr>
        </w:div>
        <w:div w:id="7765593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1706840">
      <w:bodyDiv w:val="1"/>
      <w:marLeft w:val="0"/>
      <w:marRight w:val="0"/>
      <w:marTop w:val="0"/>
      <w:marBottom w:val="0"/>
      <w:divBdr>
        <w:top w:val="none" w:sz="0" w:space="0" w:color="auto"/>
        <w:left w:val="none" w:sz="0" w:space="0" w:color="auto"/>
        <w:bottom w:val="none" w:sz="0" w:space="0" w:color="auto"/>
        <w:right w:val="none" w:sz="0" w:space="0" w:color="auto"/>
      </w:divBdr>
      <w:divsChild>
        <w:div w:id="827787869">
          <w:marLeft w:val="0"/>
          <w:marRight w:val="0"/>
          <w:marTop w:val="0"/>
          <w:marBottom w:val="120"/>
          <w:divBdr>
            <w:top w:val="single" w:sz="6" w:space="0" w:color="D5DDC6"/>
            <w:left w:val="single" w:sz="6" w:space="0" w:color="D5DDC6"/>
            <w:bottom w:val="single" w:sz="6" w:space="0" w:color="D5DDC6"/>
            <w:right w:val="single" w:sz="6" w:space="0" w:color="D5DDC6"/>
          </w:divBdr>
        </w:div>
        <w:div w:id="1871145134">
          <w:marLeft w:val="0"/>
          <w:marRight w:val="0"/>
          <w:marTop w:val="0"/>
          <w:marBottom w:val="120"/>
          <w:divBdr>
            <w:top w:val="single" w:sz="6" w:space="0" w:color="D5DDC6"/>
            <w:left w:val="single" w:sz="6" w:space="0" w:color="D5DDC6"/>
            <w:bottom w:val="single" w:sz="6" w:space="0" w:color="D5DDC6"/>
            <w:right w:val="single" w:sz="6" w:space="0" w:color="D5DDC6"/>
          </w:divBdr>
        </w:div>
        <w:div w:id="1981612354">
          <w:marLeft w:val="0"/>
          <w:marRight w:val="0"/>
          <w:marTop w:val="120"/>
          <w:marBottom w:val="0"/>
          <w:divBdr>
            <w:top w:val="single" w:sz="6" w:space="0" w:color="D5DDC6"/>
            <w:left w:val="single" w:sz="6" w:space="4" w:color="D5DDC6"/>
            <w:bottom w:val="single" w:sz="6" w:space="0" w:color="D5DDC6"/>
            <w:right w:val="single" w:sz="6" w:space="0" w:color="D5DDC6"/>
          </w:divBdr>
        </w:div>
        <w:div w:id="1258102501">
          <w:marLeft w:val="0"/>
          <w:marRight w:val="0"/>
          <w:marTop w:val="120"/>
          <w:marBottom w:val="0"/>
          <w:divBdr>
            <w:top w:val="single" w:sz="6" w:space="0" w:color="D5DDC6"/>
            <w:left w:val="single" w:sz="6" w:space="4" w:color="D5DDC6"/>
            <w:bottom w:val="single" w:sz="6" w:space="0" w:color="D5DDC6"/>
            <w:right w:val="single" w:sz="6" w:space="0" w:color="D5DDC6"/>
          </w:divBdr>
        </w:div>
        <w:div w:id="992566522">
          <w:marLeft w:val="0"/>
          <w:marRight w:val="0"/>
          <w:marTop w:val="0"/>
          <w:marBottom w:val="120"/>
          <w:divBdr>
            <w:top w:val="single" w:sz="6" w:space="0" w:color="D5DDC6"/>
            <w:left w:val="single" w:sz="6" w:space="0" w:color="D5DDC6"/>
            <w:bottom w:val="single" w:sz="6" w:space="0" w:color="D5DDC6"/>
            <w:right w:val="single" w:sz="6" w:space="0" w:color="D5DDC6"/>
          </w:divBdr>
        </w:div>
        <w:div w:id="2728325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7189607">
      <w:bodyDiv w:val="1"/>
      <w:marLeft w:val="0"/>
      <w:marRight w:val="0"/>
      <w:marTop w:val="0"/>
      <w:marBottom w:val="0"/>
      <w:divBdr>
        <w:top w:val="none" w:sz="0" w:space="0" w:color="auto"/>
        <w:left w:val="none" w:sz="0" w:space="0" w:color="auto"/>
        <w:bottom w:val="none" w:sz="0" w:space="0" w:color="auto"/>
        <w:right w:val="none" w:sz="0" w:space="0" w:color="auto"/>
      </w:divBdr>
      <w:divsChild>
        <w:div w:id="433790033">
          <w:marLeft w:val="0"/>
          <w:marRight w:val="0"/>
          <w:marTop w:val="0"/>
          <w:marBottom w:val="120"/>
          <w:divBdr>
            <w:top w:val="single" w:sz="6" w:space="0" w:color="D5DDC6"/>
            <w:left w:val="single" w:sz="24" w:space="0" w:color="66BB55"/>
            <w:bottom w:val="single" w:sz="6" w:space="0" w:color="D5DDC6"/>
            <w:right w:val="single" w:sz="6" w:space="0" w:color="D5DDC6"/>
          </w:divBdr>
        </w:div>
        <w:div w:id="695812107">
          <w:marLeft w:val="0"/>
          <w:marRight w:val="0"/>
          <w:marTop w:val="0"/>
          <w:marBottom w:val="120"/>
          <w:divBdr>
            <w:top w:val="single" w:sz="6" w:space="0" w:color="D5DDC6"/>
            <w:left w:val="single" w:sz="24" w:space="0" w:color="66BB55"/>
            <w:bottom w:val="single" w:sz="6" w:space="0" w:color="D5DDC6"/>
            <w:right w:val="single" w:sz="6" w:space="0" w:color="D5DDC6"/>
          </w:divBdr>
        </w:div>
        <w:div w:id="2046370753">
          <w:marLeft w:val="0"/>
          <w:marRight w:val="0"/>
          <w:marTop w:val="120"/>
          <w:marBottom w:val="0"/>
          <w:divBdr>
            <w:top w:val="single" w:sz="6" w:space="0" w:color="D5DDC6"/>
            <w:left w:val="single" w:sz="6" w:space="4" w:color="D5DDC6"/>
            <w:bottom w:val="single" w:sz="6" w:space="0" w:color="D5DDC6"/>
            <w:right w:val="single" w:sz="6" w:space="0" w:color="D5DDC6"/>
          </w:divBdr>
        </w:div>
        <w:div w:id="1036395669">
          <w:marLeft w:val="0"/>
          <w:marRight w:val="0"/>
          <w:marTop w:val="120"/>
          <w:marBottom w:val="0"/>
          <w:divBdr>
            <w:top w:val="single" w:sz="6" w:space="0" w:color="D5DDC6"/>
            <w:left w:val="single" w:sz="6" w:space="4" w:color="D5DDC6"/>
            <w:bottom w:val="single" w:sz="6" w:space="0" w:color="D5DDC6"/>
            <w:right w:val="single" w:sz="6" w:space="0" w:color="D5DDC6"/>
          </w:divBdr>
        </w:div>
        <w:div w:id="1353267070">
          <w:marLeft w:val="0"/>
          <w:marRight w:val="0"/>
          <w:marTop w:val="0"/>
          <w:marBottom w:val="120"/>
          <w:divBdr>
            <w:top w:val="single" w:sz="6" w:space="0" w:color="D5DDC6"/>
            <w:left w:val="single" w:sz="24" w:space="0" w:color="66BB55"/>
            <w:bottom w:val="single" w:sz="6" w:space="0" w:color="D5DDC6"/>
            <w:right w:val="single" w:sz="6" w:space="0" w:color="D5DDC6"/>
          </w:divBdr>
        </w:div>
        <w:div w:id="2040812146">
          <w:marLeft w:val="0"/>
          <w:marRight w:val="0"/>
          <w:marTop w:val="120"/>
          <w:marBottom w:val="0"/>
          <w:divBdr>
            <w:top w:val="single" w:sz="6" w:space="0" w:color="D5DDC6"/>
            <w:left w:val="single" w:sz="6" w:space="4" w:color="D5DDC6"/>
            <w:bottom w:val="single" w:sz="6" w:space="0" w:color="D5DDC6"/>
            <w:right w:val="single" w:sz="6" w:space="0" w:color="D5DDC6"/>
          </w:divBdr>
        </w:div>
        <w:div w:id="687221423">
          <w:marLeft w:val="0"/>
          <w:marRight w:val="0"/>
          <w:marTop w:val="0"/>
          <w:marBottom w:val="120"/>
          <w:divBdr>
            <w:top w:val="single" w:sz="6" w:space="0" w:color="D5DDC6"/>
            <w:left w:val="single" w:sz="24" w:space="0" w:color="66BB55"/>
            <w:bottom w:val="single" w:sz="6" w:space="0" w:color="D5DDC6"/>
            <w:right w:val="single" w:sz="6" w:space="0" w:color="D5DDC6"/>
          </w:divBdr>
        </w:div>
        <w:div w:id="5057506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1252349">
      <w:bodyDiv w:val="1"/>
      <w:marLeft w:val="0"/>
      <w:marRight w:val="0"/>
      <w:marTop w:val="0"/>
      <w:marBottom w:val="0"/>
      <w:divBdr>
        <w:top w:val="none" w:sz="0" w:space="0" w:color="auto"/>
        <w:left w:val="none" w:sz="0" w:space="0" w:color="auto"/>
        <w:bottom w:val="none" w:sz="0" w:space="0" w:color="auto"/>
        <w:right w:val="none" w:sz="0" w:space="0" w:color="auto"/>
      </w:divBdr>
      <w:divsChild>
        <w:div w:id="19389787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3343316">
      <w:bodyDiv w:val="1"/>
      <w:marLeft w:val="0"/>
      <w:marRight w:val="0"/>
      <w:marTop w:val="0"/>
      <w:marBottom w:val="0"/>
      <w:divBdr>
        <w:top w:val="none" w:sz="0" w:space="0" w:color="auto"/>
        <w:left w:val="none" w:sz="0" w:space="0" w:color="auto"/>
        <w:bottom w:val="none" w:sz="0" w:space="0" w:color="auto"/>
        <w:right w:val="none" w:sz="0" w:space="0" w:color="auto"/>
      </w:divBdr>
      <w:divsChild>
        <w:div w:id="1948267396">
          <w:marLeft w:val="0"/>
          <w:marRight w:val="0"/>
          <w:marTop w:val="0"/>
          <w:marBottom w:val="120"/>
          <w:divBdr>
            <w:top w:val="single" w:sz="6" w:space="0" w:color="D5DDC6"/>
            <w:left w:val="single" w:sz="24" w:space="0" w:color="66BB55"/>
            <w:bottom w:val="single" w:sz="6" w:space="0" w:color="D5DDC6"/>
            <w:right w:val="single" w:sz="6" w:space="0" w:color="D5DDC6"/>
          </w:divBdr>
        </w:div>
        <w:div w:id="1820684603">
          <w:marLeft w:val="0"/>
          <w:marRight w:val="0"/>
          <w:marTop w:val="0"/>
          <w:marBottom w:val="120"/>
          <w:divBdr>
            <w:top w:val="single" w:sz="6" w:space="0" w:color="D5DDC6"/>
            <w:left w:val="single" w:sz="24" w:space="0" w:color="66BB55"/>
            <w:bottom w:val="single" w:sz="6" w:space="0" w:color="D5DDC6"/>
            <w:right w:val="single" w:sz="6" w:space="0" w:color="D5DDC6"/>
          </w:divBdr>
        </w:div>
        <w:div w:id="3075144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5424067">
      <w:bodyDiv w:val="1"/>
      <w:marLeft w:val="0"/>
      <w:marRight w:val="0"/>
      <w:marTop w:val="0"/>
      <w:marBottom w:val="0"/>
      <w:divBdr>
        <w:top w:val="none" w:sz="0" w:space="0" w:color="auto"/>
        <w:left w:val="none" w:sz="0" w:space="0" w:color="auto"/>
        <w:bottom w:val="none" w:sz="0" w:space="0" w:color="auto"/>
        <w:right w:val="none" w:sz="0" w:space="0" w:color="auto"/>
      </w:divBdr>
      <w:divsChild>
        <w:div w:id="1874296072">
          <w:marLeft w:val="0"/>
          <w:marRight w:val="0"/>
          <w:marTop w:val="0"/>
          <w:marBottom w:val="120"/>
          <w:divBdr>
            <w:top w:val="single" w:sz="6" w:space="0" w:color="D5DDC6"/>
            <w:left w:val="single" w:sz="24" w:space="0" w:color="66BB55"/>
            <w:bottom w:val="single" w:sz="6" w:space="0" w:color="D5DDC6"/>
            <w:right w:val="single" w:sz="6" w:space="0" w:color="D5DDC6"/>
          </w:divBdr>
        </w:div>
        <w:div w:id="1059013910">
          <w:marLeft w:val="0"/>
          <w:marRight w:val="0"/>
          <w:marTop w:val="0"/>
          <w:marBottom w:val="0"/>
          <w:divBdr>
            <w:top w:val="none" w:sz="0" w:space="0" w:color="auto"/>
            <w:left w:val="none" w:sz="0" w:space="0" w:color="auto"/>
            <w:bottom w:val="none" w:sz="0" w:space="0" w:color="auto"/>
            <w:right w:val="none" w:sz="0" w:space="0" w:color="auto"/>
          </w:divBdr>
        </w:div>
        <w:div w:id="19458406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95713620">
      <w:bodyDiv w:val="1"/>
      <w:marLeft w:val="0"/>
      <w:marRight w:val="0"/>
      <w:marTop w:val="0"/>
      <w:marBottom w:val="0"/>
      <w:divBdr>
        <w:top w:val="none" w:sz="0" w:space="0" w:color="auto"/>
        <w:left w:val="none" w:sz="0" w:space="0" w:color="auto"/>
        <w:bottom w:val="none" w:sz="0" w:space="0" w:color="auto"/>
        <w:right w:val="none" w:sz="0" w:space="0" w:color="auto"/>
      </w:divBdr>
      <w:divsChild>
        <w:div w:id="1433167676">
          <w:marLeft w:val="0"/>
          <w:marRight w:val="0"/>
          <w:marTop w:val="0"/>
          <w:marBottom w:val="120"/>
          <w:divBdr>
            <w:top w:val="single" w:sz="6" w:space="0" w:color="D5DDC6"/>
            <w:left w:val="single" w:sz="24" w:space="0" w:color="66BB55"/>
            <w:bottom w:val="single" w:sz="6" w:space="0" w:color="D5DDC6"/>
            <w:right w:val="single" w:sz="6" w:space="0" w:color="D5DDC6"/>
          </w:divBdr>
        </w:div>
        <w:div w:id="1418870343">
          <w:marLeft w:val="0"/>
          <w:marRight w:val="0"/>
          <w:marTop w:val="0"/>
          <w:marBottom w:val="120"/>
          <w:divBdr>
            <w:top w:val="single" w:sz="6" w:space="0" w:color="D5DDC6"/>
            <w:left w:val="single" w:sz="24" w:space="0" w:color="66BB55"/>
            <w:bottom w:val="single" w:sz="6" w:space="0" w:color="D5DDC6"/>
            <w:right w:val="single" w:sz="6" w:space="0" w:color="D5DDC6"/>
          </w:divBdr>
        </w:div>
        <w:div w:id="10221682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1330050">
      <w:bodyDiv w:val="1"/>
      <w:marLeft w:val="0"/>
      <w:marRight w:val="0"/>
      <w:marTop w:val="0"/>
      <w:marBottom w:val="0"/>
      <w:divBdr>
        <w:top w:val="none" w:sz="0" w:space="0" w:color="auto"/>
        <w:left w:val="none" w:sz="0" w:space="0" w:color="auto"/>
        <w:bottom w:val="none" w:sz="0" w:space="0" w:color="auto"/>
        <w:right w:val="none" w:sz="0" w:space="0" w:color="auto"/>
      </w:divBdr>
      <w:divsChild>
        <w:div w:id="1399934201">
          <w:marLeft w:val="0"/>
          <w:marRight w:val="0"/>
          <w:marTop w:val="0"/>
          <w:marBottom w:val="120"/>
          <w:divBdr>
            <w:top w:val="single" w:sz="6" w:space="0" w:color="D5DDC6"/>
            <w:left w:val="single" w:sz="24" w:space="0" w:color="66BB55"/>
            <w:bottom w:val="single" w:sz="6" w:space="0" w:color="D5DDC6"/>
            <w:right w:val="single" w:sz="6" w:space="0" w:color="D5DDC6"/>
          </w:divBdr>
        </w:div>
        <w:div w:id="1288971483">
          <w:marLeft w:val="0"/>
          <w:marRight w:val="0"/>
          <w:marTop w:val="0"/>
          <w:marBottom w:val="120"/>
          <w:divBdr>
            <w:top w:val="single" w:sz="6" w:space="0" w:color="D5DDC6"/>
            <w:left w:val="single" w:sz="24" w:space="0" w:color="66BB55"/>
            <w:bottom w:val="single" w:sz="6" w:space="0" w:color="D5DDC6"/>
            <w:right w:val="single" w:sz="6" w:space="0" w:color="D5DDC6"/>
          </w:divBdr>
        </w:div>
        <w:div w:id="13697160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0618404">
      <w:bodyDiv w:val="1"/>
      <w:marLeft w:val="0"/>
      <w:marRight w:val="0"/>
      <w:marTop w:val="0"/>
      <w:marBottom w:val="0"/>
      <w:divBdr>
        <w:top w:val="none" w:sz="0" w:space="0" w:color="auto"/>
        <w:left w:val="none" w:sz="0" w:space="0" w:color="auto"/>
        <w:bottom w:val="none" w:sz="0" w:space="0" w:color="auto"/>
        <w:right w:val="none" w:sz="0" w:space="0" w:color="auto"/>
      </w:divBdr>
      <w:divsChild>
        <w:div w:id="1956017592">
          <w:marLeft w:val="0"/>
          <w:marRight w:val="0"/>
          <w:marTop w:val="0"/>
          <w:marBottom w:val="120"/>
          <w:divBdr>
            <w:top w:val="single" w:sz="6" w:space="0" w:color="D5DDC6"/>
            <w:left w:val="single" w:sz="24" w:space="0" w:color="66BB55"/>
            <w:bottom w:val="single" w:sz="6" w:space="0" w:color="D5DDC6"/>
            <w:right w:val="single" w:sz="6" w:space="0" w:color="D5DDC6"/>
          </w:divBdr>
        </w:div>
        <w:div w:id="867182346">
          <w:marLeft w:val="0"/>
          <w:marRight w:val="0"/>
          <w:marTop w:val="0"/>
          <w:marBottom w:val="120"/>
          <w:divBdr>
            <w:top w:val="single" w:sz="6" w:space="0" w:color="D5DDC6"/>
            <w:left w:val="single" w:sz="24" w:space="0" w:color="66BB55"/>
            <w:bottom w:val="single" w:sz="6" w:space="0" w:color="D5DDC6"/>
            <w:right w:val="single" w:sz="6" w:space="0" w:color="D5DDC6"/>
          </w:divBdr>
        </w:div>
        <w:div w:id="1310208464">
          <w:marLeft w:val="0"/>
          <w:marRight w:val="0"/>
          <w:marTop w:val="120"/>
          <w:marBottom w:val="0"/>
          <w:divBdr>
            <w:top w:val="single" w:sz="6" w:space="0" w:color="D5DDC6"/>
            <w:left w:val="single" w:sz="6" w:space="4" w:color="D5DDC6"/>
            <w:bottom w:val="single" w:sz="6" w:space="0" w:color="D5DDC6"/>
            <w:right w:val="single" w:sz="6" w:space="0" w:color="D5DDC6"/>
          </w:divBdr>
        </w:div>
        <w:div w:id="1639364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2389925">
      <w:bodyDiv w:val="1"/>
      <w:marLeft w:val="0"/>
      <w:marRight w:val="0"/>
      <w:marTop w:val="0"/>
      <w:marBottom w:val="0"/>
      <w:divBdr>
        <w:top w:val="none" w:sz="0" w:space="0" w:color="auto"/>
        <w:left w:val="none" w:sz="0" w:space="0" w:color="auto"/>
        <w:bottom w:val="none" w:sz="0" w:space="0" w:color="auto"/>
        <w:right w:val="none" w:sz="0" w:space="0" w:color="auto"/>
      </w:divBdr>
      <w:divsChild>
        <w:div w:id="393508704">
          <w:marLeft w:val="0"/>
          <w:marRight w:val="0"/>
          <w:marTop w:val="0"/>
          <w:marBottom w:val="120"/>
          <w:divBdr>
            <w:top w:val="single" w:sz="6" w:space="0" w:color="D5DDC6"/>
            <w:left w:val="single" w:sz="24" w:space="0" w:color="66BB55"/>
            <w:bottom w:val="single" w:sz="6" w:space="0" w:color="D5DDC6"/>
            <w:right w:val="single" w:sz="6" w:space="0" w:color="D5DDC6"/>
          </w:divBdr>
        </w:div>
        <w:div w:id="193032922">
          <w:marLeft w:val="0"/>
          <w:marRight w:val="0"/>
          <w:marTop w:val="0"/>
          <w:marBottom w:val="120"/>
          <w:divBdr>
            <w:top w:val="single" w:sz="6" w:space="0" w:color="D5DDC6"/>
            <w:left w:val="single" w:sz="24" w:space="0" w:color="66BB55"/>
            <w:bottom w:val="single" w:sz="6" w:space="0" w:color="D5DDC6"/>
            <w:right w:val="single" w:sz="6" w:space="0" w:color="D5DDC6"/>
          </w:divBdr>
        </w:div>
        <w:div w:id="1157578563">
          <w:marLeft w:val="0"/>
          <w:marRight w:val="0"/>
          <w:marTop w:val="120"/>
          <w:marBottom w:val="0"/>
          <w:divBdr>
            <w:top w:val="single" w:sz="6" w:space="0" w:color="D5DDC6"/>
            <w:left w:val="single" w:sz="6" w:space="4" w:color="D5DDC6"/>
            <w:bottom w:val="single" w:sz="6" w:space="0" w:color="D5DDC6"/>
            <w:right w:val="single" w:sz="6" w:space="0" w:color="D5DDC6"/>
          </w:divBdr>
        </w:div>
        <w:div w:id="3246315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2432965">
      <w:bodyDiv w:val="1"/>
      <w:marLeft w:val="0"/>
      <w:marRight w:val="0"/>
      <w:marTop w:val="0"/>
      <w:marBottom w:val="0"/>
      <w:divBdr>
        <w:top w:val="none" w:sz="0" w:space="0" w:color="auto"/>
        <w:left w:val="none" w:sz="0" w:space="0" w:color="auto"/>
        <w:bottom w:val="none" w:sz="0" w:space="0" w:color="auto"/>
        <w:right w:val="none" w:sz="0" w:space="0" w:color="auto"/>
      </w:divBdr>
      <w:divsChild>
        <w:div w:id="207109507">
          <w:marLeft w:val="0"/>
          <w:marRight w:val="0"/>
          <w:marTop w:val="0"/>
          <w:marBottom w:val="120"/>
          <w:divBdr>
            <w:top w:val="single" w:sz="6" w:space="0" w:color="D5DDC6"/>
            <w:left w:val="single" w:sz="24" w:space="0" w:color="66BB55"/>
            <w:bottom w:val="single" w:sz="6" w:space="0" w:color="D5DDC6"/>
            <w:right w:val="single" w:sz="6" w:space="0" w:color="D5DDC6"/>
          </w:divBdr>
        </w:div>
        <w:div w:id="2049141087">
          <w:marLeft w:val="0"/>
          <w:marRight w:val="0"/>
          <w:marTop w:val="0"/>
          <w:marBottom w:val="120"/>
          <w:divBdr>
            <w:top w:val="single" w:sz="6" w:space="0" w:color="D5DDC6"/>
            <w:left w:val="single" w:sz="24" w:space="0" w:color="66BB55"/>
            <w:bottom w:val="single" w:sz="6" w:space="0" w:color="D5DDC6"/>
            <w:right w:val="single" w:sz="6" w:space="0" w:color="D5DDC6"/>
          </w:divBdr>
        </w:div>
        <w:div w:id="11967733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4270641">
      <w:bodyDiv w:val="1"/>
      <w:marLeft w:val="0"/>
      <w:marRight w:val="0"/>
      <w:marTop w:val="0"/>
      <w:marBottom w:val="0"/>
      <w:divBdr>
        <w:top w:val="none" w:sz="0" w:space="0" w:color="auto"/>
        <w:left w:val="none" w:sz="0" w:space="0" w:color="auto"/>
        <w:bottom w:val="none" w:sz="0" w:space="0" w:color="auto"/>
        <w:right w:val="none" w:sz="0" w:space="0" w:color="auto"/>
      </w:divBdr>
      <w:divsChild>
        <w:div w:id="1003895158">
          <w:marLeft w:val="0"/>
          <w:marRight w:val="0"/>
          <w:marTop w:val="0"/>
          <w:marBottom w:val="120"/>
          <w:divBdr>
            <w:top w:val="single" w:sz="6" w:space="0" w:color="D5DDC6"/>
            <w:left w:val="single" w:sz="6" w:space="0" w:color="D5DDC6"/>
            <w:bottom w:val="single" w:sz="6" w:space="0" w:color="D5DDC6"/>
            <w:right w:val="single" w:sz="6" w:space="0" w:color="D5DDC6"/>
          </w:divBdr>
        </w:div>
        <w:div w:id="2090229234">
          <w:marLeft w:val="0"/>
          <w:marRight w:val="0"/>
          <w:marTop w:val="0"/>
          <w:marBottom w:val="120"/>
          <w:divBdr>
            <w:top w:val="single" w:sz="6" w:space="0" w:color="D5DDC6"/>
            <w:left w:val="single" w:sz="6" w:space="0" w:color="D5DDC6"/>
            <w:bottom w:val="single" w:sz="6" w:space="0" w:color="D5DDC6"/>
            <w:right w:val="single" w:sz="6" w:space="0" w:color="D5DDC6"/>
          </w:divBdr>
        </w:div>
        <w:div w:id="1464618649">
          <w:marLeft w:val="0"/>
          <w:marRight w:val="0"/>
          <w:marTop w:val="0"/>
          <w:marBottom w:val="120"/>
          <w:divBdr>
            <w:top w:val="single" w:sz="6" w:space="0" w:color="D5DDC6"/>
            <w:left w:val="single" w:sz="6" w:space="0" w:color="D5DDC6"/>
            <w:bottom w:val="single" w:sz="6" w:space="0" w:color="D5DDC6"/>
            <w:right w:val="single" w:sz="6" w:space="0" w:color="D5DDC6"/>
          </w:divBdr>
        </w:div>
        <w:div w:id="1709992912">
          <w:marLeft w:val="0"/>
          <w:marRight w:val="0"/>
          <w:marTop w:val="120"/>
          <w:marBottom w:val="0"/>
          <w:divBdr>
            <w:top w:val="single" w:sz="6" w:space="0" w:color="D5DDC6"/>
            <w:left w:val="single" w:sz="6" w:space="4" w:color="D5DDC6"/>
            <w:bottom w:val="single" w:sz="6" w:space="0" w:color="D5DDC6"/>
            <w:right w:val="single" w:sz="6" w:space="0" w:color="D5DDC6"/>
          </w:divBdr>
        </w:div>
        <w:div w:id="7500801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1088565">
      <w:bodyDiv w:val="1"/>
      <w:marLeft w:val="0"/>
      <w:marRight w:val="0"/>
      <w:marTop w:val="0"/>
      <w:marBottom w:val="0"/>
      <w:divBdr>
        <w:top w:val="none" w:sz="0" w:space="0" w:color="auto"/>
        <w:left w:val="none" w:sz="0" w:space="0" w:color="auto"/>
        <w:bottom w:val="none" w:sz="0" w:space="0" w:color="auto"/>
        <w:right w:val="none" w:sz="0" w:space="0" w:color="auto"/>
      </w:divBdr>
      <w:divsChild>
        <w:div w:id="1494177041">
          <w:marLeft w:val="0"/>
          <w:marRight w:val="0"/>
          <w:marTop w:val="0"/>
          <w:marBottom w:val="120"/>
          <w:divBdr>
            <w:top w:val="single" w:sz="6" w:space="0" w:color="D5DDC6"/>
            <w:left w:val="single" w:sz="24" w:space="0" w:color="66BB55"/>
            <w:bottom w:val="single" w:sz="6" w:space="0" w:color="D5DDC6"/>
            <w:right w:val="single" w:sz="6" w:space="0" w:color="D5DDC6"/>
          </w:divBdr>
        </w:div>
        <w:div w:id="2112702800">
          <w:marLeft w:val="0"/>
          <w:marRight w:val="0"/>
          <w:marTop w:val="0"/>
          <w:marBottom w:val="120"/>
          <w:divBdr>
            <w:top w:val="single" w:sz="6" w:space="0" w:color="D5DDC6"/>
            <w:left w:val="single" w:sz="24" w:space="0" w:color="66BB55"/>
            <w:bottom w:val="single" w:sz="6" w:space="0" w:color="D5DDC6"/>
            <w:right w:val="single" w:sz="6" w:space="0" w:color="D5DDC6"/>
          </w:divBdr>
        </w:div>
        <w:div w:id="407121906">
          <w:marLeft w:val="0"/>
          <w:marRight w:val="0"/>
          <w:marTop w:val="120"/>
          <w:marBottom w:val="0"/>
          <w:divBdr>
            <w:top w:val="single" w:sz="6" w:space="0" w:color="D5DDC6"/>
            <w:left w:val="single" w:sz="6" w:space="4" w:color="D5DDC6"/>
            <w:bottom w:val="single" w:sz="6" w:space="0" w:color="D5DDC6"/>
            <w:right w:val="single" w:sz="6" w:space="0" w:color="D5DDC6"/>
          </w:divBdr>
        </w:div>
        <w:div w:id="19665428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4214549">
      <w:bodyDiv w:val="1"/>
      <w:marLeft w:val="0"/>
      <w:marRight w:val="0"/>
      <w:marTop w:val="0"/>
      <w:marBottom w:val="0"/>
      <w:divBdr>
        <w:top w:val="none" w:sz="0" w:space="0" w:color="auto"/>
        <w:left w:val="none" w:sz="0" w:space="0" w:color="auto"/>
        <w:bottom w:val="none" w:sz="0" w:space="0" w:color="auto"/>
        <w:right w:val="none" w:sz="0" w:space="0" w:color="auto"/>
      </w:divBdr>
      <w:divsChild>
        <w:div w:id="1526940945">
          <w:marLeft w:val="0"/>
          <w:marRight w:val="0"/>
          <w:marTop w:val="0"/>
          <w:marBottom w:val="120"/>
          <w:divBdr>
            <w:top w:val="single" w:sz="6" w:space="0" w:color="D5DDC6"/>
            <w:left w:val="single" w:sz="24" w:space="0" w:color="66BB55"/>
            <w:bottom w:val="single" w:sz="6" w:space="0" w:color="D5DDC6"/>
            <w:right w:val="single" w:sz="6" w:space="0" w:color="D5DDC6"/>
          </w:divBdr>
        </w:div>
        <w:div w:id="7120738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5770907">
      <w:bodyDiv w:val="1"/>
      <w:marLeft w:val="0"/>
      <w:marRight w:val="0"/>
      <w:marTop w:val="0"/>
      <w:marBottom w:val="0"/>
      <w:divBdr>
        <w:top w:val="none" w:sz="0" w:space="0" w:color="auto"/>
        <w:left w:val="none" w:sz="0" w:space="0" w:color="auto"/>
        <w:bottom w:val="none" w:sz="0" w:space="0" w:color="auto"/>
        <w:right w:val="none" w:sz="0" w:space="0" w:color="auto"/>
      </w:divBdr>
      <w:divsChild>
        <w:div w:id="258686761">
          <w:marLeft w:val="0"/>
          <w:marRight w:val="0"/>
          <w:marTop w:val="0"/>
          <w:marBottom w:val="120"/>
          <w:divBdr>
            <w:top w:val="single" w:sz="6" w:space="0" w:color="D5DDC6"/>
            <w:left w:val="single" w:sz="24" w:space="0" w:color="66BB55"/>
            <w:bottom w:val="single" w:sz="6" w:space="0" w:color="D5DDC6"/>
            <w:right w:val="single" w:sz="6" w:space="0" w:color="D5DDC6"/>
          </w:divBdr>
        </w:div>
        <w:div w:id="1919438200">
          <w:marLeft w:val="0"/>
          <w:marRight w:val="0"/>
          <w:marTop w:val="0"/>
          <w:marBottom w:val="120"/>
          <w:divBdr>
            <w:top w:val="single" w:sz="6" w:space="0" w:color="D5DDC6"/>
            <w:left w:val="single" w:sz="24" w:space="0" w:color="66BB55"/>
            <w:bottom w:val="single" w:sz="6" w:space="0" w:color="D5DDC6"/>
            <w:right w:val="single" w:sz="6" w:space="0" w:color="D5DDC6"/>
          </w:divBdr>
        </w:div>
        <w:div w:id="177547691">
          <w:marLeft w:val="0"/>
          <w:marRight w:val="0"/>
          <w:marTop w:val="120"/>
          <w:marBottom w:val="0"/>
          <w:divBdr>
            <w:top w:val="single" w:sz="6" w:space="0" w:color="D5DDC6"/>
            <w:left w:val="single" w:sz="6" w:space="4" w:color="D5DDC6"/>
            <w:bottom w:val="single" w:sz="6" w:space="0" w:color="D5DDC6"/>
            <w:right w:val="single" w:sz="6" w:space="0" w:color="D5DDC6"/>
          </w:divBdr>
        </w:div>
        <w:div w:id="154272983">
          <w:marLeft w:val="0"/>
          <w:marRight w:val="0"/>
          <w:marTop w:val="120"/>
          <w:marBottom w:val="0"/>
          <w:divBdr>
            <w:top w:val="single" w:sz="6" w:space="0" w:color="D5DDC6"/>
            <w:left w:val="single" w:sz="6" w:space="4" w:color="D5DDC6"/>
            <w:bottom w:val="single" w:sz="6" w:space="0" w:color="D5DDC6"/>
            <w:right w:val="single" w:sz="6" w:space="0" w:color="D5DDC6"/>
          </w:divBdr>
        </w:div>
        <w:div w:id="1148404515">
          <w:marLeft w:val="0"/>
          <w:marRight w:val="0"/>
          <w:marTop w:val="120"/>
          <w:marBottom w:val="0"/>
          <w:divBdr>
            <w:top w:val="single" w:sz="6" w:space="0" w:color="D5DDC6"/>
            <w:left w:val="single" w:sz="6" w:space="4" w:color="D5DDC6"/>
            <w:bottom w:val="single" w:sz="6" w:space="0" w:color="D5DDC6"/>
            <w:right w:val="single" w:sz="6" w:space="0" w:color="D5DDC6"/>
          </w:divBdr>
        </w:div>
        <w:div w:id="621350230">
          <w:marLeft w:val="0"/>
          <w:marRight w:val="0"/>
          <w:marTop w:val="120"/>
          <w:marBottom w:val="0"/>
          <w:divBdr>
            <w:top w:val="single" w:sz="6" w:space="0" w:color="D5DDC6"/>
            <w:left w:val="single" w:sz="6" w:space="4" w:color="D5DDC6"/>
            <w:bottom w:val="single" w:sz="6" w:space="0" w:color="D5DDC6"/>
            <w:right w:val="single" w:sz="6" w:space="0" w:color="D5DDC6"/>
          </w:divBdr>
        </w:div>
        <w:div w:id="4298587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1394470">
      <w:bodyDiv w:val="1"/>
      <w:marLeft w:val="0"/>
      <w:marRight w:val="0"/>
      <w:marTop w:val="0"/>
      <w:marBottom w:val="0"/>
      <w:divBdr>
        <w:top w:val="none" w:sz="0" w:space="0" w:color="auto"/>
        <w:left w:val="none" w:sz="0" w:space="0" w:color="auto"/>
        <w:bottom w:val="none" w:sz="0" w:space="0" w:color="auto"/>
        <w:right w:val="none" w:sz="0" w:space="0" w:color="auto"/>
      </w:divBdr>
      <w:divsChild>
        <w:div w:id="1276642430">
          <w:marLeft w:val="0"/>
          <w:marRight w:val="0"/>
          <w:marTop w:val="0"/>
          <w:marBottom w:val="120"/>
          <w:divBdr>
            <w:top w:val="single" w:sz="6" w:space="0" w:color="D5DDC6"/>
            <w:left w:val="single" w:sz="24" w:space="0" w:color="66BB55"/>
            <w:bottom w:val="single" w:sz="6" w:space="0" w:color="D5DDC6"/>
            <w:right w:val="single" w:sz="6" w:space="0" w:color="D5DDC6"/>
          </w:divBdr>
        </w:div>
        <w:div w:id="457454380">
          <w:marLeft w:val="0"/>
          <w:marRight w:val="0"/>
          <w:marTop w:val="0"/>
          <w:marBottom w:val="120"/>
          <w:divBdr>
            <w:top w:val="single" w:sz="6" w:space="0" w:color="D5DDC6"/>
            <w:left w:val="single" w:sz="24" w:space="0" w:color="66BB55"/>
            <w:bottom w:val="single" w:sz="6" w:space="0" w:color="D5DDC6"/>
            <w:right w:val="single" w:sz="6" w:space="0" w:color="D5DDC6"/>
          </w:divBdr>
        </w:div>
        <w:div w:id="601377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0447503">
      <w:bodyDiv w:val="1"/>
      <w:marLeft w:val="0"/>
      <w:marRight w:val="0"/>
      <w:marTop w:val="0"/>
      <w:marBottom w:val="0"/>
      <w:divBdr>
        <w:top w:val="none" w:sz="0" w:space="0" w:color="auto"/>
        <w:left w:val="none" w:sz="0" w:space="0" w:color="auto"/>
        <w:bottom w:val="none" w:sz="0" w:space="0" w:color="auto"/>
        <w:right w:val="none" w:sz="0" w:space="0" w:color="auto"/>
      </w:divBdr>
      <w:divsChild>
        <w:div w:id="1501233622">
          <w:marLeft w:val="0"/>
          <w:marRight w:val="0"/>
          <w:marTop w:val="0"/>
          <w:marBottom w:val="120"/>
          <w:divBdr>
            <w:top w:val="single" w:sz="6" w:space="0" w:color="D5DDC6"/>
            <w:left w:val="single" w:sz="24" w:space="0" w:color="66BB55"/>
            <w:bottom w:val="single" w:sz="6" w:space="0" w:color="D5DDC6"/>
            <w:right w:val="single" w:sz="6" w:space="0" w:color="D5DDC6"/>
          </w:divBdr>
        </w:div>
        <w:div w:id="1011950653">
          <w:marLeft w:val="0"/>
          <w:marRight w:val="0"/>
          <w:marTop w:val="0"/>
          <w:marBottom w:val="120"/>
          <w:divBdr>
            <w:top w:val="single" w:sz="6" w:space="0" w:color="D5DDC6"/>
            <w:left w:val="single" w:sz="24" w:space="0" w:color="66BB55"/>
            <w:bottom w:val="single" w:sz="6" w:space="0" w:color="D5DDC6"/>
            <w:right w:val="single" w:sz="6" w:space="0" w:color="D5DDC6"/>
          </w:divBdr>
        </w:div>
        <w:div w:id="1155877172">
          <w:marLeft w:val="0"/>
          <w:marRight w:val="0"/>
          <w:marTop w:val="120"/>
          <w:marBottom w:val="0"/>
          <w:divBdr>
            <w:top w:val="single" w:sz="6" w:space="0" w:color="D5DDC6"/>
            <w:left w:val="single" w:sz="6" w:space="4" w:color="D5DDC6"/>
            <w:bottom w:val="single" w:sz="6" w:space="0" w:color="D5DDC6"/>
            <w:right w:val="single" w:sz="6" w:space="0" w:color="D5DDC6"/>
          </w:divBdr>
        </w:div>
        <w:div w:id="17412498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8333457">
      <w:bodyDiv w:val="1"/>
      <w:marLeft w:val="0"/>
      <w:marRight w:val="0"/>
      <w:marTop w:val="0"/>
      <w:marBottom w:val="0"/>
      <w:divBdr>
        <w:top w:val="none" w:sz="0" w:space="0" w:color="auto"/>
        <w:left w:val="none" w:sz="0" w:space="0" w:color="auto"/>
        <w:bottom w:val="none" w:sz="0" w:space="0" w:color="auto"/>
        <w:right w:val="none" w:sz="0" w:space="0" w:color="auto"/>
      </w:divBdr>
      <w:divsChild>
        <w:div w:id="329066282">
          <w:marLeft w:val="0"/>
          <w:marRight w:val="0"/>
          <w:marTop w:val="0"/>
          <w:marBottom w:val="150"/>
          <w:divBdr>
            <w:top w:val="none" w:sz="0" w:space="0" w:color="auto"/>
            <w:left w:val="none" w:sz="0" w:space="0" w:color="auto"/>
            <w:bottom w:val="none" w:sz="0" w:space="0" w:color="auto"/>
            <w:right w:val="none" w:sz="0" w:space="0" w:color="auto"/>
          </w:divBdr>
          <w:divsChild>
            <w:div w:id="840007461">
              <w:marLeft w:val="0"/>
              <w:marRight w:val="0"/>
              <w:marTop w:val="0"/>
              <w:marBottom w:val="0"/>
              <w:divBdr>
                <w:top w:val="none" w:sz="0" w:space="0" w:color="auto"/>
                <w:left w:val="none" w:sz="0" w:space="0" w:color="auto"/>
                <w:bottom w:val="none" w:sz="0" w:space="0" w:color="auto"/>
                <w:right w:val="none" w:sz="0" w:space="0" w:color="auto"/>
              </w:divBdr>
              <w:divsChild>
                <w:div w:id="1499467838">
                  <w:marLeft w:val="0"/>
                  <w:marRight w:val="0"/>
                  <w:marTop w:val="0"/>
                  <w:marBottom w:val="0"/>
                  <w:divBdr>
                    <w:top w:val="none" w:sz="0" w:space="0" w:color="auto"/>
                    <w:left w:val="none" w:sz="0" w:space="0" w:color="auto"/>
                    <w:bottom w:val="none" w:sz="0" w:space="0" w:color="auto"/>
                    <w:right w:val="none" w:sz="0" w:space="0" w:color="auto"/>
                  </w:divBdr>
                  <w:divsChild>
                    <w:div w:id="1749493458">
                      <w:marLeft w:val="0"/>
                      <w:marRight w:val="0"/>
                      <w:marTop w:val="0"/>
                      <w:marBottom w:val="0"/>
                      <w:divBdr>
                        <w:top w:val="none" w:sz="0" w:space="0" w:color="auto"/>
                        <w:left w:val="none" w:sz="0" w:space="0" w:color="auto"/>
                        <w:bottom w:val="none" w:sz="0" w:space="0" w:color="auto"/>
                        <w:right w:val="none" w:sz="0" w:space="0" w:color="auto"/>
                      </w:divBdr>
                      <w:divsChild>
                        <w:div w:id="18778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4046">
              <w:marLeft w:val="0"/>
              <w:marRight w:val="0"/>
              <w:marTop w:val="0"/>
              <w:marBottom w:val="0"/>
              <w:divBdr>
                <w:top w:val="none" w:sz="0" w:space="0" w:color="auto"/>
                <w:left w:val="none" w:sz="0" w:space="0" w:color="auto"/>
                <w:bottom w:val="none" w:sz="0" w:space="0" w:color="auto"/>
                <w:right w:val="none" w:sz="0" w:space="0" w:color="auto"/>
              </w:divBdr>
              <w:divsChild>
                <w:div w:id="1561601024">
                  <w:marLeft w:val="0"/>
                  <w:marRight w:val="0"/>
                  <w:marTop w:val="0"/>
                  <w:marBottom w:val="0"/>
                  <w:divBdr>
                    <w:top w:val="none" w:sz="0" w:space="0" w:color="auto"/>
                    <w:left w:val="none" w:sz="0" w:space="0" w:color="auto"/>
                    <w:bottom w:val="none" w:sz="0" w:space="0" w:color="auto"/>
                    <w:right w:val="none" w:sz="0" w:space="0" w:color="auto"/>
                  </w:divBdr>
                  <w:divsChild>
                    <w:div w:id="249432354">
                      <w:marLeft w:val="0"/>
                      <w:marRight w:val="0"/>
                      <w:marTop w:val="0"/>
                      <w:marBottom w:val="0"/>
                      <w:divBdr>
                        <w:top w:val="none" w:sz="0" w:space="0" w:color="auto"/>
                        <w:left w:val="none" w:sz="0" w:space="0" w:color="auto"/>
                        <w:bottom w:val="none" w:sz="0" w:space="0" w:color="auto"/>
                        <w:right w:val="none" w:sz="0" w:space="0" w:color="auto"/>
                      </w:divBdr>
                      <w:divsChild>
                        <w:div w:id="1870558307">
                          <w:marLeft w:val="0"/>
                          <w:marRight w:val="0"/>
                          <w:marTop w:val="0"/>
                          <w:marBottom w:val="0"/>
                          <w:divBdr>
                            <w:top w:val="none" w:sz="0" w:space="0" w:color="auto"/>
                            <w:left w:val="none" w:sz="0" w:space="0" w:color="auto"/>
                            <w:bottom w:val="none" w:sz="0" w:space="0" w:color="auto"/>
                            <w:right w:val="none" w:sz="0" w:space="0" w:color="auto"/>
                          </w:divBdr>
                        </w:div>
                        <w:div w:id="826016683">
                          <w:marLeft w:val="0"/>
                          <w:marRight w:val="0"/>
                          <w:marTop w:val="0"/>
                          <w:marBottom w:val="0"/>
                          <w:divBdr>
                            <w:top w:val="none" w:sz="0" w:space="0" w:color="auto"/>
                            <w:left w:val="none" w:sz="0" w:space="0" w:color="auto"/>
                            <w:bottom w:val="none" w:sz="0" w:space="0" w:color="auto"/>
                            <w:right w:val="none" w:sz="0" w:space="0" w:color="auto"/>
                          </w:divBdr>
                        </w:div>
                        <w:div w:id="1334379808">
                          <w:marLeft w:val="0"/>
                          <w:marRight w:val="0"/>
                          <w:marTop w:val="0"/>
                          <w:marBottom w:val="0"/>
                          <w:divBdr>
                            <w:top w:val="none" w:sz="0" w:space="0" w:color="auto"/>
                            <w:left w:val="none" w:sz="0" w:space="0" w:color="auto"/>
                            <w:bottom w:val="none" w:sz="0" w:space="0" w:color="auto"/>
                            <w:right w:val="none" w:sz="0" w:space="0" w:color="auto"/>
                          </w:divBdr>
                        </w:div>
                        <w:div w:id="873880861">
                          <w:marLeft w:val="0"/>
                          <w:marRight w:val="0"/>
                          <w:marTop w:val="0"/>
                          <w:marBottom w:val="0"/>
                          <w:divBdr>
                            <w:top w:val="none" w:sz="0" w:space="0" w:color="auto"/>
                            <w:left w:val="none" w:sz="0" w:space="0" w:color="auto"/>
                            <w:bottom w:val="none" w:sz="0" w:space="0" w:color="auto"/>
                            <w:right w:val="none" w:sz="0" w:space="0" w:color="auto"/>
                          </w:divBdr>
                        </w:div>
                        <w:div w:id="1090125907">
                          <w:marLeft w:val="0"/>
                          <w:marRight w:val="0"/>
                          <w:marTop w:val="0"/>
                          <w:marBottom w:val="0"/>
                          <w:divBdr>
                            <w:top w:val="none" w:sz="0" w:space="0" w:color="auto"/>
                            <w:left w:val="none" w:sz="0" w:space="0" w:color="auto"/>
                            <w:bottom w:val="none" w:sz="0" w:space="0" w:color="auto"/>
                            <w:right w:val="none" w:sz="0" w:space="0" w:color="auto"/>
                          </w:divBdr>
                        </w:div>
                        <w:div w:id="1935893517">
                          <w:marLeft w:val="0"/>
                          <w:marRight w:val="0"/>
                          <w:marTop w:val="0"/>
                          <w:marBottom w:val="0"/>
                          <w:divBdr>
                            <w:top w:val="none" w:sz="0" w:space="0" w:color="auto"/>
                            <w:left w:val="none" w:sz="0" w:space="0" w:color="auto"/>
                            <w:bottom w:val="none" w:sz="0" w:space="0" w:color="auto"/>
                            <w:right w:val="none" w:sz="0" w:space="0" w:color="auto"/>
                          </w:divBdr>
                        </w:div>
                        <w:div w:id="2058696962">
                          <w:marLeft w:val="0"/>
                          <w:marRight w:val="0"/>
                          <w:marTop w:val="0"/>
                          <w:marBottom w:val="0"/>
                          <w:divBdr>
                            <w:top w:val="none" w:sz="0" w:space="0" w:color="auto"/>
                            <w:left w:val="none" w:sz="0" w:space="0" w:color="auto"/>
                            <w:bottom w:val="none" w:sz="0" w:space="0" w:color="auto"/>
                            <w:right w:val="none" w:sz="0" w:space="0" w:color="auto"/>
                          </w:divBdr>
                        </w:div>
                        <w:div w:id="383718156">
                          <w:marLeft w:val="0"/>
                          <w:marRight w:val="0"/>
                          <w:marTop w:val="0"/>
                          <w:marBottom w:val="0"/>
                          <w:divBdr>
                            <w:top w:val="none" w:sz="0" w:space="0" w:color="auto"/>
                            <w:left w:val="none" w:sz="0" w:space="0" w:color="auto"/>
                            <w:bottom w:val="none" w:sz="0" w:space="0" w:color="auto"/>
                            <w:right w:val="none" w:sz="0" w:space="0" w:color="auto"/>
                          </w:divBdr>
                        </w:div>
                        <w:div w:id="1086149011">
                          <w:marLeft w:val="0"/>
                          <w:marRight w:val="0"/>
                          <w:marTop w:val="0"/>
                          <w:marBottom w:val="0"/>
                          <w:divBdr>
                            <w:top w:val="none" w:sz="0" w:space="0" w:color="auto"/>
                            <w:left w:val="none" w:sz="0" w:space="0" w:color="auto"/>
                            <w:bottom w:val="none" w:sz="0" w:space="0" w:color="auto"/>
                            <w:right w:val="none" w:sz="0" w:space="0" w:color="auto"/>
                          </w:divBdr>
                        </w:div>
                        <w:div w:id="87426805">
                          <w:marLeft w:val="0"/>
                          <w:marRight w:val="0"/>
                          <w:marTop w:val="0"/>
                          <w:marBottom w:val="0"/>
                          <w:divBdr>
                            <w:top w:val="none" w:sz="0" w:space="0" w:color="auto"/>
                            <w:left w:val="none" w:sz="0" w:space="0" w:color="auto"/>
                            <w:bottom w:val="none" w:sz="0" w:space="0" w:color="auto"/>
                            <w:right w:val="none" w:sz="0" w:space="0" w:color="auto"/>
                          </w:divBdr>
                        </w:div>
                        <w:div w:id="1842427572">
                          <w:marLeft w:val="0"/>
                          <w:marRight w:val="0"/>
                          <w:marTop w:val="0"/>
                          <w:marBottom w:val="0"/>
                          <w:divBdr>
                            <w:top w:val="none" w:sz="0" w:space="0" w:color="auto"/>
                            <w:left w:val="none" w:sz="0" w:space="0" w:color="auto"/>
                            <w:bottom w:val="none" w:sz="0" w:space="0" w:color="auto"/>
                            <w:right w:val="none" w:sz="0" w:space="0" w:color="auto"/>
                          </w:divBdr>
                        </w:div>
                        <w:div w:id="1066801259">
                          <w:marLeft w:val="0"/>
                          <w:marRight w:val="0"/>
                          <w:marTop w:val="0"/>
                          <w:marBottom w:val="0"/>
                          <w:divBdr>
                            <w:top w:val="none" w:sz="0" w:space="0" w:color="auto"/>
                            <w:left w:val="none" w:sz="0" w:space="0" w:color="auto"/>
                            <w:bottom w:val="none" w:sz="0" w:space="0" w:color="auto"/>
                            <w:right w:val="none" w:sz="0" w:space="0" w:color="auto"/>
                          </w:divBdr>
                        </w:div>
                        <w:div w:id="1030296307">
                          <w:marLeft w:val="0"/>
                          <w:marRight w:val="0"/>
                          <w:marTop w:val="0"/>
                          <w:marBottom w:val="0"/>
                          <w:divBdr>
                            <w:top w:val="none" w:sz="0" w:space="0" w:color="auto"/>
                            <w:left w:val="none" w:sz="0" w:space="0" w:color="auto"/>
                            <w:bottom w:val="none" w:sz="0" w:space="0" w:color="auto"/>
                            <w:right w:val="none" w:sz="0" w:space="0" w:color="auto"/>
                          </w:divBdr>
                        </w:div>
                        <w:div w:id="1933858242">
                          <w:marLeft w:val="0"/>
                          <w:marRight w:val="0"/>
                          <w:marTop w:val="0"/>
                          <w:marBottom w:val="0"/>
                          <w:divBdr>
                            <w:top w:val="none" w:sz="0" w:space="0" w:color="auto"/>
                            <w:left w:val="none" w:sz="0" w:space="0" w:color="auto"/>
                            <w:bottom w:val="none" w:sz="0" w:space="0" w:color="auto"/>
                            <w:right w:val="none" w:sz="0" w:space="0" w:color="auto"/>
                          </w:divBdr>
                        </w:div>
                        <w:div w:id="661156779">
                          <w:marLeft w:val="0"/>
                          <w:marRight w:val="0"/>
                          <w:marTop w:val="0"/>
                          <w:marBottom w:val="0"/>
                          <w:divBdr>
                            <w:top w:val="none" w:sz="0" w:space="0" w:color="auto"/>
                            <w:left w:val="none" w:sz="0" w:space="0" w:color="auto"/>
                            <w:bottom w:val="none" w:sz="0" w:space="0" w:color="auto"/>
                            <w:right w:val="none" w:sz="0" w:space="0" w:color="auto"/>
                          </w:divBdr>
                        </w:div>
                        <w:div w:id="471605607">
                          <w:marLeft w:val="0"/>
                          <w:marRight w:val="0"/>
                          <w:marTop w:val="0"/>
                          <w:marBottom w:val="0"/>
                          <w:divBdr>
                            <w:top w:val="none" w:sz="0" w:space="0" w:color="auto"/>
                            <w:left w:val="none" w:sz="0" w:space="0" w:color="auto"/>
                            <w:bottom w:val="none" w:sz="0" w:space="0" w:color="auto"/>
                            <w:right w:val="none" w:sz="0" w:space="0" w:color="auto"/>
                          </w:divBdr>
                        </w:div>
                        <w:div w:id="90899203">
                          <w:marLeft w:val="0"/>
                          <w:marRight w:val="0"/>
                          <w:marTop w:val="0"/>
                          <w:marBottom w:val="0"/>
                          <w:divBdr>
                            <w:top w:val="none" w:sz="0" w:space="0" w:color="auto"/>
                            <w:left w:val="none" w:sz="0" w:space="0" w:color="auto"/>
                            <w:bottom w:val="none" w:sz="0" w:space="0" w:color="auto"/>
                            <w:right w:val="none" w:sz="0" w:space="0" w:color="auto"/>
                          </w:divBdr>
                        </w:div>
                        <w:div w:id="624045690">
                          <w:marLeft w:val="0"/>
                          <w:marRight w:val="0"/>
                          <w:marTop w:val="0"/>
                          <w:marBottom w:val="0"/>
                          <w:divBdr>
                            <w:top w:val="none" w:sz="0" w:space="0" w:color="auto"/>
                            <w:left w:val="none" w:sz="0" w:space="0" w:color="auto"/>
                            <w:bottom w:val="none" w:sz="0" w:space="0" w:color="auto"/>
                            <w:right w:val="none" w:sz="0" w:space="0" w:color="auto"/>
                          </w:divBdr>
                        </w:div>
                        <w:div w:id="66853881">
                          <w:marLeft w:val="0"/>
                          <w:marRight w:val="0"/>
                          <w:marTop w:val="0"/>
                          <w:marBottom w:val="0"/>
                          <w:divBdr>
                            <w:top w:val="none" w:sz="0" w:space="0" w:color="auto"/>
                            <w:left w:val="none" w:sz="0" w:space="0" w:color="auto"/>
                            <w:bottom w:val="none" w:sz="0" w:space="0" w:color="auto"/>
                            <w:right w:val="none" w:sz="0" w:space="0" w:color="auto"/>
                          </w:divBdr>
                        </w:div>
                        <w:div w:id="795443108">
                          <w:marLeft w:val="0"/>
                          <w:marRight w:val="0"/>
                          <w:marTop w:val="0"/>
                          <w:marBottom w:val="0"/>
                          <w:divBdr>
                            <w:top w:val="none" w:sz="0" w:space="0" w:color="auto"/>
                            <w:left w:val="none" w:sz="0" w:space="0" w:color="auto"/>
                            <w:bottom w:val="none" w:sz="0" w:space="0" w:color="auto"/>
                            <w:right w:val="none" w:sz="0" w:space="0" w:color="auto"/>
                          </w:divBdr>
                        </w:div>
                        <w:div w:id="1981229581">
                          <w:marLeft w:val="0"/>
                          <w:marRight w:val="0"/>
                          <w:marTop w:val="0"/>
                          <w:marBottom w:val="0"/>
                          <w:divBdr>
                            <w:top w:val="none" w:sz="0" w:space="0" w:color="auto"/>
                            <w:left w:val="none" w:sz="0" w:space="0" w:color="auto"/>
                            <w:bottom w:val="none" w:sz="0" w:space="0" w:color="auto"/>
                            <w:right w:val="none" w:sz="0" w:space="0" w:color="auto"/>
                          </w:divBdr>
                        </w:div>
                        <w:div w:id="1244682194">
                          <w:marLeft w:val="0"/>
                          <w:marRight w:val="0"/>
                          <w:marTop w:val="0"/>
                          <w:marBottom w:val="0"/>
                          <w:divBdr>
                            <w:top w:val="none" w:sz="0" w:space="0" w:color="auto"/>
                            <w:left w:val="none" w:sz="0" w:space="0" w:color="auto"/>
                            <w:bottom w:val="none" w:sz="0" w:space="0" w:color="auto"/>
                            <w:right w:val="none" w:sz="0" w:space="0" w:color="auto"/>
                          </w:divBdr>
                        </w:div>
                        <w:div w:id="1051927513">
                          <w:marLeft w:val="0"/>
                          <w:marRight w:val="0"/>
                          <w:marTop w:val="0"/>
                          <w:marBottom w:val="0"/>
                          <w:divBdr>
                            <w:top w:val="none" w:sz="0" w:space="0" w:color="auto"/>
                            <w:left w:val="none" w:sz="0" w:space="0" w:color="auto"/>
                            <w:bottom w:val="none" w:sz="0" w:space="0" w:color="auto"/>
                            <w:right w:val="none" w:sz="0" w:space="0" w:color="auto"/>
                          </w:divBdr>
                        </w:div>
                        <w:div w:id="1615475514">
                          <w:marLeft w:val="0"/>
                          <w:marRight w:val="0"/>
                          <w:marTop w:val="0"/>
                          <w:marBottom w:val="0"/>
                          <w:divBdr>
                            <w:top w:val="none" w:sz="0" w:space="0" w:color="auto"/>
                            <w:left w:val="none" w:sz="0" w:space="0" w:color="auto"/>
                            <w:bottom w:val="none" w:sz="0" w:space="0" w:color="auto"/>
                            <w:right w:val="none" w:sz="0" w:space="0" w:color="auto"/>
                          </w:divBdr>
                        </w:div>
                        <w:div w:id="13419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5823">
          <w:marLeft w:val="0"/>
          <w:marRight w:val="0"/>
          <w:marTop w:val="0"/>
          <w:marBottom w:val="150"/>
          <w:divBdr>
            <w:top w:val="none" w:sz="0" w:space="0" w:color="auto"/>
            <w:left w:val="none" w:sz="0" w:space="0" w:color="auto"/>
            <w:bottom w:val="none" w:sz="0" w:space="0" w:color="auto"/>
            <w:right w:val="none" w:sz="0" w:space="0" w:color="auto"/>
          </w:divBdr>
          <w:divsChild>
            <w:div w:id="349110460">
              <w:marLeft w:val="0"/>
              <w:marRight w:val="0"/>
              <w:marTop w:val="0"/>
              <w:marBottom w:val="0"/>
              <w:divBdr>
                <w:top w:val="none" w:sz="0" w:space="0" w:color="auto"/>
                <w:left w:val="none" w:sz="0" w:space="0" w:color="auto"/>
                <w:bottom w:val="none" w:sz="0" w:space="0" w:color="auto"/>
                <w:right w:val="none" w:sz="0" w:space="0" w:color="auto"/>
              </w:divBdr>
              <w:divsChild>
                <w:div w:id="847062042">
                  <w:marLeft w:val="0"/>
                  <w:marRight w:val="0"/>
                  <w:marTop w:val="0"/>
                  <w:marBottom w:val="0"/>
                  <w:divBdr>
                    <w:top w:val="none" w:sz="0" w:space="0" w:color="auto"/>
                    <w:left w:val="none" w:sz="0" w:space="0" w:color="auto"/>
                    <w:bottom w:val="none" w:sz="0" w:space="0" w:color="auto"/>
                    <w:right w:val="none" w:sz="0" w:space="0" w:color="auto"/>
                  </w:divBdr>
                  <w:divsChild>
                    <w:div w:id="601767438">
                      <w:marLeft w:val="0"/>
                      <w:marRight w:val="0"/>
                      <w:marTop w:val="0"/>
                      <w:marBottom w:val="0"/>
                      <w:divBdr>
                        <w:top w:val="none" w:sz="0" w:space="0" w:color="auto"/>
                        <w:left w:val="none" w:sz="0" w:space="0" w:color="auto"/>
                        <w:bottom w:val="none" w:sz="0" w:space="0" w:color="auto"/>
                        <w:right w:val="none" w:sz="0" w:space="0" w:color="auto"/>
                      </w:divBdr>
                      <w:divsChild>
                        <w:div w:id="302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5775">
              <w:marLeft w:val="0"/>
              <w:marRight w:val="0"/>
              <w:marTop w:val="0"/>
              <w:marBottom w:val="0"/>
              <w:divBdr>
                <w:top w:val="none" w:sz="0" w:space="0" w:color="auto"/>
                <w:left w:val="none" w:sz="0" w:space="0" w:color="auto"/>
                <w:bottom w:val="none" w:sz="0" w:space="0" w:color="auto"/>
                <w:right w:val="none" w:sz="0" w:space="0" w:color="auto"/>
              </w:divBdr>
              <w:divsChild>
                <w:div w:id="378749910">
                  <w:marLeft w:val="0"/>
                  <w:marRight w:val="0"/>
                  <w:marTop w:val="0"/>
                  <w:marBottom w:val="0"/>
                  <w:divBdr>
                    <w:top w:val="none" w:sz="0" w:space="0" w:color="auto"/>
                    <w:left w:val="none" w:sz="0" w:space="0" w:color="auto"/>
                    <w:bottom w:val="none" w:sz="0" w:space="0" w:color="auto"/>
                    <w:right w:val="none" w:sz="0" w:space="0" w:color="auto"/>
                  </w:divBdr>
                  <w:divsChild>
                    <w:div w:id="1831287764">
                      <w:marLeft w:val="0"/>
                      <w:marRight w:val="0"/>
                      <w:marTop w:val="0"/>
                      <w:marBottom w:val="0"/>
                      <w:divBdr>
                        <w:top w:val="none" w:sz="0" w:space="0" w:color="auto"/>
                        <w:left w:val="none" w:sz="0" w:space="0" w:color="auto"/>
                        <w:bottom w:val="none" w:sz="0" w:space="0" w:color="auto"/>
                        <w:right w:val="none" w:sz="0" w:space="0" w:color="auto"/>
                      </w:divBdr>
                      <w:divsChild>
                        <w:div w:id="876284879">
                          <w:marLeft w:val="0"/>
                          <w:marRight w:val="0"/>
                          <w:marTop w:val="0"/>
                          <w:marBottom w:val="0"/>
                          <w:divBdr>
                            <w:top w:val="none" w:sz="0" w:space="0" w:color="auto"/>
                            <w:left w:val="none" w:sz="0" w:space="0" w:color="auto"/>
                            <w:bottom w:val="none" w:sz="0" w:space="0" w:color="auto"/>
                            <w:right w:val="none" w:sz="0" w:space="0" w:color="auto"/>
                          </w:divBdr>
                        </w:div>
                        <w:div w:id="31922060">
                          <w:marLeft w:val="0"/>
                          <w:marRight w:val="0"/>
                          <w:marTop w:val="0"/>
                          <w:marBottom w:val="0"/>
                          <w:divBdr>
                            <w:top w:val="none" w:sz="0" w:space="0" w:color="auto"/>
                            <w:left w:val="none" w:sz="0" w:space="0" w:color="auto"/>
                            <w:bottom w:val="none" w:sz="0" w:space="0" w:color="auto"/>
                            <w:right w:val="none" w:sz="0" w:space="0" w:color="auto"/>
                          </w:divBdr>
                        </w:div>
                        <w:div w:id="1898860379">
                          <w:marLeft w:val="0"/>
                          <w:marRight w:val="0"/>
                          <w:marTop w:val="0"/>
                          <w:marBottom w:val="0"/>
                          <w:divBdr>
                            <w:top w:val="none" w:sz="0" w:space="0" w:color="auto"/>
                            <w:left w:val="none" w:sz="0" w:space="0" w:color="auto"/>
                            <w:bottom w:val="none" w:sz="0" w:space="0" w:color="auto"/>
                            <w:right w:val="none" w:sz="0" w:space="0" w:color="auto"/>
                          </w:divBdr>
                        </w:div>
                        <w:div w:id="1849635657">
                          <w:marLeft w:val="0"/>
                          <w:marRight w:val="0"/>
                          <w:marTop w:val="0"/>
                          <w:marBottom w:val="0"/>
                          <w:divBdr>
                            <w:top w:val="none" w:sz="0" w:space="0" w:color="auto"/>
                            <w:left w:val="none" w:sz="0" w:space="0" w:color="auto"/>
                            <w:bottom w:val="none" w:sz="0" w:space="0" w:color="auto"/>
                            <w:right w:val="none" w:sz="0" w:space="0" w:color="auto"/>
                          </w:divBdr>
                        </w:div>
                        <w:div w:id="20207341">
                          <w:marLeft w:val="0"/>
                          <w:marRight w:val="0"/>
                          <w:marTop w:val="0"/>
                          <w:marBottom w:val="0"/>
                          <w:divBdr>
                            <w:top w:val="none" w:sz="0" w:space="0" w:color="auto"/>
                            <w:left w:val="none" w:sz="0" w:space="0" w:color="auto"/>
                            <w:bottom w:val="none" w:sz="0" w:space="0" w:color="auto"/>
                            <w:right w:val="none" w:sz="0" w:space="0" w:color="auto"/>
                          </w:divBdr>
                        </w:div>
                        <w:div w:id="1555584494">
                          <w:marLeft w:val="0"/>
                          <w:marRight w:val="0"/>
                          <w:marTop w:val="0"/>
                          <w:marBottom w:val="0"/>
                          <w:divBdr>
                            <w:top w:val="none" w:sz="0" w:space="0" w:color="auto"/>
                            <w:left w:val="none" w:sz="0" w:space="0" w:color="auto"/>
                            <w:bottom w:val="none" w:sz="0" w:space="0" w:color="auto"/>
                            <w:right w:val="none" w:sz="0" w:space="0" w:color="auto"/>
                          </w:divBdr>
                        </w:div>
                        <w:div w:id="688676040">
                          <w:marLeft w:val="0"/>
                          <w:marRight w:val="0"/>
                          <w:marTop w:val="0"/>
                          <w:marBottom w:val="0"/>
                          <w:divBdr>
                            <w:top w:val="none" w:sz="0" w:space="0" w:color="auto"/>
                            <w:left w:val="none" w:sz="0" w:space="0" w:color="auto"/>
                            <w:bottom w:val="none" w:sz="0" w:space="0" w:color="auto"/>
                            <w:right w:val="none" w:sz="0" w:space="0" w:color="auto"/>
                          </w:divBdr>
                        </w:div>
                        <w:div w:id="46802691">
                          <w:marLeft w:val="0"/>
                          <w:marRight w:val="0"/>
                          <w:marTop w:val="0"/>
                          <w:marBottom w:val="0"/>
                          <w:divBdr>
                            <w:top w:val="none" w:sz="0" w:space="0" w:color="auto"/>
                            <w:left w:val="none" w:sz="0" w:space="0" w:color="auto"/>
                            <w:bottom w:val="none" w:sz="0" w:space="0" w:color="auto"/>
                            <w:right w:val="none" w:sz="0" w:space="0" w:color="auto"/>
                          </w:divBdr>
                        </w:div>
                        <w:div w:id="547910153">
                          <w:marLeft w:val="0"/>
                          <w:marRight w:val="0"/>
                          <w:marTop w:val="0"/>
                          <w:marBottom w:val="0"/>
                          <w:divBdr>
                            <w:top w:val="none" w:sz="0" w:space="0" w:color="auto"/>
                            <w:left w:val="none" w:sz="0" w:space="0" w:color="auto"/>
                            <w:bottom w:val="none" w:sz="0" w:space="0" w:color="auto"/>
                            <w:right w:val="none" w:sz="0" w:space="0" w:color="auto"/>
                          </w:divBdr>
                        </w:div>
                        <w:div w:id="2012635980">
                          <w:marLeft w:val="0"/>
                          <w:marRight w:val="0"/>
                          <w:marTop w:val="0"/>
                          <w:marBottom w:val="0"/>
                          <w:divBdr>
                            <w:top w:val="none" w:sz="0" w:space="0" w:color="auto"/>
                            <w:left w:val="none" w:sz="0" w:space="0" w:color="auto"/>
                            <w:bottom w:val="none" w:sz="0" w:space="0" w:color="auto"/>
                            <w:right w:val="none" w:sz="0" w:space="0" w:color="auto"/>
                          </w:divBdr>
                        </w:div>
                        <w:div w:id="1829637973">
                          <w:marLeft w:val="0"/>
                          <w:marRight w:val="0"/>
                          <w:marTop w:val="0"/>
                          <w:marBottom w:val="0"/>
                          <w:divBdr>
                            <w:top w:val="none" w:sz="0" w:space="0" w:color="auto"/>
                            <w:left w:val="none" w:sz="0" w:space="0" w:color="auto"/>
                            <w:bottom w:val="none" w:sz="0" w:space="0" w:color="auto"/>
                            <w:right w:val="none" w:sz="0" w:space="0" w:color="auto"/>
                          </w:divBdr>
                        </w:div>
                        <w:div w:id="1097748175">
                          <w:marLeft w:val="0"/>
                          <w:marRight w:val="0"/>
                          <w:marTop w:val="0"/>
                          <w:marBottom w:val="0"/>
                          <w:divBdr>
                            <w:top w:val="none" w:sz="0" w:space="0" w:color="auto"/>
                            <w:left w:val="none" w:sz="0" w:space="0" w:color="auto"/>
                            <w:bottom w:val="none" w:sz="0" w:space="0" w:color="auto"/>
                            <w:right w:val="none" w:sz="0" w:space="0" w:color="auto"/>
                          </w:divBdr>
                        </w:div>
                        <w:div w:id="176117845">
                          <w:marLeft w:val="0"/>
                          <w:marRight w:val="0"/>
                          <w:marTop w:val="0"/>
                          <w:marBottom w:val="0"/>
                          <w:divBdr>
                            <w:top w:val="none" w:sz="0" w:space="0" w:color="auto"/>
                            <w:left w:val="none" w:sz="0" w:space="0" w:color="auto"/>
                            <w:bottom w:val="none" w:sz="0" w:space="0" w:color="auto"/>
                            <w:right w:val="none" w:sz="0" w:space="0" w:color="auto"/>
                          </w:divBdr>
                        </w:div>
                        <w:div w:id="1448964826">
                          <w:marLeft w:val="0"/>
                          <w:marRight w:val="0"/>
                          <w:marTop w:val="0"/>
                          <w:marBottom w:val="0"/>
                          <w:divBdr>
                            <w:top w:val="none" w:sz="0" w:space="0" w:color="auto"/>
                            <w:left w:val="none" w:sz="0" w:space="0" w:color="auto"/>
                            <w:bottom w:val="none" w:sz="0" w:space="0" w:color="auto"/>
                            <w:right w:val="none" w:sz="0" w:space="0" w:color="auto"/>
                          </w:divBdr>
                        </w:div>
                        <w:div w:id="814755686">
                          <w:marLeft w:val="0"/>
                          <w:marRight w:val="0"/>
                          <w:marTop w:val="0"/>
                          <w:marBottom w:val="0"/>
                          <w:divBdr>
                            <w:top w:val="none" w:sz="0" w:space="0" w:color="auto"/>
                            <w:left w:val="none" w:sz="0" w:space="0" w:color="auto"/>
                            <w:bottom w:val="none" w:sz="0" w:space="0" w:color="auto"/>
                            <w:right w:val="none" w:sz="0" w:space="0" w:color="auto"/>
                          </w:divBdr>
                        </w:div>
                        <w:div w:id="1892761816">
                          <w:marLeft w:val="0"/>
                          <w:marRight w:val="0"/>
                          <w:marTop w:val="0"/>
                          <w:marBottom w:val="0"/>
                          <w:divBdr>
                            <w:top w:val="none" w:sz="0" w:space="0" w:color="auto"/>
                            <w:left w:val="none" w:sz="0" w:space="0" w:color="auto"/>
                            <w:bottom w:val="none" w:sz="0" w:space="0" w:color="auto"/>
                            <w:right w:val="none" w:sz="0" w:space="0" w:color="auto"/>
                          </w:divBdr>
                        </w:div>
                        <w:div w:id="789055274">
                          <w:marLeft w:val="0"/>
                          <w:marRight w:val="0"/>
                          <w:marTop w:val="0"/>
                          <w:marBottom w:val="0"/>
                          <w:divBdr>
                            <w:top w:val="none" w:sz="0" w:space="0" w:color="auto"/>
                            <w:left w:val="none" w:sz="0" w:space="0" w:color="auto"/>
                            <w:bottom w:val="none" w:sz="0" w:space="0" w:color="auto"/>
                            <w:right w:val="none" w:sz="0" w:space="0" w:color="auto"/>
                          </w:divBdr>
                        </w:div>
                        <w:div w:id="1702318989">
                          <w:marLeft w:val="0"/>
                          <w:marRight w:val="0"/>
                          <w:marTop w:val="0"/>
                          <w:marBottom w:val="0"/>
                          <w:divBdr>
                            <w:top w:val="none" w:sz="0" w:space="0" w:color="auto"/>
                            <w:left w:val="none" w:sz="0" w:space="0" w:color="auto"/>
                            <w:bottom w:val="none" w:sz="0" w:space="0" w:color="auto"/>
                            <w:right w:val="none" w:sz="0" w:space="0" w:color="auto"/>
                          </w:divBdr>
                        </w:div>
                        <w:div w:id="1549025957">
                          <w:marLeft w:val="0"/>
                          <w:marRight w:val="0"/>
                          <w:marTop w:val="0"/>
                          <w:marBottom w:val="0"/>
                          <w:divBdr>
                            <w:top w:val="none" w:sz="0" w:space="0" w:color="auto"/>
                            <w:left w:val="none" w:sz="0" w:space="0" w:color="auto"/>
                            <w:bottom w:val="none" w:sz="0" w:space="0" w:color="auto"/>
                            <w:right w:val="none" w:sz="0" w:space="0" w:color="auto"/>
                          </w:divBdr>
                        </w:div>
                        <w:div w:id="1173573569">
                          <w:marLeft w:val="0"/>
                          <w:marRight w:val="0"/>
                          <w:marTop w:val="0"/>
                          <w:marBottom w:val="0"/>
                          <w:divBdr>
                            <w:top w:val="none" w:sz="0" w:space="0" w:color="auto"/>
                            <w:left w:val="none" w:sz="0" w:space="0" w:color="auto"/>
                            <w:bottom w:val="none" w:sz="0" w:space="0" w:color="auto"/>
                            <w:right w:val="none" w:sz="0" w:space="0" w:color="auto"/>
                          </w:divBdr>
                        </w:div>
                        <w:div w:id="1270744696">
                          <w:marLeft w:val="0"/>
                          <w:marRight w:val="0"/>
                          <w:marTop w:val="0"/>
                          <w:marBottom w:val="0"/>
                          <w:divBdr>
                            <w:top w:val="none" w:sz="0" w:space="0" w:color="auto"/>
                            <w:left w:val="none" w:sz="0" w:space="0" w:color="auto"/>
                            <w:bottom w:val="none" w:sz="0" w:space="0" w:color="auto"/>
                            <w:right w:val="none" w:sz="0" w:space="0" w:color="auto"/>
                          </w:divBdr>
                        </w:div>
                        <w:div w:id="1036855217">
                          <w:marLeft w:val="0"/>
                          <w:marRight w:val="0"/>
                          <w:marTop w:val="0"/>
                          <w:marBottom w:val="0"/>
                          <w:divBdr>
                            <w:top w:val="none" w:sz="0" w:space="0" w:color="auto"/>
                            <w:left w:val="none" w:sz="0" w:space="0" w:color="auto"/>
                            <w:bottom w:val="none" w:sz="0" w:space="0" w:color="auto"/>
                            <w:right w:val="none" w:sz="0" w:space="0" w:color="auto"/>
                          </w:divBdr>
                        </w:div>
                        <w:div w:id="1193761508">
                          <w:marLeft w:val="0"/>
                          <w:marRight w:val="0"/>
                          <w:marTop w:val="0"/>
                          <w:marBottom w:val="0"/>
                          <w:divBdr>
                            <w:top w:val="none" w:sz="0" w:space="0" w:color="auto"/>
                            <w:left w:val="none" w:sz="0" w:space="0" w:color="auto"/>
                            <w:bottom w:val="none" w:sz="0" w:space="0" w:color="auto"/>
                            <w:right w:val="none" w:sz="0" w:space="0" w:color="auto"/>
                          </w:divBdr>
                        </w:div>
                        <w:div w:id="264459421">
                          <w:marLeft w:val="0"/>
                          <w:marRight w:val="0"/>
                          <w:marTop w:val="0"/>
                          <w:marBottom w:val="0"/>
                          <w:divBdr>
                            <w:top w:val="none" w:sz="0" w:space="0" w:color="auto"/>
                            <w:left w:val="none" w:sz="0" w:space="0" w:color="auto"/>
                            <w:bottom w:val="none" w:sz="0" w:space="0" w:color="auto"/>
                            <w:right w:val="none" w:sz="0" w:space="0" w:color="auto"/>
                          </w:divBdr>
                        </w:div>
                        <w:div w:id="645472273">
                          <w:marLeft w:val="0"/>
                          <w:marRight w:val="0"/>
                          <w:marTop w:val="0"/>
                          <w:marBottom w:val="0"/>
                          <w:divBdr>
                            <w:top w:val="none" w:sz="0" w:space="0" w:color="auto"/>
                            <w:left w:val="none" w:sz="0" w:space="0" w:color="auto"/>
                            <w:bottom w:val="none" w:sz="0" w:space="0" w:color="auto"/>
                            <w:right w:val="none" w:sz="0" w:space="0" w:color="auto"/>
                          </w:divBdr>
                        </w:div>
                        <w:div w:id="739256268">
                          <w:marLeft w:val="0"/>
                          <w:marRight w:val="0"/>
                          <w:marTop w:val="0"/>
                          <w:marBottom w:val="0"/>
                          <w:divBdr>
                            <w:top w:val="none" w:sz="0" w:space="0" w:color="auto"/>
                            <w:left w:val="none" w:sz="0" w:space="0" w:color="auto"/>
                            <w:bottom w:val="none" w:sz="0" w:space="0" w:color="auto"/>
                            <w:right w:val="none" w:sz="0" w:space="0" w:color="auto"/>
                          </w:divBdr>
                        </w:div>
                        <w:div w:id="1159034218">
                          <w:marLeft w:val="0"/>
                          <w:marRight w:val="0"/>
                          <w:marTop w:val="0"/>
                          <w:marBottom w:val="0"/>
                          <w:divBdr>
                            <w:top w:val="none" w:sz="0" w:space="0" w:color="auto"/>
                            <w:left w:val="none" w:sz="0" w:space="0" w:color="auto"/>
                            <w:bottom w:val="none" w:sz="0" w:space="0" w:color="auto"/>
                            <w:right w:val="none" w:sz="0" w:space="0" w:color="auto"/>
                          </w:divBdr>
                        </w:div>
                        <w:div w:id="468936680">
                          <w:marLeft w:val="0"/>
                          <w:marRight w:val="0"/>
                          <w:marTop w:val="0"/>
                          <w:marBottom w:val="0"/>
                          <w:divBdr>
                            <w:top w:val="none" w:sz="0" w:space="0" w:color="auto"/>
                            <w:left w:val="none" w:sz="0" w:space="0" w:color="auto"/>
                            <w:bottom w:val="none" w:sz="0" w:space="0" w:color="auto"/>
                            <w:right w:val="none" w:sz="0" w:space="0" w:color="auto"/>
                          </w:divBdr>
                        </w:div>
                        <w:div w:id="1307275847">
                          <w:marLeft w:val="0"/>
                          <w:marRight w:val="0"/>
                          <w:marTop w:val="0"/>
                          <w:marBottom w:val="0"/>
                          <w:divBdr>
                            <w:top w:val="none" w:sz="0" w:space="0" w:color="auto"/>
                            <w:left w:val="none" w:sz="0" w:space="0" w:color="auto"/>
                            <w:bottom w:val="none" w:sz="0" w:space="0" w:color="auto"/>
                            <w:right w:val="none" w:sz="0" w:space="0" w:color="auto"/>
                          </w:divBdr>
                        </w:div>
                        <w:div w:id="862861152">
                          <w:marLeft w:val="0"/>
                          <w:marRight w:val="0"/>
                          <w:marTop w:val="0"/>
                          <w:marBottom w:val="0"/>
                          <w:divBdr>
                            <w:top w:val="none" w:sz="0" w:space="0" w:color="auto"/>
                            <w:left w:val="none" w:sz="0" w:space="0" w:color="auto"/>
                            <w:bottom w:val="none" w:sz="0" w:space="0" w:color="auto"/>
                            <w:right w:val="none" w:sz="0" w:space="0" w:color="auto"/>
                          </w:divBdr>
                        </w:div>
                        <w:div w:id="1803503708">
                          <w:marLeft w:val="0"/>
                          <w:marRight w:val="0"/>
                          <w:marTop w:val="0"/>
                          <w:marBottom w:val="0"/>
                          <w:divBdr>
                            <w:top w:val="none" w:sz="0" w:space="0" w:color="auto"/>
                            <w:left w:val="none" w:sz="0" w:space="0" w:color="auto"/>
                            <w:bottom w:val="none" w:sz="0" w:space="0" w:color="auto"/>
                            <w:right w:val="none" w:sz="0" w:space="0" w:color="auto"/>
                          </w:divBdr>
                        </w:div>
                        <w:div w:id="5648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805798">
      <w:bodyDiv w:val="1"/>
      <w:marLeft w:val="0"/>
      <w:marRight w:val="0"/>
      <w:marTop w:val="0"/>
      <w:marBottom w:val="0"/>
      <w:divBdr>
        <w:top w:val="none" w:sz="0" w:space="0" w:color="auto"/>
        <w:left w:val="none" w:sz="0" w:space="0" w:color="auto"/>
        <w:bottom w:val="none" w:sz="0" w:space="0" w:color="auto"/>
        <w:right w:val="none" w:sz="0" w:space="0" w:color="auto"/>
      </w:divBdr>
      <w:divsChild>
        <w:div w:id="17856629">
          <w:marLeft w:val="0"/>
          <w:marRight w:val="0"/>
          <w:marTop w:val="0"/>
          <w:marBottom w:val="120"/>
          <w:divBdr>
            <w:top w:val="single" w:sz="6" w:space="0" w:color="D5DDC6"/>
            <w:left w:val="single" w:sz="24" w:space="0" w:color="66BB55"/>
            <w:bottom w:val="single" w:sz="6" w:space="0" w:color="D5DDC6"/>
            <w:right w:val="single" w:sz="6" w:space="0" w:color="D5DDC6"/>
          </w:divBdr>
        </w:div>
        <w:div w:id="1642613277">
          <w:marLeft w:val="0"/>
          <w:marRight w:val="0"/>
          <w:marTop w:val="0"/>
          <w:marBottom w:val="120"/>
          <w:divBdr>
            <w:top w:val="single" w:sz="6" w:space="0" w:color="D5DDC6"/>
            <w:left w:val="single" w:sz="24" w:space="0" w:color="66BB55"/>
            <w:bottom w:val="single" w:sz="6" w:space="0" w:color="D5DDC6"/>
            <w:right w:val="single" w:sz="6" w:space="0" w:color="D5DDC6"/>
          </w:divBdr>
        </w:div>
        <w:div w:id="1613781840">
          <w:marLeft w:val="0"/>
          <w:marRight w:val="0"/>
          <w:marTop w:val="120"/>
          <w:marBottom w:val="0"/>
          <w:divBdr>
            <w:top w:val="single" w:sz="6" w:space="0" w:color="D5DDC6"/>
            <w:left w:val="single" w:sz="6" w:space="4" w:color="D5DDC6"/>
            <w:bottom w:val="single" w:sz="6" w:space="0" w:color="D5DDC6"/>
            <w:right w:val="single" w:sz="6" w:space="0" w:color="D5DDC6"/>
          </w:divBdr>
        </w:div>
        <w:div w:id="9972237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string" TargetMode="External"/><Relationship Id="rId117" Type="http://schemas.openxmlformats.org/officeDocument/2006/relationships/hyperlink" Target="https://www.javatpoint.com/java-reader-class" TargetMode="External"/><Relationship Id="rId21" Type="http://schemas.openxmlformats.org/officeDocument/2006/relationships/image" Target="media/image5.png"/><Relationship Id="rId42" Type="http://schemas.openxmlformats.org/officeDocument/2006/relationships/hyperlink" Target="https://www.javatpoint.com/object-and-class-in-java" TargetMode="External"/><Relationship Id="rId47" Type="http://schemas.openxmlformats.org/officeDocument/2006/relationships/hyperlink" Target="https://www.javatpoint.com/object-and-class-in-java" TargetMode="External"/><Relationship Id="rId63" Type="http://schemas.openxmlformats.org/officeDocument/2006/relationships/hyperlink" Target="https://www.javatpoint.com/java-constructor" TargetMode="External"/><Relationship Id="rId68" Type="http://schemas.openxmlformats.org/officeDocument/2006/relationships/hyperlink" Target="https://www.javatpoint.com/java-string" TargetMode="External"/><Relationship Id="rId84" Type="http://schemas.openxmlformats.org/officeDocument/2006/relationships/hyperlink" Target="https://www.javatpoint.com/java-reader-class" TargetMode="External"/><Relationship Id="rId89" Type="http://schemas.openxmlformats.org/officeDocument/2006/relationships/hyperlink" Target="https://www.javatpoint.com/object-and-class-in-java" TargetMode="External"/><Relationship Id="rId112" Type="http://schemas.openxmlformats.org/officeDocument/2006/relationships/hyperlink" Target="https://www.javatpoint.com/array-in-java" TargetMode="External"/><Relationship Id="rId133" Type="http://schemas.openxmlformats.org/officeDocument/2006/relationships/hyperlink" Target="https://www.javatpoint.com/java-constructor" TargetMode="External"/><Relationship Id="rId138" Type="http://schemas.openxmlformats.org/officeDocument/2006/relationships/hyperlink" Target="https://www.javatpoint.com/object-and-class-in-java" TargetMode="External"/><Relationship Id="rId154" Type="http://schemas.openxmlformats.org/officeDocument/2006/relationships/hyperlink" Target="https://www.javatpoint.com/post/java-scanner-hasnextbyte-method" TargetMode="External"/><Relationship Id="rId159" Type="http://schemas.openxmlformats.org/officeDocument/2006/relationships/hyperlink" Target="https://www.javatpoint.com/post/java-scanner-hasnextlong-method" TargetMode="External"/><Relationship Id="rId175" Type="http://schemas.openxmlformats.org/officeDocument/2006/relationships/hyperlink" Target="https://www.javatpoint.com/post/java-scanner-radix-method" TargetMode="External"/><Relationship Id="rId170" Type="http://schemas.openxmlformats.org/officeDocument/2006/relationships/hyperlink" Target="https://www.javatpoint.com/post/java-scanner-nextfloat-method" TargetMode="External"/><Relationship Id="rId16" Type="http://schemas.openxmlformats.org/officeDocument/2006/relationships/hyperlink" Target="https://www.javatpoint.com/enum-in-java" TargetMode="External"/><Relationship Id="rId107" Type="http://schemas.openxmlformats.org/officeDocument/2006/relationships/hyperlink" Target="https://www.javatpoint.com/java-string" TargetMode="External"/><Relationship Id="rId11" Type="http://schemas.openxmlformats.org/officeDocument/2006/relationships/hyperlink" Target="https://www.javatpoint.com/java-tutorial" TargetMode="External"/><Relationship Id="rId32" Type="http://schemas.openxmlformats.org/officeDocument/2006/relationships/hyperlink" Target="https://www.javatpoint.com/java-dataoutputstream-class" TargetMode="External"/><Relationship Id="rId37" Type="http://schemas.openxmlformats.org/officeDocument/2006/relationships/hyperlink" Target="https://www.javatpoint.com/array-in-java" TargetMode="External"/><Relationship Id="rId53" Type="http://schemas.openxmlformats.org/officeDocument/2006/relationships/hyperlink" Target="https://www.javatpoint.com/abstract-class-in-java" TargetMode="External"/><Relationship Id="rId58" Type="http://schemas.openxmlformats.org/officeDocument/2006/relationships/hyperlink" Target="https://www.javatpoint.com/java-chararrayreader-class" TargetMode="External"/><Relationship Id="rId74" Type="http://schemas.openxmlformats.org/officeDocument/2006/relationships/hyperlink" Target="https://www.javatpoint.com/java-file-class" TargetMode="External"/><Relationship Id="rId79" Type="http://schemas.openxmlformats.org/officeDocument/2006/relationships/hyperlink" Target="https://www.javatpoint.com/object-and-class-in-java" TargetMode="External"/><Relationship Id="rId102" Type="http://schemas.openxmlformats.org/officeDocument/2006/relationships/hyperlink" Target="https://www.javatpoint.com/java-tutorial" TargetMode="External"/><Relationship Id="rId123" Type="http://schemas.openxmlformats.org/officeDocument/2006/relationships/hyperlink" Target="https://www.javatpoint.com/object-and-class-in-java" TargetMode="External"/><Relationship Id="rId128" Type="http://schemas.openxmlformats.org/officeDocument/2006/relationships/hyperlink" Target="https://www.javatpoint.com/array-in-java" TargetMode="External"/><Relationship Id="rId144" Type="http://schemas.openxmlformats.org/officeDocument/2006/relationships/hyperlink" Target="https://www.javatpoint.com/java-string" TargetMode="External"/><Relationship Id="rId149" Type="http://schemas.openxmlformats.org/officeDocument/2006/relationships/hyperlink" Target="https://www.javatpoint.com/post/java-scanner-findwithinhorizon-method" TargetMode="External"/><Relationship Id="rId5" Type="http://schemas.openxmlformats.org/officeDocument/2006/relationships/webSettings" Target="webSettings.xml"/><Relationship Id="rId90" Type="http://schemas.openxmlformats.org/officeDocument/2006/relationships/hyperlink" Target="https://www.javatpoint.com/array-in-java" TargetMode="External"/><Relationship Id="rId95" Type="http://schemas.openxmlformats.org/officeDocument/2006/relationships/hyperlink" Target="https://www.javatpoint.com/java-string" TargetMode="External"/><Relationship Id="rId160" Type="http://schemas.openxmlformats.org/officeDocument/2006/relationships/hyperlink" Target="https://www.javatpoint.com/post/java-scanner-hasnextshort-method" TargetMode="External"/><Relationship Id="rId165" Type="http://schemas.openxmlformats.org/officeDocument/2006/relationships/hyperlink" Target="https://www.javatpoint.com/post/java-scanner-nextbigdecimal-method" TargetMode="External"/><Relationship Id="rId181" Type="http://schemas.openxmlformats.org/officeDocument/2006/relationships/hyperlink" Target="https://www.javatpoint.com/post/java-scanner-usedelimiter-method" TargetMode="External"/><Relationship Id="rId22" Type="http://schemas.openxmlformats.org/officeDocument/2006/relationships/hyperlink" Target="https://www.javatpoint.com/array-in-java" TargetMode="External"/><Relationship Id="rId27" Type="http://schemas.openxmlformats.org/officeDocument/2006/relationships/hyperlink" Target="https://www.javatpoint.com/object-and-class-in-java" TargetMode="External"/><Relationship Id="rId43" Type="http://schemas.openxmlformats.org/officeDocument/2006/relationships/hyperlink" Target="https://www.javatpoint.com/java-string" TargetMode="External"/><Relationship Id="rId48" Type="http://schemas.openxmlformats.org/officeDocument/2006/relationships/hyperlink" Target="https://www.javatpoint.com/abstract-class-in-java" TargetMode="External"/><Relationship Id="rId64" Type="http://schemas.openxmlformats.org/officeDocument/2006/relationships/hyperlink" Target="https://www.javatpoint.com/array-in-java" TargetMode="External"/><Relationship Id="rId69" Type="http://schemas.openxmlformats.org/officeDocument/2006/relationships/hyperlink" Target="https://www.javatpoint.com/object-and-class-in-java" TargetMode="External"/><Relationship Id="rId113" Type="http://schemas.openxmlformats.org/officeDocument/2006/relationships/hyperlink" Target="https://www.javatpoint.com/java-tutorial" TargetMode="External"/><Relationship Id="rId118" Type="http://schemas.openxmlformats.org/officeDocument/2006/relationships/hyperlink" Target="https://www.javatpoint.com/array-in-java" TargetMode="External"/><Relationship Id="rId134" Type="http://schemas.openxmlformats.org/officeDocument/2006/relationships/hyperlink" Target="https://www.javatpoint.com/array-in-java" TargetMode="External"/><Relationship Id="rId139" Type="http://schemas.openxmlformats.org/officeDocument/2006/relationships/hyperlink" Target="https://www.javatpoint.com/object-class" TargetMode="External"/><Relationship Id="rId80" Type="http://schemas.openxmlformats.org/officeDocument/2006/relationships/hyperlink" Target="https://www.javatpoint.com/array-in-java" TargetMode="External"/><Relationship Id="rId85" Type="http://schemas.openxmlformats.org/officeDocument/2006/relationships/hyperlink" Target="https://www.javatpoint.com/object-and-class-in-java" TargetMode="External"/><Relationship Id="rId150" Type="http://schemas.openxmlformats.org/officeDocument/2006/relationships/hyperlink" Target="https://www.javatpoint.com/post/java-scanner-hasnext-method" TargetMode="External"/><Relationship Id="rId155" Type="http://schemas.openxmlformats.org/officeDocument/2006/relationships/hyperlink" Target="https://www.javatpoint.com/post/java-scanner-hasnextdouble-method" TargetMode="External"/><Relationship Id="rId171" Type="http://schemas.openxmlformats.org/officeDocument/2006/relationships/hyperlink" Target="https://www.javatpoint.com/post/java-scanner-nextint-method" TargetMode="External"/><Relationship Id="rId176" Type="http://schemas.openxmlformats.org/officeDocument/2006/relationships/hyperlink" Target="https://www.javatpoint.com/post/java-scanner-remove-method" TargetMode="External"/><Relationship Id="rId12" Type="http://schemas.openxmlformats.org/officeDocument/2006/relationships/hyperlink" Target="https://www.javatpoint.com/object-class" TargetMode="External"/><Relationship Id="rId17" Type="http://schemas.openxmlformats.org/officeDocument/2006/relationships/hyperlink" Target="https://www.javatpoint.com/array-in-java" TargetMode="External"/><Relationship Id="rId33" Type="http://schemas.openxmlformats.org/officeDocument/2006/relationships/hyperlink" Target="https://www.javatpoint.com/java-bufferedinputstream-class" TargetMode="External"/><Relationship Id="rId38" Type="http://schemas.openxmlformats.org/officeDocument/2006/relationships/hyperlink" Target="https://www.javatpoint.com/serialization-in-java" TargetMode="External"/><Relationship Id="rId59" Type="http://schemas.openxmlformats.org/officeDocument/2006/relationships/hyperlink" Target="https://www.javatpoint.com/java-filterreader-class" TargetMode="External"/><Relationship Id="rId103" Type="http://schemas.openxmlformats.org/officeDocument/2006/relationships/hyperlink" Target="https://www.javatpoint.com/object-class" TargetMode="External"/><Relationship Id="rId108" Type="http://schemas.openxmlformats.org/officeDocument/2006/relationships/hyperlink" Target="https://www.javatpoint.com/java-writer-class" TargetMode="External"/><Relationship Id="rId124" Type="http://schemas.openxmlformats.org/officeDocument/2006/relationships/hyperlink" Target="https://www.javatpoint.com/java-pipedwriter-class" TargetMode="External"/><Relationship Id="rId129" Type="http://schemas.openxmlformats.org/officeDocument/2006/relationships/hyperlink" Target="https://www.javatpoint.com/java-string" TargetMode="External"/><Relationship Id="rId54" Type="http://schemas.openxmlformats.org/officeDocument/2006/relationships/hyperlink" Target="https://www.javatpoint.com/java-8-stream" TargetMode="External"/><Relationship Id="rId70" Type="http://schemas.openxmlformats.org/officeDocument/2006/relationships/hyperlink" Target="https://www.javatpoint.com/java-fileinputstream-class" TargetMode="External"/><Relationship Id="rId75" Type="http://schemas.openxmlformats.org/officeDocument/2006/relationships/hyperlink" Target="https://www.javatpoint.com/java-writer-class" TargetMode="External"/><Relationship Id="rId91" Type="http://schemas.openxmlformats.org/officeDocument/2006/relationships/hyperlink" Target="https://www.javatpoint.com/java-string" TargetMode="External"/><Relationship Id="rId96" Type="http://schemas.openxmlformats.org/officeDocument/2006/relationships/hyperlink" Target="https://www.javatpoint.com/object-and-class-in-java" TargetMode="External"/><Relationship Id="rId140" Type="http://schemas.openxmlformats.org/officeDocument/2006/relationships/hyperlink" Target="https://www.javatpoint.com/array-in-java" TargetMode="External"/><Relationship Id="rId145" Type="http://schemas.openxmlformats.org/officeDocument/2006/relationships/hyperlink" Target="https://www.javatpoint.com/data-transfer-between-channels" TargetMode="External"/><Relationship Id="rId161" Type="http://schemas.openxmlformats.org/officeDocument/2006/relationships/hyperlink" Target="https://www.javatpoint.com/post/java-scanner-ioexception-method" TargetMode="External"/><Relationship Id="rId166" Type="http://schemas.openxmlformats.org/officeDocument/2006/relationships/hyperlink" Target="https://www.javatpoint.com/post/java-scanner-nextbiginteger-method" TargetMode="External"/><Relationship Id="rId182" Type="http://schemas.openxmlformats.org/officeDocument/2006/relationships/hyperlink" Target="https://www.javatpoint.com/post/java-scanner-uselocale-method"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java-string" TargetMode="External"/><Relationship Id="rId49" Type="http://schemas.openxmlformats.org/officeDocument/2006/relationships/hyperlink" Target="https://www.javatpoint.com/object-and-class-in-java" TargetMode="External"/><Relationship Id="rId114" Type="http://schemas.openxmlformats.org/officeDocument/2006/relationships/hyperlink" Target="https://www.javatpoint.com/object-class" TargetMode="External"/><Relationship Id="rId119" Type="http://schemas.openxmlformats.org/officeDocument/2006/relationships/hyperlink" Target="https://www.javatpoint.com/java-tutorial" TargetMode="External"/><Relationship Id="rId44" Type="http://schemas.openxmlformats.org/officeDocument/2006/relationships/hyperlink" Target="https://www.javatpoint.com/java-printwriter-class" TargetMode="External"/><Relationship Id="rId60" Type="http://schemas.openxmlformats.org/officeDocument/2006/relationships/hyperlink" Target="https://www.javatpoint.com/Input-from-keyboard-by-InputStreamReader" TargetMode="External"/><Relationship Id="rId65" Type="http://schemas.openxmlformats.org/officeDocument/2006/relationships/hyperlink" Target="https://www.javatpoint.com/java-file-class" TargetMode="External"/><Relationship Id="rId81" Type="http://schemas.openxmlformats.org/officeDocument/2006/relationships/hyperlink" Target="https://www.javatpoint.com/java-8-stream" TargetMode="External"/><Relationship Id="rId86" Type="http://schemas.openxmlformats.org/officeDocument/2006/relationships/hyperlink" Target="https://www.javatpoint.com/java-writer-class" TargetMode="External"/><Relationship Id="rId130" Type="http://schemas.openxmlformats.org/officeDocument/2006/relationships/hyperlink" Target="https://www.javatpoint.com/java-reader-class" TargetMode="External"/><Relationship Id="rId135" Type="http://schemas.openxmlformats.org/officeDocument/2006/relationships/hyperlink" Target="https://www.javatpoint.com/socket-programming" TargetMode="External"/><Relationship Id="rId151" Type="http://schemas.openxmlformats.org/officeDocument/2006/relationships/hyperlink" Target="https://www.javatpoint.com/post/java-scanner-hasnextbigdecimal-method" TargetMode="External"/><Relationship Id="rId156" Type="http://schemas.openxmlformats.org/officeDocument/2006/relationships/hyperlink" Target="https://www.javatpoint.com/post/java-scanner-hasnextfloat-method" TargetMode="External"/><Relationship Id="rId177" Type="http://schemas.openxmlformats.org/officeDocument/2006/relationships/hyperlink" Target="https://www.javatpoint.com/post/java-scanner-reset-method" TargetMode="External"/><Relationship Id="rId4" Type="http://schemas.openxmlformats.org/officeDocument/2006/relationships/settings" Target="settings.xml"/><Relationship Id="rId9" Type="http://schemas.openxmlformats.org/officeDocument/2006/relationships/image" Target="media/image4.gif"/><Relationship Id="rId172" Type="http://schemas.openxmlformats.org/officeDocument/2006/relationships/hyperlink" Target="https://www.javatpoint.com/post/java-scanner-nextline-method" TargetMode="External"/><Relationship Id="rId180" Type="http://schemas.openxmlformats.org/officeDocument/2006/relationships/hyperlink" Target="https://www.javatpoint.com/post/java-scanner-tostring-method" TargetMode="External"/><Relationship Id="rId13" Type="http://schemas.openxmlformats.org/officeDocument/2006/relationships/hyperlink" Target="https://www.javatpoint.com/java-8-stream" TargetMode="External"/><Relationship Id="rId18" Type="http://schemas.openxmlformats.org/officeDocument/2006/relationships/hyperlink" Target="https://www.javatpoint.com/java-8-stream" TargetMode="External"/><Relationship Id="rId39" Type="http://schemas.openxmlformats.org/officeDocument/2006/relationships/hyperlink" Target="https://www.javatpoint.com/array-in-java" TargetMode="External"/><Relationship Id="rId109" Type="http://schemas.openxmlformats.org/officeDocument/2006/relationships/hyperlink" Target="https://www.javatpoint.com/java-networking" TargetMode="External"/><Relationship Id="rId34" Type="http://schemas.openxmlformats.org/officeDocument/2006/relationships/hyperlink" Target="https://www.javatpoint.com/java-datainputstream-class" TargetMode="External"/><Relationship Id="rId50" Type="http://schemas.openxmlformats.org/officeDocument/2006/relationships/hyperlink" Target="https://www.javatpoint.com/array-in-java" TargetMode="External"/><Relationship Id="rId55" Type="http://schemas.openxmlformats.org/officeDocument/2006/relationships/hyperlink" Target="https://www.javatpoint.com/method-overriding-in-java" TargetMode="External"/><Relationship Id="rId76" Type="http://schemas.openxmlformats.org/officeDocument/2006/relationships/hyperlink" Target="https://www.javatpoint.com/array-in-java" TargetMode="External"/><Relationship Id="rId97" Type="http://schemas.openxmlformats.org/officeDocument/2006/relationships/hyperlink" Target="https://www.javatpoint.com/array-in-java" TargetMode="External"/><Relationship Id="rId104" Type="http://schemas.openxmlformats.org/officeDocument/2006/relationships/hyperlink" Target="https://www.javatpoint.com/java-8-stream" TargetMode="External"/><Relationship Id="rId120" Type="http://schemas.openxmlformats.org/officeDocument/2006/relationships/hyperlink" Target="https://www.javatpoint.com/java-pipedreader-class" TargetMode="External"/><Relationship Id="rId125" Type="http://schemas.openxmlformats.org/officeDocument/2006/relationships/hyperlink" Target="https://www.javatpoint.com/creating-thread" TargetMode="External"/><Relationship Id="rId141" Type="http://schemas.openxmlformats.org/officeDocument/2006/relationships/hyperlink" Target="https://www.javatpoint.com/c-pointers" TargetMode="External"/><Relationship Id="rId146" Type="http://schemas.openxmlformats.org/officeDocument/2006/relationships/hyperlink" Target="https://www.javatpoint.com/post/java-scanner-close-method" TargetMode="External"/><Relationship Id="rId167" Type="http://schemas.openxmlformats.org/officeDocument/2006/relationships/hyperlink" Target="https://www.javatpoint.com/post/java-scanner-nextboolean-method" TargetMode="External"/><Relationship Id="rId7" Type="http://schemas.openxmlformats.org/officeDocument/2006/relationships/image" Target="media/image2.png"/><Relationship Id="rId71" Type="http://schemas.openxmlformats.org/officeDocument/2006/relationships/hyperlink" Target="https://www.javatpoint.com/java-file-class" TargetMode="External"/><Relationship Id="rId92" Type="http://schemas.openxmlformats.org/officeDocument/2006/relationships/hyperlink" Target="https://www.javatpoint.com/java-writer-class" TargetMode="External"/><Relationship Id="rId162" Type="http://schemas.openxmlformats.org/officeDocument/2006/relationships/hyperlink" Target="https://www.javatpoint.com/post/java-scanner-locale-method" TargetMode="External"/><Relationship Id="rId183" Type="http://schemas.openxmlformats.org/officeDocument/2006/relationships/hyperlink" Target="https://www.javatpoint.com/post/java-scanner-useradix-method" TargetMode="External"/><Relationship Id="rId2" Type="http://schemas.openxmlformats.org/officeDocument/2006/relationships/styles" Target="styles.xml"/><Relationship Id="rId29" Type="http://schemas.openxmlformats.org/officeDocument/2006/relationships/hyperlink" Target="https://www.javatpoint.com/array-in-java" TargetMode="External"/><Relationship Id="rId24" Type="http://schemas.openxmlformats.org/officeDocument/2006/relationships/hyperlink" Target="https://www.javatpoint.com/object-and-class-in-java" TargetMode="External"/><Relationship Id="rId40" Type="http://schemas.openxmlformats.org/officeDocument/2006/relationships/hyperlink" Target="https://www.javatpoint.com/internal-details-of-jvm" TargetMode="External"/><Relationship Id="rId45" Type="http://schemas.openxmlformats.org/officeDocument/2006/relationships/hyperlink" Target="https://www.javatpoint.com/java-file-class" TargetMode="External"/><Relationship Id="rId66" Type="http://schemas.openxmlformats.org/officeDocument/2006/relationships/hyperlink" Target="https://www.javatpoint.com/java-tutorial" TargetMode="External"/><Relationship Id="rId87" Type="http://schemas.openxmlformats.org/officeDocument/2006/relationships/hyperlink" Target="https://www.javatpoint.com/object-and-class-in-java" TargetMode="External"/><Relationship Id="rId110" Type="http://schemas.openxmlformats.org/officeDocument/2006/relationships/hyperlink" Target="https://www.javatpoint.com/socket-programming" TargetMode="External"/><Relationship Id="rId115" Type="http://schemas.openxmlformats.org/officeDocument/2006/relationships/hyperlink" Target="https://www.javatpoint.com/java-8-stream" TargetMode="External"/><Relationship Id="rId131" Type="http://schemas.openxmlformats.org/officeDocument/2006/relationships/hyperlink" Target="https://www.javatpoint.com/array-in-java" TargetMode="External"/><Relationship Id="rId136" Type="http://schemas.openxmlformats.org/officeDocument/2006/relationships/hyperlink" Target="https://www.javatpoint.com/java-fileinputstream-class" TargetMode="External"/><Relationship Id="rId157" Type="http://schemas.openxmlformats.org/officeDocument/2006/relationships/hyperlink" Target="https://www.javatpoint.com/post/java-scanner-hasnextint-method" TargetMode="External"/><Relationship Id="rId178" Type="http://schemas.openxmlformats.org/officeDocument/2006/relationships/hyperlink" Target="https://www.javatpoint.com/post/java-scanner-skip-method" TargetMode="External"/><Relationship Id="rId61" Type="http://schemas.openxmlformats.org/officeDocument/2006/relationships/hyperlink" Target="https://www.javatpoint.com/java-stringreader-class" TargetMode="External"/><Relationship Id="rId82" Type="http://schemas.openxmlformats.org/officeDocument/2006/relationships/image" Target="media/image6.png"/><Relationship Id="rId152" Type="http://schemas.openxmlformats.org/officeDocument/2006/relationships/hyperlink" Target="https://www.javatpoint.com/post/java-scanner-hasnextbiginteger-method" TargetMode="External"/><Relationship Id="rId173" Type="http://schemas.openxmlformats.org/officeDocument/2006/relationships/hyperlink" Target="https://www.javatpoint.com/post/java-scanner-nextlong-method" TargetMode="External"/><Relationship Id="rId19" Type="http://schemas.openxmlformats.org/officeDocument/2006/relationships/hyperlink" Target="https://www.javatpoint.com/java-string" TargetMode="External"/><Relationship Id="rId14" Type="http://schemas.openxmlformats.org/officeDocument/2006/relationships/hyperlink" Target="https://www.javatpoint.com/java-constructor" TargetMode="External"/><Relationship Id="rId30" Type="http://schemas.openxmlformats.org/officeDocument/2006/relationships/hyperlink" Target="https://www.javatpoint.com/object-and-class-in-java" TargetMode="External"/><Relationship Id="rId35" Type="http://schemas.openxmlformats.org/officeDocument/2006/relationships/hyperlink" Target="https://www.javatpoint.com/serialization-in-java" TargetMode="External"/><Relationship Id="rId56" Type="http://schemas.openxmlformats.org/officeDocument/2006/relationships/hyperlink" Target="https://www.javatpoint.com/object-class" TargetMode="External"/><Relationship Id="rId77" Type="http://schemas.openxmlformats.org/officeDocument/2006/relationships/hyperlink" Target="https://www.javatpoint.com/java-string" TargetMode="External"/><Relationship Id="rId100" Type="http://schemas.openxmlformats.org/officeDocument/2006/relationships/hyperlink" Target="https://www.javatpoint.com/object-and-clas-in-java" TargetMode="External"/><Relationship Id="rId105" Type="http://schemas.openxmlformats.org/officeDocument/2006/relationships/hyperlink" Target="https://www.javatpoint.com/method-overriding-in-java" TargetMode="External"/><Relationship Id="rId126" Type="http://schemas.openxmlformats.org/officeDocument/2006/relationships/hyperlink" Target="https://www.javatpoint.com/array-in-java" TargetMode="External"/><Relationship Id="rId147" Type="http://schemas.openxmlformats.org/officeDocument/2006/relationships/hyperlink" Target="https://www.javatpoint.com/post/java-scanner-delimiter-method" TargetMode="External"/><Relationship Id="rId168" Type="http://schemas.openxmlformats.org/officeDocument/2006/relationships/hyperlink" Target="https://www.javatpoint.com/post/java-scanner-nextbyte-method" TargetMode="External"/><Relationship Id="rId8" Type="http://schemas.openxmlformats.org/officeDocument/2006/relationships/image" Target="media/image3.png"/><Relationship Id="rId51" Type="http://schemas.openxmlformats.org/officeDocument/2006/relationships/hyperlink" Target="https://www.javatpoint.com/java-string" TargetMode="External"/><Relationship Id="rId72" Type="http://schemas.openxmlformats.org/officeDocument/2006/relationships/hyperlink" Target="https://www.javatpoint.com/java-tutorial" TargetMode="External"/><Relationship Id="rId93" Type="http://schemas.openxmlformats.org/officeDocument/2006/relationships/hyperlink" Target="https://www.javatpoint.com/object-and-class-in-java" TargetMode="External"/><Relationship Id="rId98" Type="http://schemas.openxmlformats.org/officeDocument/2006/relationships/hyperlink" Target="https://www.javatpoint.com/java-string" TargetMode="External"/><Relationship Id="rId121" Type="http://schemas.openxmlformats.org/officeDocument/2006/relationships/hyperlink" Target="https://www.javatpoint.com/creating-thread" TargetMode="External"/><Relationship Id="rId142" Type="http://schemas.openxmlformats.org/officeDocument/2006/relationships/hyperlink" Target="https://www.javatpoint.com/throw-keyword" TargetMode="External"/><Relationship Id="rId163" Type="http://schemas.openxmlformats.org/officeDocument/2006/relationships/hyperlink" Target="https://www.javatpoint.com/post/java-scanner-match-method" TargetMode="External"/><Relationship Id="rId184"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s://www.javatpoint.com/java-tutorial" TargetMode="External"/><Relationship Id="rId46" Type="http://schemas.openxmlformats.org/officeDocument/2006/relationships/hyperlink" Target="https://www.javatpoint.com/array-in-java" TargetMode="External"/><Relationship Id="rId67" Type="http://schemas.openxmlformats.org/officeDocument/2006/relationships/hyperlink" Target="https://www.javatpoint.com/array-in-java" TargetMode="External"/><Relationship Id="rId116" Type="http://schemas.openxmlformats.org/officeDocument/2006/relationships/hyperlink" Target="https://www.javatpoint.com/java-string" TargetMode="External"/><Relationship Id="rId137" Type="http://schemas.openxmlformats.org/officeDocument/2006/relationships/hyperlink" Target="https://www.javatpoint.com/java-fileoutputstream-class" TargetMode="External"/><Relationship Id="rId158" Type="http://schemas.openxmlformats.org/officeDocument/2006/relationships/hyperlink" Target="https://www.javatpoint.com/post/java-scanner-hasnextline-method" TargetMode="External"/><Relationship Id="rId20" Type="http://schemas.openxmlformats.org/officeDocument/2006/relationships/hyperlink" Target="https://www.javatpoint.com/java-tutorial" TargetMode="External"/><Relationship Id="rId41" Type="http://schemas.openxmlformats.org/officeDocument/2006/relationships/hyperlink" Target="https://www.javatpoint.com/java-string" TargetMode="External"/><Relationship Id="rId62" Type="http://schemas.openxmlformats.org/officeDocument/2006/relationships/hyperlink" Target="https://www.javatpoint.com/access-modifiers" TargetMode="External"/><Relationship Id="rId83" Type="http://schemas.openxmlformats.org/officeDocument/2006/relationships/hyperlink" Target="https://www.javatpoint.com/array-in-java" TargetMode="External"/><Relationship Id="rId88" Type="http://schemas.openxmlformats.org/officeDocument/2006/relationships/hyperlink" Target="https://www.javatpoint.com/java-string" TargetMode="External"/><Relationship Id="rId111" Type="http://schemas.openxmlformats.org/officeDocument/2006/relationships/hyperlink" Target="https://www.javatpoint.com/java-file-class" TargetMode="External"/><Relationship Id="rId132" Type="http://schemas.openxmlformats.org/officeDocument/2006/relationships/hyperlink" Target="https://www.javatpoint.com/java-string" TargetMode="External"/><Relationship Id="rId153" Type="http://schemas.openxmlformats.org/officeDocument/2006/relationships/hyperlink" Target="https://www.javatpoint.com/post/java-scanner-hasnextboolean-method" TargetMode="External"/><Relationship Id="rId174" Type="http://schemas.openxmlformats.org/officeDocument/2006/relationships/hyperlink" Target="https://www.javatpoint.com/post/java-scanner-nextshort-method" TargetMode="External"/><Relationship Id="rId179" Type="http://schemas.openxmlformats.org/officeDocument/2006/relationships/hyperlink" Target="https://www.javatpoint.com/post/java-scanner-tokens-method" TargetMode="External"/><Relationship Id="rId15" Type="http://schemas.openxmlformats.org/officeDocument/2006/relationships/hyperlink" Target="https://www.javatpoint.com/array-in-java" TargetMode="External"/><Relationship Id="rId36" Type="http://schemas.openxmlformats.org/officeDocument/2006/relationships/hyperlink" Target="https://www.javatpoint.com/object-and-class-in-java" TargetMode="External"/><Relationship Id="rId57" Type="http://schemas.openxmlformats.org/officeDocument/2006/relationships/hyperlink" Target="https://www.javatpoint.com/java-bufferedreader-class" TargetMode="External"/><Relationship Id="rId106" Type="http://schemas.openxmlformats.org/officeDocument/2006/relationships/hyperlink" Target="https://www.javatpoint.com/java-filterreader-class" TargetMode="External"/><Relationship Id="rId127" Type="http://schemas.openxmlformats.org/officeDocument/2006/relationships/hyperlink" Target="https://www.javatpoint.com/object-and-class-in-java" TargetMode="External"/><Relationship Id="rId10" Type="http://schemas.openxmlformats.org/officeDocument/2006/relationships/hyperlink" Target="http://www.uvsc.edu/disted/php/webct/itr/index.php" TargetMode="External"/><Relationship Id="rId31" Type="http://schemas.openxmlformats.org/officeDocument/2006/relationships/hyperlink" Target="https://www.javatpoint.com/java-bufferedoutputstream-class" TargetMode="External"/><Relationship Id="rId52" Type="http://schemas.openxmlformats.org/officeDocument/2006/relationships/hyperlink" Target="https://www.javatpoint.com/java-tutorial" TargetMode="External"/><Relationship Id="rId73" Type="http://schemas.openxmlformats.org/officeDocument/2006/relationships/hyperlink" Target="https://www.javatpoint.com/java-string" TargetMode="External"/><Relationship Id="rId78" Type="http://schemas.openxmlformats.org/officeDocument/2006/relationships/hyperlink" Target="https://www.javatpoint.com/java-reader-class" TargetMode="External"/><Relationship Id="rId94" Type="http://schemas.openxmlformats.org/officeDocument/2006/relationships/hyperlink" Target="https://www.javatpoint.com/array-in-java" TargetMode="External"/><Relationship Id="rId99" Type="http://schemas.openxmlformats.org/officeDocument/2006/relationships/hyperlink" Target="https://www.javatpoint.com/array-in-java" TargetMode="External"/><Relationship Id="rId101" Type="http://schemas.openxmlformats.org/officeDocument/2006/relationships/hyperlink" Target="https://www.javatpoint.com/array-in-java" TargetMode="External"/><Relationship Id="rId122" Type="http://schemas.openxmlformats.org/officeDocument/2006/relationships/hyperlink" Target="https://www.javatpoint.com/array-in-java" TargetMode="External"/><Relationship Id="rId143" Type="http://schemas.openxmlformats.org/officeDocument/2006/relationships/hyperlink" Target="https://www.javatpoint.com/java-constructor" TargetMode="External"/><Relationship Id="rId148" Type="http://schemas.openxmlformats.org/officeDocument/2006/relationships/hyperlink" Target="https://www.javatpoint.com/post/java-scanner-findinline-method" TargetMode="External"/><Relationship Id="rId164" Type="http://schemas.openxmlformats.org/officeDocument/2006/relationships/hyperlink" Target="https://www.javatpoint.com/post/java-scanner-next-method" TargetMode="External"/><Relationship Id="rId169" Type="http://schemas.openxmlformats.org/officeDocument/2006/relationships/hyperlink" Target="https://www.javatpoint.com/post/java-scanner-nextdouble-method"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108</Pages>
  <Words>19621</Words>
  <Characters>111845</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techer</dc:creator>
  <cp:lastModifiedBy>INSTRUCTOR</cp:lastModifiedBy>
  <cp:revision>211</cp:revision>
  <dcterms:created xsi:type="dcterms:W3CDTF">2017-04-13T04:01:00Z</dcterms:created>
  <dcterms:modified xsi:type="dcterms:W3CDTF">2019-03-16T14:02:00Z</dcterms:modified>
</cp:coreProperties>
</file>